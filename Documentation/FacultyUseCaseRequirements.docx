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372" w:rsidRDefault="009B73DE" w:rsidP="00020372">
      <w:r>
        <w:t xml:space="preserve">3.1 Use Cases </w:t>
      </w:r>
    </w:p>
    <w:p w:rsidR="009B73DE" w:rsidRDefault="009B73DE" w:rsidP="00020372"/>
    <w:p w:rsidR="009B73DE" w:rsidRPr="000A0E69" w:rsidRDefault="009B73DE" w:rsidP="00020372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20372" w:rsidRPr="007B5C5A" w:rsidTr="003D2A5E">
        <w:tc>
          <w:tcPr>
            <w:tcW w:w="17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Add Student Score(s) to Metric</w:t>
            </w:r>
          </w:p>
        </w:tc>
      </w:tr>
      <w:tr w:rsidR="00020372" w:rsidRPr="007B5C5A" w:rsidTr="003D2A5E">
        <w:tc>
          <w:tcPr>
            <w:tcW w:w="17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020372" w:rsidRPr="007B5C5A" w:rsidTr="003D2A5E">
        <w:tc>
          <w:tcPr>
            <w:tcW w:w="17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020372" w:rsidRPr="007B5C5A" w:rsidRDefault="00020372" w:rsidP="00020372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A faculty member enters a student score, or multiple students’ scores, to a metric. 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 has created a metric and wants to enter student scores for the metric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020372" w:rsidRPr="007B5C5A" w:rsidRDefault="00020372" w:rsidP="00020372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Faculty member is logged into </w:t>
            </w:r>
            <w:r>
              <w:rPr>
                <w:color w:val="auto"/>
                <w:sz w:val="22"/>
              </w:rPr>
              <w:t>Stout</w:t>
            </w:r>
          </w:p>
          <w:p w:rsidR="00020372" w:rsidRPr="007B5C5A" w:rsidRDefault="00020372" w:rsidP="00020372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 is within a course offering which (s)he is teaching and has created a metric for the offering by entering a description of the metric, its maximum number of points and at least one outcome which it measures</w:t>
            </w:r>
          </w:p>
          <w:p w:rsidR="00020372" w:rsidRPr="007B5C5A" w:rsidRDefault="00020372" w:rsidP="00020372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There is at least one student in the course offering 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0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020372" w:rsidRPr="00EF6D95" w:rsidRDefault="00020372" w:rsidP="00EF6D95">
            <w:pPr>
              <w:pStyle w:val="ListParagraph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 xml:space="preserve">The score(s) entered are stored in </w:t>
            </w:r>
            <w:proofErr w:type="spellStart"/>
            <w:r w:rsidRPr="00EF6D95">
              <w:rPr>
                <w:color w:val="auto"/>
                <w:sz w:val="22"/>
              </w:rPr>
              <w:t>StOut</w:t>
            </w:r>
            <w:proofErr w:type="spellEnd"/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020372" w:rsidRPr="00EF6D95" w:rsidRDefault="00020372" w:rsidP="00EF6D95">
            <w:pPr>
              <w:pStyle w:val="ListParagraph"/>
              <w:numPr>
                <w:ilvl w:val="0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 w:rsidRPr="00EF6D95">
              <w:rPr>
                <w:b/>
                <w:color w:val="auto"/>
                <w:sz w:val="22"/>
              </w:rPr>
              <w:t>Enter a single score.</w:t>
            </w:r>
          </w:p>
          <w:p w:rsidR="00020372" w:rsidRPr="00EF6D95" w:rsidRDefault="0002037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 xml:space="preserve">Faculty member inputs the number of points a student earned on the metric. </w:t>
            </w:r>
          </w:p>
          <w:p w:rsidR="00020372" w:rsidRPr="00EF6D95" w:rsidRDefault="0002037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 xml:space="preserve">Faculty indicates “save” </w:t>
            </w:r>
          </w:p>
          <w:p w:rsidR="00020372" w:rsidRPr="00EF6D95" w:rsidRDefault="0002037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>The percentage(s) for the score(s) have been updated</w:t>
            </w:r>
          </w:p>
          <w:p w:rsidR="00020372" w:rsidRPr="00EF6D95" w:rsidRDefault="0002037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>A message informing the user that the scores were saved is displayed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1.1  Faculty member enters multiple scores (branch before step 1)</w:t>
            </w:r>
          </w:p>
          <w:p w:rsidR="00020372" w:rsidRPr="007B5C5A" w:rsidRDefault="00020372" w:rsidP="00020372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 has a list of newline separated values in the clipboard</w:t>
            </w:r>
          </w:p>
          <w:p w:rsidR="00020372" w:rsidRPr="007B5C5A" w:rsidRDefault="00020372" w:rsidP="00020372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 inputs these scores (return to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1.2 User indicates “reset” to undo recent edits (branch after step 1)</w:t>
            </w:r>
          </w:p>
          <w:p w:rsidR="00020372" w:rsidRPr="007B5C5A" w:rsidRDefault="00020372" w:rsidP="00020372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User indicates “reset”</w:t>
            </w:r>
          </w:p>
          <w:p w:rsidR="00020372" w:rsidRPr="007B5C5A" w:rsidRDefault="00020372" w:rsidP="00020372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Entered information is set back to previous values  (return to step 1)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1.0.E.1 Illegal score is entered (after step 1)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1a. The score is a negative number or non-numeric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1b. The score is higher than the maximum number of points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2a. The system indicates that the score is illegal and does not allow score to be saved (return to step 1)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2b. The score is set to the maximum number of points (return to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1.0.E.2 User navigates away from page (branch after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1.   The user navigates away from page after entering one or more scores and before indicating “save”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2. System warns that entered information will be lost and allows the user to stay or go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3a. User stays (return to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2b. User goes (use case is terminated)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1.1.E.1 Number of scores do not match the number of students in the offering (after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1. The system indicates that the number of scores do not match the number of students and no scores are recorded (return to step 1)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Includes: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Number of metrics*number of students*number of offerings each semester.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Metric scores cannot exceed the maximum number of points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020372" w:rsidRPr="007B5C5A" w:rsidRDefault="00020372" w:rsidP="00020372">
            <w:pPr>
              <w:numPr>
                <w:ilvl w:val="0"/>
                <w:numId w:val="7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For entering multiple grades at once, the orde</w:t>
            </w:r>
            <w:r>
              <w:rPr>
                <w:color w:val="auto"/>
                <w:sz w:val="22"/>
              </w:rPr>
              <w:t xml:space="preserve">r of student names in </w:t>
            </w:r>
            <w:proofErr w:type="spellStart"/>
            <w:r>
              <w:rPr>
                <w:color w:val="auto"/>
                <w:sz w:val="22"/>
              </w:rPr>
              <w:t>St</w:t>
            </w:r>
            <w:r w:rsidRPr="007B5C5A">
              <w:rPr>
                <w:color w:val="auto"/>
                <w:sz w:val="22"/>
              </w:rPr>
              <w:t>Out</w:t>
            </w:r>
            <w:proofErr w:type="spellEnd"/>
            <w:r w:rsidRPr="007B5C5A">
              <w:rPr>
                <w:color w:val="auto"/>
                <w:sz w:val="22"/>
              </w:rPr>
              <w:t xml:space="preserve"> matches the order of the names in the grade source</w:t>
            </w:r>
          </w:p>
          <w:p w:rsidR="00020372" w:rsidRPr="007B5C5A" w:rsidRDefault="00020372" w:rsidP="00020372">
            <w:pPr>
              <w:numPr>
                <w:ilvl w:val="0"/>
                <w:numId w:val="7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Multiple grades will be entered via the clipboard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020372" w:rsidRPr="003C7FE4" w:rsidRDefault="00020372" w:rsidP="00020372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 corresponds to requirement FC8</w:t>
            </w:r>
          </w:p>
        </w:tc>
      </w:tr>
    </w:tbl>
    <w:p w:rsidR="003D2A5E" w:rsidRDefault="003D2A5E"/>
    <w:p w:rsidR="00F15CAE" w:rsidRPr="000A0E69" w:rsidRDefault="00F15CAE" w:rsidP="00F15CA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15CAE" w:rsidRPr="007B5C5A" w:rsidTr="003D2A5E">
        <w:tc>
          <w:tcPr>
            <w:tcW w:w="17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15CAE" w:rsidRPr="007B5C5A" w:rsidRDefault="008E53B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E81689">
              <w:rPr>
                <w:color w:val="auto"/>
                <w:sz w:val="22"/>
              </w:rPr>
              <w:t>Add/remov</w:t>
            </w:r>
            <w:r>
              <w:rPr>
                <w:color w:val="auto"/>
                <w:sz w:val="22"/>
              </w:rPr>
              <w:t>e students from course offering</w:t>
            </w:r>
          </w:p>
        </w:tc>
      </w:tr>
      <w:tr w:rsidR="00F15CAE" w:rsidRPr="007B5C5A" w:rsidTr="003D2A5E">
        <w:tc>
          <w:tcPr>
            <w:tcW w:w="17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F15CAE" w:rsidRPr="007B5C5A" w:rsidTr="003D2A5E">
        <w:tc>
          <w:tcPr>
            <w:tcW w:w="17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F15CAE" w:rsidRPr="007B5C5A" w:rsidRDefault="00F15CAE" w:rsidP="00F15CAE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F15CAE" w:rsidRPr="007B5C5A" w:rsidRDefault="00EC4F5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member adding or removing students from offering  </w:t>
            </w:r>
            <w:r w:rsidR="00F15CAE"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F15CAE" w:rsidRPr="007B5C5A" w:rsidRDefault="00EC4F5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A student has added or dropped the course and the faculty would like to have the Stout updated accordingly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F15CAE" w:rsidRPr="00A8420F" w:rsidRDefault="00F15CAE" w:rsidP="00A8420F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Faculty member is logged into Stout</w:t>
            </w:r>
          </w:p>
          <w:p w:rsidR="00F15CAE" w:rsidRPr="00A8420F" w:rsidRDefault="00F15CAE" w:rsidP="00A8420F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Faculty member is within a course offering which (s)he is teaching and has created a metric for the offering by entering a description of the metric, its maximum number of points and at least one outcome which it measures</w:t>
            </w:r>
          </w:p>
          <w:p w:rsidR="00F15CAE" w:rsidRPr="007B5C5A" w:rsidRDefault="00F15CAE" w:rsidP="00A8420F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There is at least one student in the course offering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1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F15CAE" w:rsidRPr="00A8420F" w:rsidRDefault="00EC4F52" w:rsidP="00A8420F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The student is added or removed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F15CAE" w:rsidRPr="00A8420F" w:rsidRDefault="00F96F28" w:rsidP="00A8420F">
            <w:pPr>
              <w:pStyle w:val="ListParagraph"/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 w:rsidRPr="00A8420F">
              <w:rPr>
                <w:b/>
                <w:color w:val="auto"/>
                <w:sz w:val="22"/>
              </w:rPr>
              <w:t>Removing a single student</w:t>
            </w:r>
            <w:r w:rsidR="00F15CAE" w:rsidRPr="00A8420F">
              <w:rPr>
                <w:b/>
                <w:color w:val="auto"/>
                <w:sz w:val="22"/>
              </w:rPr>
              <w:t>.</w:t>
            </w:r>
          </w:p>
          <w:p w:rsidR="00F15CAE" w:rsidRPr="00A8420F" w:rsidRDefault="00A8420F" w:rsidP="00A8420F">
            <w:pPr>
              <w:pStyle w:val="ListParagraph"/>
              <w:numPr>
                <w:ilvl w:val="1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 </w:t>
            </w:r>
            <w:r w:rsidR="006E1588" w:rsidRPr="00A8420F">
              <w:rPr>
                <w:color w:val="auto"/>
                <w:sz w:val="22"/>
              </w:rPr>
              <w:t xml:space="preserve">Faculty indicates which student is to be removed </w:t>
            </w:r>
          </w:p>
          <w:p w:rsidR="00A8420F" w:rsidRDefault="00A8420F" w:rsidP="00A8420F">
            <w:pPr>
              <w:pStyle w:val="ListParagraph"/>
              <w:numPr>
                <w:ilvl w:val="1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 </w:t>
            </w:r>
            <w:r w:rsidR="00F15CAE" w:rsidRPr="00A8420F">
              <w:rPr>
                <w:color w:val="auto"/>
                <w:sz w:val="22"/>
              </w:rPr>
              <w:t xml:space="preserve">Faculty indicates “save” </w:t>
            </w:r>
          </w:p>
          <w:p w:rsidR="00A8420F" w:rsidRDefault="006E1588" w:rsidP="00A8420F">
            <w:pPr>
              <w:pStyle w:val="ListParagraph"/>
              <w:numPr>
                <w:ilvl w:val="1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The roster would be updated</w:t>
            </w:r>
          </w:p>
          <w:p w:rsidR="00F15CAE" w:rsidRPr="00A8420F" w:rsidRDefault="006E1588" w:rsidP="00A8420F">
            <w:pPr>
              <w:pStyle w:val="ListParagraph"/>
              <w:numPr>
                <w:ilvl w:val="1"/>
                <w:numId w:val="14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Feedback to the user indicating success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6E1588" w:rsidRPr="006E1588" w:rsidRDefault="006E1588" w:rsidP="00A8420F">
            <w:pPr>
              <w:pStyle w:val="ListParagraph"/>
              <w:numPr>
                <w:ilvl w:val="0"/>
                <w:numId w:val="14"/>
              </w:num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6E1588">
              <w:rPr>
                <w:b/>
                <w:color w:val="auto"/>
                <w:sz w:val="22"/>
              </w:rPr>
              <w:t>Adding a single student.</w:t>
            </w:r>
          </w:p>
          <w:p w:rsidR="00F15CAE" w:rsidRPr="00A8420F" w:rsidRDefault="00A8420F" w:rsidP="00A8420F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6.1 </w:t>
            </w:r>
            <w:r w:rsidR="006E1588" w:rsidRPr="00A8420F">
              <w:rPr>
                <w:color w:val="auto"/>
                <w:sz w:val="22"/>
              </w:rPr>
              <w:t xml:space="preserve">Faculty looks up student to add. </w:t>
            </w:r>
          </w:p>
          <w:p w:rsidR="006E1588" w:rsidRPr="00A8420F" w:rsidRDefault="000B2230" w:rsidP="00A8420F">
            <w:pPr>
              <w:pStyle w:val="ListParagraph"/>
              <w:numPr>
                <w:ilvl w:val="1"/>
                <w:numId w:val="15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Faculty indicates “save” to commit changes.</w:t>
            </w:r>
          </w:p>
          <w:p w:rsidR="00F15CAE" w:rsidRPr="007B5C5A" w:rsidRDefault="00F15CAE" w:rsidP="000B2230">
            <w:pPr>
              <w:overflowPunct/>
              <w:autoSpaceDE/>
              <w:autoSpaceDN/>
              <w:adjustRightInd/>
              <w:ind w:left="75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1.0.E.2 User navigates away from page (branch after step 2)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 xml:space="preserve">1.   The user navigates away from page after </w:t>
            </w:r>
            <w:r w:rsidR="000C4199">
              <w:rPr>
                <w:color w:val="auto"/>
                <w:sz w:val="22"/>
              </w:rPr>
              <w:t>adding or removing students</w:t>
            </w:r>
            <w:r w:rsidRPr="007B5C5A">
              <w:rPr>
                <w:color w:val="auto"/>
                <w:sz w:val="22"/>
              </w:rPr>
              <w:t xml:space="preserve"> and before indicating “save”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2. System warns that entered information will be lost and allows the user to stay or go</w:t>
            </w:r>
          </w:p>
          <w:p w:rsidR="00F15CAE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3a. User stays (return to step 2</w:t>
            </w:r>
            <w:r w:rsidR="00F15CAE" w:rsidRPr="007B5C5A">
              <w:rPr>
                <w:color w:val="auto"/>
                <w:sz w:val="22"/>
              </w:rPr>
              <w:t>)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2b. User goes (use case is terminated)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Includes: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F15CAE" w:rsidRPr="007B5C5A" w:rsidRDefault="00B65A06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Depends on the number of students joining or leaving the offer class.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F15CAE" w:rsidRPr="007B5C5A" w:rsidRDefault="00F15CAE" w:rsidP="00B65A06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F15CAE" w:rsidRPr="003C7FE4" w:rsidRDefault="00F15CAE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 corresponds to requirement FC4</w:t>
            </w:r>
          </w:p>
        </w:tc>
      </w:tr>
    </w:tbl>
    <w:p w:rsidR="00F15CAE" w:rsidRDefault="00F15CAE" w:rsidP="00F15CAE"/>
    <w:p w:rsidR="000C4199" w:rsidRPr="000A0E69" w:rsidRDefault="000C4199" w:rsidP="000C4199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C4199" w:rsidRPr="007B5C5A" w:rsidTr="003D2A5E">
        <w:tc>
          <w:tcPr>
            <w:tcW w:w="17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0C4199" w:rsidRPr="007B5C5A" w:rsidRDefault="008B253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t>Semester selection</w:t>
            </w:r>
          </w:p>
        </w:tc>
      </w:tr>
      <w:tr w:rsidR="000C4199" w:rsidRPr="007B5C5A" w:rsidTr="003D2A5E">
        <w:tc>
          <w:tcPr>
            <w:tcW w:w="17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0C4199" w:rsidRPr="007B5C5A" w:rsidTr="003D2A5E">
        <w:tc>
          <w:tcPr>
            <w:tcW w:w="17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0C4199" w:rsidRPr="007B5C5A" w:rsidRDefault="000C4199" w:rsidP="000C4199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0C4199" w:rsidRPr="007B5C5A" w:rsidRDefault="008B253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is able to change the default semester into a different one.</w:t>
            </w:r>
            <w:r w:rsidR="000C4199">
              <w:rPr>
                <w:color w:val="auto"/>
                <w:sz w:val="22"/>
              </w:rPr>
              <w:t xml:space="preserve">  </w:t>
            </w:r>
            <w:r w:rsidR="000C4199"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0C4199" w:rsidRPr="007B5C5A" w:rsidRDefault="0095235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is required to </w:t>
            </w:r>
            <w:r w:rsidR="00EF6D95">
              <w:rPr>
                <w:color w:val="auto"/>
                <w:sz w:val="22"/>
              </w:rPr>
              <w:t>perform</w:t>
            </w:r>
            <w:r>
              <w:rPr>
                <w:color w:val="auto"/>
                <w:sz w:val="22"/>
              </w:rPr>
              <w:t xml:space="preserve"> operations on different semesters. </w:t>
            </w:r>
            <w:r w:rsidR="000C4199">
              <w:rPr>
                <w:color w:val="auto"/>
                <w:sz w:val="22"/>
              </w:rPr>
              <w:t xml:space="preserve"> 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0C4199" w:rsidRPr="00A8420F" w:rsidRDefault="000C4199" w:rsidP="00952357">
            <w:pPr>
              <w:pStyle w:val="ListParagraph"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Faculty member is logged into Stout</w:t>
            </w:r>
          </w:p>
          <w:p w:rsidR="000C4199" w:rsidRPr="007B5C5A" w:rsidRDefault="00952357" w:rsidP="00952357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changes the semester they are viewing to the desired semester. 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2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0C4199" w:rsidRPr="00A8420F" w:rsidRDefault="00952357" w:rsidP="00952357">
            <w:pPr>
              <w:pStyle w:val="ListParagraph"/>
              <w:numPr>
                <w:ilvl w:val="0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Page changes to view the correct semester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0C4199" w:rsidRPr="00952357" w:rsidRDefault="00E02F75" w:rsidP="00952357">
            <w:pPr>
              <w:pStyle w:val="ListParagraph"/>
              <w:numPr>
                <w:ilvl w:val="1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Selecting semester</w:t>
            </w:r>
            <w:r w:rsidR="000C4199" w:rsidRPr="00952357">
              <w:rPr>
                <w:b/>
                <w:color w:val="auto"/>
                <w:sz w:val="22"/>
              </w:rPr>
              <w:t>.</w:t>
            </w:r>
          </w:p>
          <w:p w:rsidR="000C4199" w:rsidRPr="00952357" w:rsidRDefault="00952357" w:rsidP="00952357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4.1</w:t>
            </w:r>
            <w:r w:rsidR="000C4199" w:rsidRPr="00952357">
              <w:rPr>
                <w:color w:val="auto"/>
                <w:sz w:val="22"/>
              </w:rPr>
              <w:t xml:space="preserve"> </w:t>
            </w:r>
            <w:r>
              <w:rPr>
                <w:color w:val="auto"/>
                <w:sz w:val="22"/>
              </w:rPr>
              <w:t>Faculty changes the semester they are viewing to the desired semester.</w:t>
            </w:r>
          </w:p>
          <w:p w:rsidR="000C4199" w:rsidRPr="00A8420F" w:rsidRDefault="000C4199" w:rsidP="00952357">
            <w:pPr>
              <w:pStyle w:val="ListParagraph"/>
              <w:overflowPunct/>
              <w:autoSpaceDE/>
              <w:autoSpaceDN/>
              <w:adjustRightInd/>
              <w:ind w:left="1080"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 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0C4199" w:rsidRPr="007B5C5A" w:rsidRDefault="000F0CBB" w:rsidP="000F0CBB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0C4199" w:rsidRPr="007B5C5A" w:rsidRDefault="000C4199" w:rsidP="000F0CBB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0C4199" w:rsidRPr="007B5C5A" w:rsidRDefault="000C4199" w:rsidP="000F0CBB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the number </w:t>
            </w:r>
            <w:r w:rsidR="000F0CBB">
              <w:rPr>
                <w:color w:val="auto"/>
                <w:sz w:val="22"/>
              </w:rPr>
              <w:t>of operations needed to be made outside of the default semester</w:t>
            </w:r>
            <w:r>
              <w:rPr>
                <w:color w:val="auto"/>
                <w:sz w:val="22"/>
              </w:rPr>
              <w:t>.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0C4199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0C4199" w:rsidRPr="007B5C5A" w:rsidRDefault="000C4199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0C4199" w:rsidRPr="007B5C5A" w:rsidTr="003D2A5E">
        <w:tc>
          <w:tcPr>
            <w:tcW w:w="2628" w:type="dxa"/>
          </w:tcPr>
          <w:p w:rsidR="000C4199" w:rsidRPr="007B5C5A" w:rsidRDefault="000C4199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0C4199" w:rsidRPr="003C7FE4" w:rsidRDefault="000C4199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case corresponds to</w:t>
            </w:r>
            <w:r w:rsidR="00EF6D95">
              <w:rPr>
                <w:color w:val="auto"/>
                <w:sz w:val="22"/>
              </w:rPr>
              <w:t xml:space="preserve"> requirement FC1</w:t>
            </w:r>
          </w:p>
        </w:tc>
      </w:tr>
    </w:tbl>
    <w:p w:rsidR="000C4199" w:rsidRDefault="000C4199" w:rsidP="000C4199"/>
    <w:p w:rsidR="000F0CBB" w:rsidRDefault="000F0CBB" w:rsidP="000F0CBB"/>
    <w:p w:rsidR="000F0CBB" w:rsidRDefault="000F0CBB" w:rsidP="000F0CBB"/>
    <w:p w:rsidR="000F0CBB" w:rsidRDefault="000F0CBB" w:rsidP="000F0CBB"/>
    <w:p w:rsidR="000F0CBB" w:rsidRDefault="000F0CBB" w:rsidP="000F0CBB"/>
    <w:p w:rsidR="000F0CBB" w:rsidRPr="000A0E69" w:rsidRDefault="000F0CBB" w:rsidP="000F0CBB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F0CBB" w:rsidRPr="007B5C5A" w:rsidTr="003D2A5E">
        <w:tc>
          <w:tcPr>
            <w:tcW w:w="17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0F0CBB" w:rsidRPr="007B5C5A" w:rsidRDefault="004C537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t>Export a list of students from a course offering</w:t>
            </w:r>
          </w:p>
        </w:tc>
      </w:tr>
      <w:tr w:rsidR="000F0CBB" w:rsidRPr="007B5C5A" w:rsidTr="003D2A5E">
        <w:tc>
          <w:tcPr>
            <w:tcW w:w="17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0F0CBB" w:rsidRPr="007B5C5A" w:rsidTr="003D2A5E">
        <w:tc>
          <w:tcPr>
            <w:tcW w:w="17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0F0CBB" w:rsidRPr="007B5C5A" w:rsidRDefault="000F0CBB" w:rsidP="000F0CBB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0F0CBB" w:rsidRPr="007B5C5A" w:rsidRDefault="004C537F" w:rsidP="004C537F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are able to export a list of students from a specific course offering which they teach 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0F0CBB" w:rsidRPr="007B5C5A" w:rsidRDefault="004C537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member would like to have a list to be used as a grading sheet.</w:t>
            </w:r>
            <w:r w:rsidR="000F0CBB">
              <w:rPr>
                <w:color w:val="auto"/>
                <w:sz w:val="22"/>
              </w:rPr>
              <w:t xml:space="preserve">  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0F0CBB" w:rsidRPr="00E02F75" w:rsidRDefault="000F0CBB" w:rsidP="00E02F75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02F75">
              <w:rPr>
                <w:color w:val="auto"/>
                <w:sz w:val="22"/>
              </w:rPr>
              <w:t>Faculty member is logged into Stout</w:t>
            </w:r>
          </w:p>
          <w:p w:rsidR="000F0CBB" w:rsidRPr="00E02F75" w:rsidRDefault="000F0CBB" w:rsidP="00E02F75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3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0F0CBB" w:rsidRPr="00A8420F" w:rsidRDefault="00E02F75" w:rsidP="00E02F75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 list of students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0F0CBB" w:rsidRPr="00E02F75" w:rsidRDefault="00E02F75" w:rsidP="00E02F75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Requesting list</w:t>
            </w:r>
          </w:p>
          <w:p w:rsidR="000F0CBB" w:rsidRPr="00E02F75" w:rsidRDefault="00E02F75" w:rsidP="00E02F75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02F75">
              <w:rPr>
                <w:color w:val="auto"/>
                <w:sz w:val="22"/>
              </w:rPr>
              <w:t>Faculty navigates to the offering that contains the required list</w:t>
            </w:r>
          </w:p>
          <w:p w:rsidR="00E02F75" w:rsidRDefault="00845686" w:rsidP="00E02F75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uses provided link to output names</w:t>
            </w:r>
          </w:p>
          <w:p w:rsidR="000F0CBB" w:rsidRPr="00845686" w:rsidRDefault="00845686" w:rsidP="00845686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User chooses a directory for comma separated name list to be outputted to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0F0CBB" w:rsidRDefault="00845686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Pr="00845686">
              <w:rPr>
                <w:b/>
                <w:color w:val="auto"/>
                <w:sz w:val="22"/>
              </w:rPr>
              <w:t>1.0.E</w:t>
            </w:r>
            <w:r>
              <w:rPr>
                <w:b/>
                <w:color w:val="auto"/>
                <w:sz w:val="22"/>
              </w:rPr>
              <w:t xml:space="preserve"> Empty list</w:t>
            </w:r>
          </w:p>
          <w:p w:rsidR="00845686" w:rsidRPr="007B5C5A" w:rsidRDefault="00845686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845686">
              <w:rPr>
                <w:color w:val="auto"/>
                <w:sz w:val="22"/>
              </w:rPr>
              <w:t xml:space="preserve">If </w:t>
            </w:r>
            <w:r w:rsidR="004A4717" w:rsidRPr="00845686">
              <w:rPr>
                <w:color w:val="auto"/>
                <w:sz w:val="22"/>
              </w:rPr>
              <w:t>offering</w:t>
            </w:r>
            <w:r w:rsidRPr="00845686">
              <w:rPr>
                <w:color w:val="auto"/>
                <w:sz w:val="22"/>
              </w:rPr>
              <w:t xml:space="preserve"> selected has no students, </w:t>
            </w:r>
            <w:proofErr w:type="spellStart"/>
            <w:r w:rsidRPr="00845686">
              <w:rPr>
                <w:color w:val="auto"/>
                <w:sz w:val="22"/>
              </w:rPr>
              <w:t>feed back</w:t>
            </w:r>
            <w:proofErr w:type="spellEnd"/>
            <w:r w:rsidR="004A4717">
              <w:rPr>
                <w:color w:val="auto"/>
                <w:sz w:val="22"/>
              </w:rPr>
              <w:t xml:space="preserve"> would be given to the user indi</w:t>
            </w:r>
            <w:r w:rsidRPr="00845686">
              <w:rPr>
                <w:color w:val="auto"/>
                <w:sz w:val="22"/>
              </w:rPr>
              <w:t>c</w:t>
            </w:r>
            <w:r w:rsidR="004A4717">
              <w:rPr>
                <w:color w:val="auto"/>
                <w:sz w:val="22"/>
              </w:rPr>
              <w:t>a</w:t>
            </w:r>
            <w:r w:rsidRPr="00845686">
              <w:rPr>
                <w:color w:val="auto"/>
                <w:sz w:val="22"/>
              </w:rPr>
              <w:t>ting that when list is requested.(return to step 1)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0F0CBB" w:rsidRPr="007B5C5A" w:rsidRDefault="00845686" w:rsidP="00845686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Depends on how many Faculty use the name list as part of their pipeline</w:t>
            </w:r>
            <w:r w:rsidR="000F0CBB">
              <w:rPr>
                <w:color w:val="auto"/>
                <w:sz w:val="22"/>
              </w:rPr>
              <w:t>.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0F0CBB" w:rsidRPr="003C7FE4" w:rsidRDefault="000F0CBB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 corresponds to requirement FC2</w:t>
            </w:r>
          </w:p>
        </w:tc>
      </w:tr>
    </w:tbl>
    <w:p w:rsidR="004A4717" w:rsidRPr="000A0E69" w:rsidRDefault="004A4717" w:rsidP="004A4717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4A4717" w:rsidRPr="007B5C5A" w:rsidTr="003D2A5E">
        <w:tc>
          <w:tcPr>
            <w:tcW w:w="17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Add metric to a course offering</w:t>
            </w:r>
          </w:p>
        </w:tc>
      </w:tr>
      <w:tr w:rsidR="004A4717" w:rsidRPr="007B5C5A" w:rsidTr="003D2A5E">
        <w:tc>
          <w:tcPr>
            <w:tcW w:w="17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4A4717" w:rsidRPr="007B5C5A" w:rsidTr="003D2A5E">
        <w:tc>
          <w:tcPr>
            <w:tcW w:w="17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4A4717" w:rsidRPr="007B5C5A" w:rsidRDefault="004A4717" w:rsidP="004A4717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4A4717" w:rsidRPr="007B5C5A" w:rsidRDefault="004A4717" w:rsidP="004A4717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are able to add a Metric to a desired offering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Metrics are added to give a more accurately show performance of students in a particular area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4A4717" w:rsidRPr="00E57A82" w:rsidRDefault="004A4717" w:rsidP="00E57A82">
            <w:pPr>
              <w:pStyle w:val="ListParagraph"/>
              <w:numPr>
                <w:ilvl w:val="0"/>
                <w:numId w:val="18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57A82">
              <w:rPr>
                <w:color w:val="auto"/>
                <w:sz w:val="22"/>
              </w:rPr>
              <w:t>Faculty member is logged into Stout</w:t>
            </w:r>
          </w:p>
          <w:p w:rsidR="004A4717" w:rsidRPr="00E02F75" w:rsidRDefault="004A4717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4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4A4717" w:rsidRPr="00E57A82" w:rsidRDefault="004A4717" w:rsidP="00E57A82">
            <w:pPr>
              <w:pStyle w:val="ListParagraph"/>
              <w:numPr>
                <w:ilvl w:val="0"/>
                <w:numId w:val="18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57A82">
              <w:rPr>
                <w:color w:val="auto"/>
                <w:sz w:val="22"/>
              </w:rPr>
              <w:t>New metric added to the list of metrics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4A4717" w:rsidRPr="00E57A82" w:rsidRDefault="00E57A8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 w:rsidRPr="00E57A82">
              <w:rPr>
                <w:b/>
                <w:color w:val="auto"/>
                <w:sz w:val="22"/>
              </w:rPr>
              <w:t>Requesting new metric to be added</w:t>
            </w:r>
          </w:p>
          <w:p w:rsidR="004A4717" w:rsidRPr="00E57A82" w:rsidRDefault="004A4717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57A82">
              <w:rPr>
                <w:color w:val="auto"/>
                <w:sz w:val="22"/>
              </w:rPr>
              <w:t xml:space="preserve">Faculty navigates to the offering </w:t>
            </w:r>
            <w:r w:rsidR="00E57A82">
              <w:rPr>
                <w:color w:val="auto"/>
                <w:sz w:val="22"/>
              </w:rPr>
              <w:t>a new metric is desired</w:t>
            </w:r>
          </w:p>
          <w:p w:rsidR="004A4717" w:rsidRDefault="00E57A8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Faculty prompts the Stout to add a new metric and is directed to the correct page.</w:t>
            </w:r>
          </w:p>
          <w:p w:rsidR="004A4717" w:rsidRDefault="00E57A82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will add a textual description and fill out the needed fields.</w:t>
            </w:r>
          </w:p>
          <w:p w:rsidR="00B64D5F" w:rsidRPr="00845686" w:rsidRDefault="00B64D5F" w:rsidP="00EF6D95">
            <w:pPr>
              <w:pStyle w:val="ListParagraph"/>
              <w:numPr>
                <w:ilvl w:val="1"/>
                <w:numId w:val="2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indicates “save”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4A4717" w:rsidRDefault="004A4717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Pr="00845686">
              <w:rPr>
                <w:b/>
                <w:color w:val="auto"/>
                <w:sz w:val="22"/>
              </w:rPr>
              <w:t>1.0.E</w:t>
            </w:r>
            <w:r w:rsidR="00E57A82">
              <w:rPr>
                <w:b/>
                <w:color w:val="auto"/>
                <w:sz w:val="22"/>
              </w:rPr>
              <w:t xml:space="preserve"> Empty Offering</w:t>
            </w:r>
          </w:p>
          <w:p w:rsidR="004A4717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845686">
              <w:rPr>
                <w:color w:val="auto"/>
                <w:sz w:val="22"/>
              </w:rPr>
              <w:t xml:space="preserve">If offering selected has no students, </w:t>
            </w:r>
            <w:proofErr w:type="spellStart"/>
            <w:r w:rsidRPr="00845686">
              <w:rPr>
                <w:color w:val="auto"/>
                <w:sz w:val="22"/>
              </w:rPr>
              <w:t>feed back</w:t>
            </w:r>
            <w:proofErr w:type="spellEnd"/>
            <w:r>
              <w:rPr>
                <w:color w:val="auto"/>
                <w:sz w:val="22"/>
              </w:rPr>
              <w:t xml:space="preserve"> would be given to the user indi</w:t>
            </w:r>
            <w:r w:rsidRPr="00845686">
              <w:rPr>
                <w:color w:val="auto"/>
                <w:sz w:val="22"/>
              </w:rPr>
              <w:t>c</w:t>
            </w:r>
            <w:r>
              <w:rPr>
                <w:color w:val="auto"/>
                <w:sz w:val="22"/>
              </w:rPr>
              <w:t>a</w:t>
            </w:r>
            <w:r w:rsidRPr="00845686">
              <w:rPr>
                <w:color w:val="auto"/>
                <w:sz w:val="22"/>
              </w:rPr>
              <w:t>ting that when lis</w:t>
            </w:r>
            <w:r w:rsidR="00E57A82">
              <w:rPr>
                <w:color w:val="auto"/>
                <w:sz w:val="22"/>
              </w:rPr>
              <w:t>t is requested.(return to step 3.1</w:t>
            </w:r>
            <w:r w:rsidRPr="00845686">
              <w:rPr>
                <w:color w:val="auto"/>
                <w:sz w:val="22"/>
              </w:rPr>
              <w:t>)</w:t>
            </w:r>
          </w:p>
          <w:p w:rsidR="00E57A82" w:rsidRPr="00E57A82" w:rsidRDefault="00E57A8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E57A82">
              <w:rPr>
                <w:b/>
                <w:color w:val="auto"/>
                <w:sz w:val="22"/>
              </w:rPr>
              <w:t>2.0.E Empty or invalid field</w:t>
            </w:r>
          </w:p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2.1 If a field is filled out incorrectly or has an invalid character, feedback is sent stating the field and the issue whilst keeping the correct fields intact (return to step 3.1)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4A4717" w:rsidRPr="007B5C5A" w:rsidRDefault="00E57A82" w:rsidP="00E57A82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how frequent the metrics of an offering needs to be changed. 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4A4717" w:rsidRPr="003C7FE4" w:rsidRDefault="004A4717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case correspo</w:t>
            </w:r>
            <w:r w:rsidR="00EF6D95">
              <w:rPr>
                <w:color w:val="auto"/>
                <w:sz w:val="22"/>
              </w:rPr>
              <w:t>nds to requirement FC5</w:t>
            </w:r>
          </w:p>
        </w:tc>
      </w:tr>
    </w:tbl>
    <w:p w:rsidR="004A4717" w:rsidRPr="000F0CBB" w:rsidRDefault="004A4717" w:rsidP="004A4717">
      <w:pPr>
        <w:rPr>
          <w:b/>
        </w:rPr>
      </w:pPr>
    </w:p>
    <w:p w:rsidR="00E57A82" w:rsidRPr="000A0E69" w:rsidRDefault="00E57A82" w:rsidP="00E57A82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57A82" w:rsidRPr="007B5C5A" w:rsidTr="003D2A5E">
        <w:tc>
          <w:tcPr>
            <w:tcW w:w="17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E57A82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Edit metric of</w:t>
            </w:r>
            <w:r w:rsidR="00E57A82">
              <w:rPr>
                <w:color w:val="auto"/>
                <w:sz w:val="22"/>
              </w:rPr>
              <w:t xml:space="preserve"> course offering</w:t>
            </w:r>
          </w:p>
        </w:tc>
      </w:tr>
      <w:tr w:rsidR="00E57A82" w:rsidRPr="007B5C5A" w:rsidTr="003D2A5E">
        <w:tc>
          <w:tcPr>
            <w:tcW w:w="17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E57A82" w:rsidRPr="007B5C5A" w:rsidTr="003D2A5E">
        <w:tc>
          <w:tcPr>
            <w:tcW w:w="17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E57A82" w:rsidRPr="007B5C5A" w:rsidRDefault="00E57A82" w:rsidP="00E57A82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are able </w:t>
            </w:r>
            <w:r w:rsidR="00B64D5F">
              <w:rPr>
                <w:color w:val="auto"/>
                <w:sz w:val="22"/>
              </w:rPr>
              <w:t>to edit</w:t>
            </w:r>
            <w:r>
              <w:rPr>
                <w:color w:val="auto"/>
                <w:sz w:val="22"/>
              </w:rPr>
              <w:t xml:space="preserve"> a Metric to a desired offering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E57A82" w:rsidRPr="007B5C5A" w:rsidRDefault="00E57A82" w:rsidP="00B64D5F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Metrics are </w:t>
            </w:r>
            <w:r w:rsidR="00B64D5F">
              <w:rPr>
                <w:color w:val="auto"/>
                <w:sz w:val="22"/>
              </w:rPr>
              <w:t xml:space="preserve">able to be edited by Faculty to keep up with any changes or fix an error 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E57A82" w:rsidRPr="00B64D5F" w:rsidRDefault="00E57A82" w:rsidP="00B64D5F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64D5F">
              <w:rPr>
                <w:color w:val="auto"/>
                <w:sz w:val="22"/>
              </w:rPr>
              <w:t>Faculty member is logged into Stout</w:t>
            </w:r>
          </w:p>
          <w:p w:rsidR="00E57A82" w:rsidRPr="00E02F75" w:rsidRDefault="00E57A82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5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E57A82" w:rsidRPr="00B64D5F" w:rsidRDefault="00B64D5F" w:rsidP="00B64D5F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64D5F">
              <w:rPr>
                <w:color w:val="auto"/>
                <w:sz w:val="22"/>
              </w:rPr>
              <w:t>Required metric edited and saved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3.0 </w:t>
            </w:r>
            <w:r w:rsidR="00E57A82" w:rsidRPr="00B64D5F">
              <w:rPr>
                <w:b/>
                <w:color w:val="auto"/>
                <w:sz w:val="22"/>
              </w:rPr>
              <w:t xml:space="preserve">Requesting </w:t>
            </w:r>
            <w:r>
              <w:rPr>
                <w:b/>
                <w:color w:val="auto"/>
                <w:sz w:val="22"/>
              </w:rPr>
              <w:t>metric to be edited</w:t>
            </w:r>
          </w:p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3.1 </w:t>
            </w:r>
            <w:r w:rsidR="00E57A82" w:rsidRPr="00B64D5F">
              <w:rPr>
                <w:color w:val="auto"/>
                <w:sz w:val="22"/>
              </w:rPr>
              <w:t xml:space="preserve">Faculty navigates to the offering </w:t>
            </w:r>
            <w:r>
              <w:rPr>
                <w:color w:val="auto"/>
                <w:sz w:val="22"/>
              </w:rPr>
              <w:t>where metric needs to be edited.</w:t>
            </w:r>
          </w:p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3.2 </w:t>
            </w:r>
            <w:r w:rsidR="00E57A82" w:rsidRPr="00B64D5F">
              <w:rPr>
                <w:color w:val="auto"/>
                <w:sz w:val="22"/>
              </w:rPr>
              <w:t xml:space="preserve">Faculty prompts the Stout to </w:t>
            </w:r>
            <w:r>
              <w:rPr>
                <w:color w:val="auto"/>
                <w:sz w:val="22"/>
              </w:rPr>
              <w:t>edit</w:t>
            </w:r>
            <w:r w:rsidR="00E57A82" w:rsidRPr="00B64D5F">
              <w:rPr>
                <w:color w:val="auto"/>
                <w:sz w:val="22"/>
              </w:rPr>
              <w:t xml:space="preserve"> a new metric and is directed to the correct page.</w:t>
            </w:r>
          </w:p>
          <w:p w:rsid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3.3 </w:t>
            </w:r>
            <w:r w:rsidR="00E57A82" w:rsidRPr="00B64D5F">
              <w:rPr>
                <w:color w:val="auto"/>
                <w:sz w:val="22"/>
              </w:rPr>
              <w:t xml:space="preserve">Faculty will </w:t>
            </w:r>
            <w:r>
              <w:rPr>
                <w:color w:val="auto"/>
                <w:sz w:val="22"/>
              </w:rPr>
              <w:t>edit the desired fields</w:t>
            </w:r>
          </w:p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3.4 Faculty indicates “save”</w:t>
            </w:r>
            <w:r w:rsidR="00E57A82" w:rsidRPr="00B64D5F">
              <w:rPr>
                <w:color w:val="auto"/>
                <w:sz w:val="22"/>
              </w:rPr>
              <w:t>.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E57A82" w:rsidRDefault="00E57A8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Pr="00845686">
              <w:rPr>
                <w:b/>
                <w:color w:val="auto"/>
                <w:sz w:val="22"/>
              </w:rPr>
              <w:t>1.0.E</w:t>
            </w:r>
            <w:r>
              <w:rPr>
                <w:b/>
                <w:color w:val="auto"/>
                <w:sz w:val="22"/>
              </w:rPr>
              <w:t xml:space="preserve"> Empty Offering</w:t>
            </w:r>
          </w:p>
          <w:p w:rsidR="00E57A82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845686">
              <w:rPr>
                <w:color w:val="auto"/>
                <w:sz w:val="22"/>
              </w:rPr>
              <w:t xml:space="preserve">If offering selected has no students, </w:t>
            </w:r>
            <w:r w:rsidR="00B64D5F" w:rsidRPr="00845686">
              <w:rPr>
                <w:color w:val="auto"/>
                <w:sz w:val="22"/>
              </w:rPr>
              <w:t>feedback</w:t>
            </w:r>
            <w:r>
              <w:rPr>
                <w:color w:val="auto"/>
                <w:sz w:val="22"/>
              </w:rPr>
              <w:t xml:space="preserve"> would be given to the user indi</w:t>
            </w:r>
            <w:r w:rsidRPr="00845686">
              <w:rPr>
                <w:color w:val="auto"/>
                <w:sz w:val="22"/>
              </w:rPr>
              <w:t>c</w:t>
            </w:r>
            <w:r>
              <w:rPr>
                <w:color w:val="auto"/>
                <w:sz w:val="22"/>
              </w:rPr>
              <w:t>a</w:t>
            </w:r>
            <w:r w:rsidRPr="00845686">
              <w:rPr>
                <w:color w:val="auto"/>
                <w:sz w:val="22"/>
              </w:rPr>
              <w:t>ting that when lis</w:t>
            </w:r>
            <w:r>
              <w:rPr>
                <w:color w:val="auto"/>
                <w:sz w:val="22"/>
              </w:rPr>
              <w:t>t is requested.(return to step 3.1</w:t>
            </w:r>
            <w:r w:rsidRPr="00845686">
              <w:rPr>
                <w:color w:val="auto"/>
                <w:sz w:val="22"/>
              </w:rPr>
              <w:t>)</w:t>
            </w:r>
          </w:p>
          <w:p w:rsidR="00E57A82" w:rsidRPr="00E57A82" w:rsidRDefault="00E57A8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E57A82">
              <w:rPr>
                <w:b/>
                <w:color w:val="auto"/>
                <w:sz w:val="22"/>
              </w:rPr>
              <w:t>2.0.E Empty or invalid field</w:t>
            </w:r>
          </w:p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2.1 If a field is filled out incorrectly or has an invalid character, feedback is sent stating the field and the issue whilst keeping the correct fields intact (return to step 3.1)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Includes: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how frequent the metrics of an offering needs to be changed. 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E57A82" w:rsidRPr="003C7FE4" w:rsidRDefault="00E57A82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 corresponds to requirement FC6</w:t>
            </w:r>
          </w:p>
        </w:tc>
      </w:tr>
    </w:tbl>
    <w:p w:rsidR="00E57A82" w:rsidRPr="000F0CBB" w:rsidRDefault="00E57A82" w:rsidP="00E57A82">
      <w:pPr>
        <w:rPr>
          <w:b/>
        </w:rPr>
      </w:pPr>
    </w:p>
    <w:p w:rsidR="00E57A82" w:rsidRPr="000F0CBB" w:rsidRDefault="00E57A82" w:rsidP="00E57A82">
      <w:pPr>
        <w:rPr>
          <w:b/>
        </w:rPr>
      </w:pPr>
    </w:p>
    <w:p w:rsidR="00B64D5F" w:rsidRPr="000A0E69" w:rsidRDefault="00B64D5F" w:rsidP="00B64D5F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64D5F" w:rsidRPr="007B5C5A" w:rsidTr="003D2A5E">
        <w:tc>
          <w:tcPr>
            <w:tcW w:w="17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Delete metric of course offering</w:t>
            </w:r>
          </w:p>
        </w:tc>
      </w:tr>
      <w:tr w:rsidR="00B64D5F" w:rsidRPr="007B5C5A" w:rsidTr="003D2A5E">
        <w:tc>
          <w:tcPr>
            <w:tcW w:w="17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B64D5F" w:rsidRPr="007B5C5A" w:rsidTr="003D2A5E">
        <w:tc>
          <w:tcPr>
            <w:tcW w:w="17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B64D5F" w:rsidRPr="007B5C5A" w:rsidRDefault="00B64D5F" w:rsidP="00B64D5F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are able </w:t>
            </w:r>
            <w:r w:rsidR="003D2A5E">
              <w:rPr>
                <w:color w:val="auto"/>
                <w:sz w:val="22"/>
              </w:rPr>
              <w:t>to delete</w:t>
            </w:r>
            <w:r>
              <w:rPr>
                <w:color w:val="auto"/>
                <w:sz w:val="22"/>
              </w:rPr>
              <w:t xml:space="preserve"> a Metric to a desired offering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Metrics are able to be </w:t>
            </w:r>
            <w:r w:rsidR="003D2A5E">
              <w:rPr>
                <w:color w:val="auto"/>
                <w:sz w:val="22"/>
              </w:rPr>
              <w:t xml:space="preserve">deleted if it is no longer used or if it was added by mistake 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B64D5F" w:rsidRPr="00B64D5F" w:rsidRDefault="00B64D5F" w:rsidP="00B64D5F">
            <w:pPr>
              <w:pStyle w:val="ListParagraph"/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64D5F">
              <w:rPr>
                <w:color w:val="auto"/>
                <w:sz w:val="22"/>
              </w:rPr>
              <w:t>Faculty member is logged into Stout</w:t>
            </w:r>
          </w:p>
          <w:p w:rsidR="00B64D5F" w:rsidRPr="00E02F75" w:rsidRDefault="00B64D5F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6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B64D5F" w:rsidRPr="00B64D5F" w:rsidRDefault="003D2A5E" w:rsidP="003D2A5E">
            <w:pPr>
              <w:pStyle w:val="ListParagraph"/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Required metric deleted</w:t>
            </w:r>
            <w:r w:rsidR="00B64D5F" w:rsidRPr="00B64D5F">
              <w:rPr>
                <w:color w:val="auto"/>
                <w:sz w:val="22"/>
              </w:rPr>
              <w:t xml:space="preserve"> and </w:t>
            </w:r>
            <w:r>
              <w:rPr>
                <w:color w:val="auto"/>
                <w:sz w:val="22"/>
              </w:rPr>
              <w:t xml:space="preserve">changes are </w:t>
            </w:r>
            <w:r w:rsidR="00B64D5F" w:rsidRPr="00B64D5F">
              <w:rPr>
                <w:color w:val="auto"/>
                <w:sz w:val="22"/>
              </w:rPr>
              <w:t>saved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B64D5F" w:rsidRPr="00B64D5F" w:rsidRDefault="00B64D5F" w:rsidP="003D2A5E">
            <w:p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3.0 </w:t>
            </w:r>
            <w:r w:rsidRPr="00B64D5F">
              <w:rPr>
                <w:b/>
                <w:color w:val="auto"/>
                <w:sz w:val="22"/>
              </w:rPr>
              <w:t xml:space="preserve">Requesting </w:t>
            </w:r>
            <w:r w:rsidR="003D2A5E">
              <w:rPr>
                <w:b/>
                <w:color w:val="auto"/>
                <w:sz w:val="22"/>
              </w:rPr>
              <w:t>metric to be deleted</w:t>
            </w:r>
          </w:p>
          <w:p w:rsidR="00B64D5F" w:rsidRPr="00B64D5F" w:rsidRDefault="00B64D5F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3.1 </w:t>
            </w:r>
            <w:r w:rsidRPr="00B64D5F">
              <w:rPr>
                <w:color w:val="auto"/>
                <w:sz w:val="22"/>
              </w:rPr>
              <w:t xml:space="preserve">Faculty navigates to the offering </w:t>
            </w:r>
            <w:r>
              <w:rPr>
                <w:color w:val="auto"/>
                <w:sz w:val="22"/>
              </w:rPr>
              <w:t>where metric needs to be edited.</w:t>
            </w:r>
          </w:p>
          <w:p w:rsidR="00B64D5F" w:rsidRDefault="00B64D5F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3.2 </w:t>
            </w:r>
            <w:r w:rsidRPr="00B64D5F">
              <w:rPr>
                <w:color w:val="auto"/>
                <w:sz w:val="22"/>
              </w:rPr>
              <w:t xml:space="preserve">Faculty prompts the Stout to </w:t>
            </w:r>
            <w:r w:rsidR="003D2A5E">
              <w:rPr>
                <w:color w:val="auto"/>
                <w:sz w:val="22"/>
              </w:rPr>
              <w:t>delete a specific</w:t>
            </w:r>
            <w:r w:rsidRPr="00B64D5F">
              <w:rPr>
                <w:color w:val="auto"/>
                <w:sz w:val="22"/>
              </w:rPr>
              <w:t xml:space="preserve"> metric and is directed to the correct page.</w:t>
            </w:r>
          </w:p>
          <w:p w:rsidR="003D2A5E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3.3 Faculty chooses desired metric</w:t>
            </w:r>
          </w:p>
          <w:p w:rsidR="00B64D5F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3.4</w:t>
            </w:r>
            <w:r w:rsidR="00B64D5F">
              <w:rPr>
                <w:color w:val="auto"/>
                <w:sz w:val="22"/>
              </w:rPr>
              <w:t xml:space="preserve"> Faculty indicates “save”</w:t>
            </w:r>
            <w:r w:rsidR="00B64D5F" w:rsidRPr="00B64D5F">
              <w:rPr>
                <w:color w:val="auto"/>
                <w:sz w:val="22"/>
              </w:rPr>
              <w:t>.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3D2A5E" w:rsidRDefault="003D2A5E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1.0.E</w:t>
            </w:r>
            <w:r w:rsidRPr="007B5C5A">
              <w:rPr>
                <w:b/>
                <w:color w:val="auto"/>
                <w:sz w:val="22"/>
              </w:rPr>
              <w:t xml:space="preserve"> User navigates away from page </w:t>
            </w:r>
            <w:r>
              <w:rPr>
                <w:b/>
                <w:color w:val="auto"/>
                <w:sz w:val="22"/>
              </w:rPr>
              <w:t>before saving</w:t>
            </w:r>
          </w:p>
          <w:p w:rsidR="003D2A5E" w:rsidRPr="003D2A5E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3D2A5E">
              <w:rPr>
                <w:color w:val="auto"/>
                <w:sz w:val="22"/>
              </w:rPr>
              <w:t>Feedback is provided to the user warning that his changes have not been saved and will not be saved the page is closed.</w:t>
            </w:r>
          </w:p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how frequent the metrics of an offering needs to be changed. 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B64D5F" w:rsidRPr="003C7FE4" w:rsidRDefault="00B64D5F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case corresponds to requirement FC7</w:t>
            </w:r>
          </w:p>
        </w:tc>
      </w:tr>
    </w:tbl>
    <w:p w:rsidR="00B64D5F" w:rsidRPr="000F0CBB" w:rsidRDefault="00B64D5F" w:rsidP="00B64D5F">
      <w:pPr>
        <w:rPr>
          <w:b/>
        </w:rPr>
      </w:pPr>
    </w:p>
    <w:p w:rsidR="00B64D5F" w:rsidRPr="000F0CBB" w:rsidRDefault="00B64D5F" w:rsidP="00B64D5F">
      <w:pPr>
        <w:rPr>
          <w:b/>
        </w:rPr>
      </w:pPr>
    </w:p>
    <w:p w:rsidR="00B64D5F" w:rsidRPr="000F0CBB" w:rsidRDefault="00B64D5F" w:rsidP="00B64D5F">
      <w:pPr>
        <w:rPr>
          <w:b/>
        </w:rPr>
      </w:pPr>
    </w:p>
    <w:p w:rsidR="003D2A5E" w:rsidRPr="000F0CBB" w:rsidRDefault="003D2A5E" w:rsidP="003D2A5E">
      <w:pPr>
        <w:rPr>
          <w:b/>
        </w:rPr>
      </w:pPr>
    </w:p>
    <w:p w:rsidR="003D2A5E" w:rsidRPr="000A0E69" w:rsidRDefault="003D2A5E" w:rsidP="003D2A5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D2A5E" w:rsidRPr="007B5C5A" w:rsidTr="003D2A5E">
        <w:tc>
          <w:tcPr>
            <w:tcW w:w="17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Viewing student outcome performance</w:t>
            </w:r>
          </w:p>
        </w:tc>
      </w:tr>
      <w:tr w:rsidR="003D2A5E" w:rsidRPr="007B5C5A" w:rsidTr="003D2A5E">
        <w:tc>
          <w:tcPr>
            <w:tcW w:w="17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Alduraiweesh</w:t>
            </w:r>
          </w:p>
        </w:tc>
      </w:tr>
      <w:tr w:rsidR="003D2A5E" w:rsidRPr="007B5C5A" w:rsidTr="003D2A5E">
        <w:tc>
          <w:tcPr>
            <w:tcW w:w="17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3D2A5E" w:rsidRPr="007B5C5A" w:rsidRDefault="003D2A5E" w:rsidP="003D2A5E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are able to view the current performance of students in an offering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3D2A5E" w:rsidRPr="007B5C5A" w:rsidRDefault="009B73D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should be able to view students and how they are progressing in regards to the metrics </w:t>
            </w:r>
            <w:r w:rsidR="003D2A5E">
              <w:rPr>
                <w:color w:val="auto"/>
                <w:sz w:val="22"/>
              </w:rPr>
              <w:t xml:space="preserve">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3D2A5E" w:rsidRDefault="003D2A5E" w:rsidP="003D2A5E">
            <w:pPr>
              <w:pStyle w:val="ListParagraph"/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3D2A5E">
              <w:rPr>
                <w:color w:val="auto"/>
                <w:sz w:val="22"/>
              </w:rPr>
              <w:t>Faculty member is logged into Stout</w:t>
            </w:r>
          </w:p>
          <w:p w:rsidR="003D2A5E" w:rsidRPr="003D2A5E" w:rsidRDefault="003D2A5E" w:rsidP="003D2A5E">
            <w:pPr>
              <w:pStyle w:val="ListParagraph"/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navigates to the offering required for viewing </w:t>
            </w:r>
          </w:p>
          <w:p w:rsidR="003D2A5E" w:rsidRPr="00E02F75" w:rsidRDefault="003D2A5E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7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3D2A5E" w:rsidRPr="00B64D5F" w:rsidRDefault="003D2A5E" w:rsidP="003D2A5E">
            <w:pPr>
              <w:pStyle w:val="ListParagraph"/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Page is viewed with the correct requested data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3D2A5E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4.0  Requesting scores to be viewed </w:t>
            </w:r>
          </w:p>
          <w:p w:rsidR="003D2A5E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4.1 Faculty request a performance view of the offering.</w:t>
            </w:r>
          </w:p>
          <w:p w:rsidR="003D2A5E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9B73DE" w:rsidRDefault="009B73DE" w:rsidP="009B73D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5.0 Requesting scored to be viewed for different semester than the default</w:t>
            </w:r>
          </w:p>
          <w:p w:rsidR="003D2A5E" w:rsidRPr="007B5C5A" w:rsidRDefault="009B73DE" w:rsidP="009B73D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5.1 Faculty changes the semester before navigating to the offering in which would desired to view</w:t>
            </w:r>
            <w:r w:rsidR="003D2A5E"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3D2A5E" w:rsidRPr="007B5C5A" w:rsidRDefault="003D2A5E" w:rsidP="004D0255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Depends on</w:t>
            </w:r>
            <w:r w:rsidR="004D0255">
              <w:rPr>
                <w:color w:val="auto"/>
                <w:sz w:val="22"/>
              </w:rPr>
              <w:t xml:space="preserve"> the instructors own pipeline </w:t>
            </w:r>
            <w:r>
              <w:rPr>
                <w:color w:val="auto"/>
                <w:sz w:val="22"/>
              </w:rPr>
              <w:t xml:space="preserve">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3D2A5E" w:rsidRPr="003C7FE4" w:rsidRDefault="003D2A5E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 corresponds to requirement FC10</w:t>
            </w:r>
            <w:bookmarkStart w:id="8" w:name="_GoBack"/>
            <w:bookmarkEnd w:id="8"/>
          </w:p>
        </w:tc>
      </w:tr>
    </w:tbl>
    <w:p w:rsidR="003D2A5E" w:rsidRPr="000F0CBB" w:rsidRDefault="003D2A5E" w:rsidP="003D2A5E">
      <w:pPr>
        <w:rPr>
          <w:b/>
        </w:rPr>
      </w:pPr>
    </w:p>
    <w:p w:rsidR="003D2A5E" w:rsidRPr="000F0CBB" w:rsidRDefault="003D2A5E" w:rsidP="003D2A5E">
      <w:pPr>
        <w:rPr>
          <w:b/>
        </w:rPr>
      </w:pPr>
    </w:p>
    <w:p w:rsidR="00F15CAE" w:rsidRPr="000F0CBB" w:rsidRDefault="00F15CAE" w:rsidP="004C537F">
      <w:pPr>
        <w:rPr>
          <w:b/>
        </w:rPr>
      </w:pPr>
    </w:p>
    <w:sectPr w:rsidR="00F15CAE" w:rsidRPr="000F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A40"/>
    <w:multiLevelType w:val="hybridMultilevel"/>
    <w:tmpl w:val="712282C6"/>
    <w:lvl w:ilvl="0" w:tplc="535A1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92A68"/>
    <w:multiLevelType w:val="multilevel"/>
    <w:tmpl w:val="EBCA3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05E9724D"/>
    <w:multiLevelType w:val="multilevel"/>
    <w:tmpl w:val="97F042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87C0BB6"/>
    <w:multiLevelType w:val="hybridMultilevel"/>
    <w:tmpl w:val="F20EC7BE"/>
    <w:lvl w:ilvl="0" w:tplc="DE5E4C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60DA8"/>
    <w:multiLevelType w:val="multilevel"/>
    <w:tmpl w:val="C5FCE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59661C"/>
    <w:multiLevelType w:val="hybridMultilevel"/>
    <w:tmpl w:val="B89A703E"/>
    <w:lvl w:ilvl="0" w:tplc="AB44E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F77F0"/>
    <w:multiLevelType w:val="hybridMultilevel"/>
    <w:tmpl w:val="E2E035B2"/>
    <w:lvl w:ilvl="0" w:tplc="F98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1932EF"/>
    <w:multiLevelType w:val="multilevel"/>
    <w:tmpl w:val="7226867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1DA009A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B1F5B"/>
    <w:multiLevelType w:val="hybridMultilevel"/>
    <w:tmpl w:val="0FC4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FB293B"/>
    <w:multiLevelType w:val="hybridMultilevel"/>
    <w:tmpl w:val="02B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C370D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B7004"/>
    <w:multiLevelType w:val="hybridMultilevel"/>
    <w:tmpl w:val="B7245B50"/>
    <w:lvl w:ilvl="0" w:tplc="35A0B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C92C6A"/>
    <w:multiLevelType w:val="hybridMultilevel"/>
    <w:tmpl w:val="B542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06C55"/>
    <w:multiLevelType w:val="hybridMultilevel"/>
    <w:tmpl w:val="CB1A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90203"/>
    <w:multiLevelType w:val="hybridMultilevel"/>
    <w:tmpl w:val="5BA07C48"/>
    <w:lvl w:ilvl="0" w:tplc="4D40E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3C5FC0"/>
    <w:multiLevelType w:val="multilevel"/>
    <w:tmpl w:val="7804972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8" w15:restartNumberingAfterBreak="0">
    <w:nsid w:val="6AB5030B"/>
    <w:multiLevelType w:val="multilevel"/>
    <w:tmpl w:val="C9CA09A6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29B05BA"/>
    <w:multiLevelType w:val="multilevel"/>
    <w:tmpl w:val="209AF4DE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960301E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A7366FF"/>
    <w:multiLevelType w:val="hybridMultilevel"/>
    <w:tmpl w:val="2A5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0"/>
  </w:num>
  <w:num w:numId="4">
    <w:abstractNumId w:val="8"/>
  </w:num>
  <w:num w:numId="5">
    <w:abstractNumId w:val="12"/>
  </w:num>
  <w:num w:numId="6">
    <w:abstractNumId w:val="21"/>
  </w:num>
  <w:num w:numId="7">
    <w:abstractNumId w:val="11"/>
  </w:num>
  <w:num w:numId="8">
    <w:abstractNumId w:val="19"/>
  </w:num>
  <w:num w:numId="9">
    <w:abstractNumId w:val="15"/>
  </w:num>
  <w:num w:numId="10">
    <w:abstractNumId w:val="9"/>
  </w:num>
  <w:num w:numId="11">
    <w:abstractNumId w:val="14"/>
  </w:num>
  <w:num w:numId="12">
    <w:abstractNumId w:val="4"/>
  </w:num>
  <w:num w:numId="13">
    <w:abstractNumId w:val="3"/>
  </w:num>
  <w:num w:numId="14">
    <w:abstractNumId w:val="18"/>
  </w:num>
  <w:num w:numId="15">
    <w:abstractNumId w:val="2"/>
  </w:num>
  <w:num w:numId="16">
    <w:abstractNumId w:val="1"/>
  </w:num>
  <w:num w:numId="17">
    <w:abstractNumId w:val="5"/>
  </w:num>
  <w:num w:numId="18">
    <w:abstractNumId w:val="13"/>
  </w:num>
  <w:num w:numId="19">
    <w:abstractNumId w:val="16"/>
  </w:num>
  <w:num w:numId="20">
    <w:abstractNumId w:val="6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72"/>
    <w:rsid w:val="00020372"/>
    <w:rsid w:val="000B2230"/>
    <w:rsid w:val="000C4199"/>
    <w:rsid w:val="000F0CBB"/>
    <w:rsid w:val="001D7C70"/>
    <w:rsid w:val="00204E1A"/>
    <w:rsid w:val="003D2A5E"/>
    <w:rsid w:val="004A4717"/>
    <w:rsid w:val="004C537F"/>
    <w:rsid w:val="004D0255"/>
    <w:rsid w:val="006E1588"/>
    <w:rsid w:val="00845686"/>
    <w:rsid w:val="008B2530"/>
    <w:rsid w:val="008D1239"/>
    <w:rsid w:val="008E53B9"/>
    <w:rsid w:val="00952357"/>
    <w:rsid w:val="009B73DE"/>
    <w:rsid w:val="00A8420F"/>
    <w:rsid w:val="00B64D5F"/>
    <w:rsid w:val="00B65A06"/>
    <w:rsid w:val="00E02F75"/>
    <w:rsid w:val="00E57A82"/>
    <w:rsid w:val="00EC4F52"/>
    <w:rsid w:val="00EF6D95"/>
    <w:rsid w:val="00F15CAE"/>
    <w:rsid w:val="00F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554A"/>
  <w15:chartTrackingRefBased/>
  <w15:docId w15:val="{E65D30DE-DD47-444A-B789-3406A586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3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Alduraiweesh</dc:creator>
  <cp:keywords/>
  <dc:description/>
  <cp:lastModifiedBy>Alduraiweesh, Abdulrahman E</cp:lastModifiedBy>
  <cp:revision>3</cp:revision>
  <dcterms:created xsi:type="dcterms:W3CDTF">2017-10-10T17:56:00Z</dcterms:created>
  <dcterms:modified xsi:type="dcterms:W3CDTF">2017-10-10T18:02:00Z</dcterms:modified>
</cp:coreProperties>
</file>