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6240" w14:textId="77777777" w:rsidR="00097CEB" w:rsidRPr="00BB0E46" w:rsidRDefault="00BB0E46">
      <w:pPr>
        <w:rPr>
          <w:b/>
        </w:rPr>
      </w:pPr>
      <w:r w:rsidRPr="00BB0E46">
        <w:rPr>
          <w:b/>
        </w:rPr>
        <w:t>Program Coordinator Use Cases</w:t>
      </w:r>
    </w:p>
    <w:p w14:paraId="30D420AB" w14:textId="77777777" w:rsidR="00BB0E46" w:rsidRDefault="00BB0E46"/>
    <w:p w14:paraId="54F61DC8" w14:textId="77777777" w:rsidR="00BB0E46" w:rsidRDefault="00BB0E46" w:rsidP="00C25DCA">
      <w:pPr>
        <w:pStyle w:val="ListParagraph"/>
        <w:numPr>
          <w:ilvl w:val="0"/>
          <w:numId w:val="9"/>
        </w:numPr>
      </w:pPr>
      <w:r>
        <w:t xml:space="preserve">Add </w:t>
      </w:r>
      <w:r w:rsidR="00A70EC5">
        <w:t>Instructor</w:t>
      </w:r>
    </w:p>
    <w:p w14:paraId="00E15D73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Remove Instructor</w:t>
      </w:r>
    </w:p>
    <w:p w14:paraId="60CAA572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Update Instructor</w:t>
      </w:r>
    </w:p>
    <w:p w14:paraId="5939E7BF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Get Course Reporting Report (who has / hasn’t input)</w:t>
      </w:r>
    </w:p>
    <w:p w14:paraId="1D7C6DD2" w14:textId="77777777" w:rsidR="00A70EC5" w:rsidRDefault="00A70EC5" w:rsidP="00C25DCA">
      <w:pPr>
        <w:pStyle w:val="ListParagraph"/>
        <w:numPr>
          <w:ilvl w:val="0"/>
          <w:numId w:val="9"/>
        </w:numPr>
      </w:pPr>
      <w:r>
        <w:t>Set input deadline</w:t>
      </w:r>
    </w:p>
    <w:p w14:paraId="09F090CE" w14:textId="0978B330" w:rsidR="00C3738C" w:rsidRDefault="00C3738C" w:rsidP="00C25DCA">
      <w:pPr>
        <w:pStyle w:val="ListParagraph"/>
        <w:numPr>
          <w:ilvl w:val="0"/>
          <w:numId w:val="9"/>
        </w:numPr>
      </w:pPr>
      <w:r>
        <w:t>Get reports (analytical data)</w:t>
      </w:r>
    </w:p>
    <w:p w14:paraId="6CEFD6C5" w14:textId="0DCC3BBF" w:rsidR="00C3738C" w:rsidRDefault="00C3738C" w:rsidP="00C25DCA">
      <w:pPr>
        <w:pStyle w:val="ListParagraph"/>
        <w:numPr>
          <w:ilvl w:val="0"/>
          <w:numId w:val="9"/>
        </w:numPr>
      </w:pPr>
      <w:r>
        <w:t>View operational (raw) data</w:t>
      </w:r>
    </w:p>
    <w:p w14:paraId="210667E3" w14:textId="3EE9BA13" w:rsidR="00C3738C" w:rsidRDefault="00C3738C" w:rsidP="00C25DCA">
      <w:pPr>
        <w:pStyle w:val="ListParagraph"/>
        <w:numPr>
          <w:ilvl w:val="0"/>
          <w:numId w:val="9"/>
        </w:numPr>
      </w:pPr>
      <w:r>
        <w:t>Set program configuration</w:t>
      </w:r>
    </w:p>
    <w:p w14:paraId="6F1CCCCD" w14:textId="7FDE6A84" w:rsidR="00C3738C" w:rsidRDefault="00C3738C" w:rsidP="00C25DCA">
      <w:pPr>
        <w:pStyle w:val="ListParagraph"/>
        <w:numPr>
          <w:ilvl w:val="0"/>
          <w:numId w:val="9"/>
        </w:numPr>
      </w:pPr>
      <w:r>
        <w:t>Add course</w:t>
      </w:r>
    </w:p>
    <w:p w14:paraId="2794506F" w14:textId="12A95300" w:rsidR="00C3738C" w:rsidRDefault="00C3738C" w:rsidP="00C25DCA">
      <w:pPr>
        <w:pStyle w:val="ListParagraph"/>
        <w:numPr>
          <w:ilvl w:val="0"/>
          <w:numId w:val="9"/>
        </w:numPr>
      </w:pPr>
      <w:r>
        <w:t>Remove Course</w:t>
      </w:r>
    </w:p>
    <w:p w14:paraId="04E1E306" w14:textId="497FA935" w:rsidR="00C3738C" w:rsidRDefault="00C3738C" w:rsidP="00C25DCA">
      <w:pPr>
        <w:pStyle w:val="ListParagraph"/>
        <w:numPr>
          <w:ilvl w:val="0"/>
          <w:numId w:val="9"/>
        </w:numPr>
      </w:pPr>
      <w:r>
        <w:t>Update Course (general info</w:t>
      </w:r>
      <w:r w:rsidR="00CA302D">
        <w:t>, outcomes</w:t>
      </w:r>
      <w:r>
        <w:t>)</w:t>
      </w:r>
    </w:p>
    <w:p w14:paraId="23CF871A" w14:textId="418B43CD" w:rsidR="00C3738C" w:rsidRDefault="00C3738C" w:rsidP="00C25DCA">
      <w:pPr>
        <w:pStyle w:val="ListParagraph"/>
        <w:numPr>
          <w:ilvl w:val="0"/>
          <w:numId w:val="9"/>
        </w:numPr>
      </w:pPr>
      <w:r>
        <w:t>Update Course (outcome data</w:t>
      </w:r>
      <w:r w:rsidR="00CA302D">
        <w:t>, operational data</w:t>
      </w:r>
      <w:r>
        <w:t>)</w:t>
      </w:r>
      <w:r w:rsidR="00083FCD">
        <w:t xml:space="preserve"> (instructor use case)</w:t>
      </w:r>
    </w:p>
    <w:p w14:paraId="30040FC5" w14:textId="24374FFA" w:rsidR="00C3738C" w:rsidRDefault="00C3738C" w:rsidP="00C25DCA">
      <w:pPr>
        <w:pStyle w:val="ListParagraph"/>
        <w:numPr>
          <w:ilvl w:val="0"/>
          <w:numId w:val="9"/>
        </w:numPr>
      </w:pPr>
      <w:r>
        <w:t>Add Program Outcome</w:t>
      </w:r>
    </w:p>
    <w:p w14:paraId="26DDC0B9" w14:textId="2641A7C8" w:rsidR="00C3738C" w:rsidRDefault="00C3738C" w:rsidP="00C25DCA">
      <w:pPr>
        <w:pStyle w:val="ListParagraph"/>
        <w:numPr>
          <w:ilvl w:val="0"/>
          <w:numId w:val="9"/>
        </w:numPr>
      </w:pPr>
      <w:r>
        <w:t>Remove Program Outcome</w:t>
      </w:r>
    </w:p>
    <w:p w14:paraId="7903EA55" w14:textId="6BA6715D" w:rsidR="00C3738C" w:rsidRDefault="00C3738C" w:rsidP="00C25DCA">
      <w:pPr>
        <w:pStyle w:val="ListParagraph"/>
        <w:numPr>
          <w:ilvl w:val="0"/>
          <w:numId w:val="9"/>
        </w:numPr>
      </w:pPr>
      <w:r>
        <w:t>Update Program Outcome</w:t>
      </w:r>
    </w:p>
    <w:p w14:paraId="3FCE6285" w14:textId="60FCA514" w:rsidR="00C3738C" w:rsidRDefault="009A3D7C" w:rsidP="00C25DCA">
      <w:pPr>
        <w:pStyle w:val="ListParagraph"/>
        <w:numPr>
          <w:ilvl w:val="0"/>
          <w:numId w:val="9"/>
        </w:numPr>
      </w:pPr>
      <w:r>
        <w:t>Add Program Assessment</w:t>
      </w:r>
    </w:p>
    <w:p w14:paraId="7053FC22" w14:textId="11933B58" w:rsidR="009A3D7C" w:rsidRDefault="009A3D7C" w:rsidP="00C25DCA">
      <w:pPr>
        <w:pStyle w:val="ListParagraph"/>
        <w:numPr>
          <w:ilvl w:val="0"/>
          <w:numId w:val="9"/>
        </w:numPr>
      </w:pPr>
      <w:r>
        <w:t>Remove Program Assessment</w:t>
      </w:r>
    </w:p>
    <w:p w14:paraId="5755CC80" w14:textId="5BBF4CC7" w:rsidR="00BF7D63" w:rsidRDefault="009A3D7C" w:rsidP="00C25DCA">
      <w:pPr>
        <w:pStyle w:val="ListParagraph"/>
        <w:numPr>
          <w:ilvl w:val="0"/>
          <w:numId w:val="9"/>
        </w:numPr>
      </w:pPr>
      <w:r>
        <w:t>Update Program Assessment</w:t>
      </w:r>
    </w:p>
    <w:p w14:paraId="54F14E6D" w14:textId="77777777" w:rsidR="00BF7D63" w:rsidRDefault="00BF7D63">
      <w:r>
        <w:br w:type="page"/>
      </w:r>
    </w:p>
    <w:p w14:paraId="2250078E" w14:textId="77777777" w:rsidR="00BF7D63" w:rsidRPr="000A0E69" w:rsidRDefault="00BF7D63" w:rsidP="00BF7D6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F7D63" w:rsidRPr="007B5C5A" w14:paraId="36C5CA82" w14:textId="77777777" w:rsidTr="002A40B5">
        <w:trPr>
          <w:trHeight w:val="285"/>
        </w:trPr>
        <w:tc>
          <w:tcPr>
            <w:tcW w:w="1728" w:type="dxa"/>
          </w:tcPr>
          <w:p w14:paraId="733E9891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36FE58A" w14:textId="1125AA7B" w:rsidR="00BF7D63" w:rsidRPr="00BD4838" w:rsidRDefault="00BD4838" w:rsidP="002A40B5">
            <w:r>
              <w:t>Add Instructor</w:t>
            </w:r>
          </w:p>
        </w:tc>
      </w:tr>
      <w:tr w:rsidR="00BF7D63" w:rsidRPr="007B5C5A" w14:paraId="65FBF75F" w14:textId="77777777" w:rsidTr="002A40B5">
        <w:tc>
          <w:tcPr>
            <w:tcW w:w="1728" w:type="dxa"/>
          </w:tcPr>
          <w:p w14:paraId="5CF69BDD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7BC667CA" w14:textId="1DE3B2F2" w:rsidR="00BF7D63" w:rsidRPr="007B5C5A" w:rsidRDefault="00BF7D6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0588AFEA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7D15D7A" w14:textId="7B2039A3" w:rsidR="00BF7D63" w:rsidRPr="007B5C5A" w:rsidRDefault="00BF7D6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BF7D63" w:rsidRPr="007B5C5A" w14:paraId="20415FDD" w14:textId="77777777" w:rsidTr="002A40B5">
        <w:tc>
          <w:tcPr>
            <w:tcW w:w="1728" w:type="dxa"/>
          </w:tcPr>
          <w:p w14:paraId="0E4DE07D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5CA9E13E" w14:textId="22867692" w:rsidR="00BF7D63" w:rsidRPr="007B5C5A" w:rsidRDefault="00BF7D6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C32EC73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8A5EB51" w14:textId="1B7F731E" w:rsidR="00BF7D63" w:rsidRPr="007B5C5A" w:rsidRDefault="00BF7D63" w:rsidP="002A40B5">
            <w:pPr>
              <w:rPr>
                <w:rFonts w:cs="Times New Roman"/>
                <w:sz w:val="22"/>
              </w:rPr>
            </w:pPr>
          </w:p>
        </w:tc>
      </w:tr>
    </w:tbl>
    <w:p w14:paraId="0707682C" w14:textId="77777777" w:rsidR="00BF7D63" w:rsidRPr="007B5C5A" w:rsidRDefault="00BF7D63" w:rsidP="00BF7D63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F7D63" w:rsidRPr="007B5C5A" w14:paraId="0A785FEE" w14:textId="77777777" w:rsidTr="002A40B5">
        <w:tc>
          <w:tcPr>
            <w:tcW w:w="2628" w:type="dxa"/>
          </w:tcPr>
          <w:p w14:paraId="42340D04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61E432A9" w14:textId="01FAA36B" w:rsidR="00BF7D63" w:rsidRPr="007B5C5A" w:rsidRDefault="00BF7D6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BF7D63" w:rsidRPr="007B5C5A" w14:paraId="43B6274B" w14:textId="77777777" w:rsidTr="002A40B5">
        <w:tc>
          <w:tcPr>
            <w:tcW w:w="2628" w:type="dxa"/>
          </w:tcPr>
          <w:p w14:paraId="4704DB78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2064524D" w14:textId="779014DE" w:rsidR="00BF7D63" w:rsidRPr="007B5C5A" w:rsidRDefault="00460EB0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 program needs to have instructors (faculty) added to track their outcomes.</w:t>
            </w:r>
          </w:p>
        </w:tc>
      </w:tr>
      <w:tr w:rsidR="00BF7D63" w:rsidRPr="007B5C5A" w14:paraId="60075F05" w14:textId="77777777" w:rsidTr="002A40B5">
        <w:tc>
          <w:tcPr>
            <w:tcW w:w="2628" w:type="dxa"/>
          </w:tcPr>
          <w:p w14:paraId="3E0E417C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43F318B3" w14:textId="7FE473CF" w:rsidR="00BF7D63" w:rsidRPr="007B5C5A" w:rsidRDefault="00460EB0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New instructor joins a program or a new program is added to the system. </w:t>
            </w:r>
          </w:p>
        </w:tc>
      </w:tr>
      <w:tr w:rsidR="00BF7D63" w:rsidRPr="007B5C5A" w14:paraId="1002FBD4" w14:textId="77777777" w:rsidTr="002A40B5">
        <w:tc>
          <w:tcPr>
            <w:tcW w:w="2628" w:type="dxa"/>
          </w:tcPr>
          <w:p w14:paraId="15D53469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5B15B28" w14:textId="6024387A" w:rsidR="00BF7D63" w:rsidRPr="007B5C5A" w:rsidRDefault="00460EB0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Program is set up </w:t>
            </w:r>
            <w:r w:rsidR="00050658">
              <w:rPr>
                <w:rFonts w:cs="Times New Roman"/>
                <w:sz w:val="22"/>
              </w:rPr>
              <w:t>in the system</w:t>
            </w:r>
          </w:p>
        </w:tc>
      </w:tr>
      <w:tr w:rsidR="00BF7D63" w:rsidRPr="007B5C5A" w14:paraId="16AC7FD0" w14:textId="77777777" w:rsidTr="002A40B5">
        <w:tc>
          <w:tcPr>
            <w:tcW w:w="2628" w:type="dxa"/>
          </w:tcPr>
          <w:p w14:paraId="5D83B5E0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0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0E5459E" w14:textId="089DB915" w:rsidR="00BF7D63" w:rsidRPr="007B5C5A" w:rsidRDefault="00F000CB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The instructor is added to the program.</w:t>
            </w:r>
          </w:p>
        </w:tc>
      </w:tr>
      <w:tr w:rsidR="00BF7D63" w:rsidRPr="007B5C5A" w14:paraId="4D3E36D9" w14:textId="77777777" w:rsidTr="002A40B5">
        <w:tc>
          <w:tcPr>
            <w:tcW w:w="2628" w:type="dxa"/>
          </w:tcPr>
          <w:p w14:paraId="72B017FD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68954569" w14:textId="0091CAA3" w:rsidR="00BF7D63" w:rsidRPr="007B5C5A" w:rsidRDefault="00973A1B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Add a </w:t>
            </w:r>
            <w:r w:rsidR="009360B0">
              <w:rPr>
                <w:rFonts w:cs="Times New Roman"/>
                <w:b/>
                <w:sz w:val="22"/>
              </w:rPr>
              <w:t>faculty member</w:t>
            </w:r>
          </w:p>
          <w:p w14:paraId="7241A9F0" w14:textId="77777777" w:rsidR="00B8137B" w:rsidRDefault="009360B0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Use</w:t>
            </w:r>
            <w:r w:rsidR="00512FFE">
              <w:rPr>
                <w:rFonts w:cs="Times New Roman"/>
                <w:sz w:val="22"/>
              </w:rPr>
              <w:t>r</w:t>
            </w:r>
            <w:r w:rsidR="00B8137B">
              <w:rPr>
                <w:rFonts w:cs="Times New Roman"/>
                <w:sz w:val="22"/>
              </w:rPr>
              <w:t xml:space="preserve"> inputs the faculty name and username.</w:t>
            </w:r>
          </w:p>
          <w:p w14:paraId="0763942F" w14:textId="77777777" w:rsidR="00B8137B" w:rsidRDefault="00B8137B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User selects the permission level for the faculty member.</w:t>
            </w:r>
          </w:p>
          <w:p w14:paraId="18C014F7" w14:textId="77777777" w:rsidR="00B8137B" w:rsidRDefault="00B8137B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User selects a program that they have control of.</w:t>
            </w:r>
          </w:p>
          <w:p w14:paraId="18F0140F" w14:textId="54FB2FDC" w:rsidR="00BF7D63" w:rsidRPr="007B5C5A" w:rsidRDefault="00DC614C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User </w:t>
            </w:r>
            <w:r w:rsidR="00A718D8">
              <w:rPr>
                <w:rFonts w:cs="Times New Roman"/>
                <w:sz w:val="22"/>
              </w:rPr>
              <w:t>clicks submit.</w:t>
            </w:r>
            <w:r w:rsidR="009360B0">
              <w:rPr>
                <w:rFonts w:cs="Times New Roman"/>
                <w:sz w:val="22"/>
              </w:rPr>
              <w:t xml:space="preserve"> </w:t>
            </w:r>
          </w:p>
        </w:tc>
      </w:tr>
      <w:tr w:rsidR="00BF7D63" w:rsidRPr="007B5C5A" w14:paraId="052F11ED" w14:textId="77777777" w:rsidTr="002A40B5">
        <w:tc>
          <w:tcPr>
            <w:tcW w:w="2628" w:type="dxa"/>
          </w:tcPr>
          <w:p w14:paraId="66CB13E6" w14:textId="1BF1032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7C73C11" w14:textId="524E8AED" w:rsidR="00BF7D63" w:rsidRPr="007B5C5A" w:rsidRDefault="00BF7D63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49FA9782" w14:textId="213D9374" w:rsidR="00BF7D63" w:rsidRPr="007B5C5A" w:rsidRDefault="00BF7D63" w:rsidP="006341AB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2D93353D" w14:textId="2506D5E1" w:rsidR="00BF7D63" w:rsidRPr="007B5C5A" w:rsidRDefault="00BF7D63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38B61AE" w14:textId="1A9DFD6F" w:rsidR="00BF7D63" w:rsidRPr="007B5C5A" w:rsidRDefault="00BF7D63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BF7D63" w:rsidRPr="007B5C5A" w14:paraId="47750299" w14:textId="77777777" w:rsidTr="002A40B5">
        <w:tc>
          <w:tcPr>
            <w:tcW w:w="2628" w:type="dxa"/>
          </w:tcPr>
          <w:p w14:paraId="79CF7009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609F94A" w14:textId="6C4ED3A7" w:rsidR="00BF7D63" w:rsidRPr="007B5C5A" w:rsidRDefault="00BF7D63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678C520E" w14:textId="1247ECA9" w:rsidR="00BF7D63" w:rsidRPr="007B5C5A" w:rsidRDefault="00BF7D63" w:rsidP="003A0B4C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0D34D97A" w14:textId="77777777" w:rsidR="00BF7D63" w:rsidRPr="007B5C5A" w:rsidRDefault="00BF7D63" w:rsidP="002A40B5">
            <w:pPr>
              <w:rPr>
                <w:rFonts w:cs="Times New Roman"/>
                <w:sz w:val="22"/>
              </w:rPr>
            </w:pPr>
          </w:p>
          <w:p w14:paraId="28347BC5" w14:textId="271A99B7" w:rsidR="00BF7D63" w:rsidRPr="007B5C5A" w:rsidRDefault="00BF7D63" w:rsidP="003A0B4C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57652B8C" w14:textId="77777777" w:rsidR="00BF7D63" w:rsidRPr="007B5C5A" w:rsidRDefault="00BF7D63" w:rsidP="002A40B5">
            <w:pPr>
              <w:rPr>
                <w:rFonts w:cs="Times New Roman"/>
                <w:sz w:val="22"/>
              </w:rPr>
            </w:pPr>
          </w:p>
          <w:p w14:paraId="5F448E73" w14:textId="19B26632" w:rsidR="00BF7D63" w:rsidRPr="007B5C5A" w:rsidRDefault="00BF7D63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6419A8FE" w14:textId="708E2F1D" w:rsidR="00BF7D63" w:rsidRPr="007B5C5A" w:rsidRDefault="00BF7D63" w:rsidP="003A0B4C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BF7D63" w:rsidRPr="007B5C5A" w14:paraId="58188AD9" w14:textId="77777777" w:rsidTr="002A40B5">
        <w:tc>
          <w:tcPr>
            <w:tcW w:w="2628" w:type="dxa"/>
          </w:tcPr>
          <w:p w14:paraId="6EF177C1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408C0E97" w14:textId="77777777" w:rsidR="00BF7D63" w:rsidRPr="007B5C5A" w:rsidRDefault="00BF7D63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BF7D63" w:rsidRPr="007B5C5A" w14:paraId="5928AF42" w14:textId="77777777" w:rsidTr="002A40B5">
        <w:tc>
          <w:tcPr>
            <w:tcW w:w="2628" w:type="dxa"/>
          </w:tcPr>
          <w:p w14:paraId="4093986C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94B4F28" w14:textId="77777777" w:rsidR="00BF7D63" w:rsidRPr="007B5C5A" w:rsidRDefault="00BF7D63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BF7D63" w:rsidRPr="007B5C5A" w14:paraId="1C7E115D" w14:textId="77777777" w:rsidTr="002A40B5">
        <w:tc>
          <w:tcPr>
            <w:tcW w:w="2628" w:type="dxa"/>
          </w:tcPr>
          <w:p w14:paraId="08D86F64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235FED4" w14:textId="29D86DB9" w:rsidR="00FD71D1" w:rsidRPr="007B5C5A" w:rsidRDefault="00FD71D1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As programs have a new instructor teaching a course.</w:t>
            </w:r>
          </w:p>
        </w:tc>
      </w:tr>
      <w:tr w:rsidR="00BF7D63" w:rsidRPr="007B5C5A" w14:paraId="39474E36" w14:textId="77777777" w:rsidTr="002A40B5">
        <w:tc>
          <w:tcPr>
            <w:tcW w:w="2628" w:type="dxa"/>
          </w:tcPr>
          <w:p w14:paraId="2B6CEA7D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0C6C7EC0" w14:textId="6F20F13A" w:rsidR="00BF7D63" w:rsidRPr="007B5C5A" w:rsidRDefault="00BF7D63" w:rsidP="002A40B5">
            <w:pPr>
              <w:rPr>
                <w:rFonts w:cs="Times New Roman"/>
                <w:sz w:val="22"/>
              </w:rPr>
            </w:pPr>
          </w:p>
        </w:tc>
      </w:tr>
      <w:tr w:rsidR="00BF7D63" w:rsidRPr="007B5C5A" w14:paraId="0663705D" w14:textId="77777777" w:rsidTr="002A40B5">
        <w:tc>
          <w:tcPr>
            <w:tcW w:w="2628" w:type="dxa"/>
          </w:tcPr>
          <w:p w14:paraId="7F904BE0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DBBBD8B" w14:textId="77777777" w:rsidR="00BF7D63" w:rsidRPr="007B5C5A" w:rsidRDefault="00BF7D63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BF7D63" w:rsidRPr="007B5C5A" w14:paraId="1B2B3328" w14:textId="77777777" w:rsidTr="002A40B5">
        <w:tc>
          <w:tcPr>
            <w:tcW w:w="2628" w:type="dxa"/>
          </w:tcPr>
          <w:p w14:paraId="2FDA64B8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63CBC400" w14:textId="25D1FE99" w:rsidR="00BF7D63" w:rsidRPr="007B5C5A" w:rsidRDefault="00F000CB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Instructors have an account with CAS.</w:t>
            </w:r>
          </w:p>
        </w:tc>
      </w:tr>
      <w:tr w:rsidR="00BF7D63" w:rsidRPr="007B5C5A" w14:paraId="677D7DC6" w14:textId="77777777" w:rsidTr="002A40B5">
        <w:tc>
          <w:tcPr>
            <w:tcW w:w="2628" w:type="dxa"/>
          </w:tcPr>
          <w:p w14:paraId="6356425F" w14:textId="77777777" w:rsidR="00BF7D63" w:rsidRPr="007B5C5A" w:rsidRDefault="00BF7D63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F3D233B" w14:textId="5DD3392D" w:rsidR="00BF7D63" w:rsidRPr="003C7FE4" w:rsidRDefault="00BF7D63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8586793" w14:textId="124D9489" w:rsidR="00B9639F" w:rsidRDefault="00B9639F"/>
    <w:p w14:paraId="454819D8" w14:textId="77777777" w:rsidR="00B9639F" w:rsidRDefault="00B9639F">
      <w:r>
        <w:br w:type="page"/>
      </w:r>
    </w:p>
    <w:p w14:paraId="36B3298B" w14:textId="77777777" w:rsidR="009A3D7C" w:rsidRDefault="009A3D7C"/>
    <w:p w14:paraId="46C83C7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1E1D0CD7" w14:textId="77777777" w:rsidTr="00BD4838">
        <w:trPr>
          <w:trHeight w:val="330"/>
        </w:trPr>
        <w:tc>
          <w:tcPr>
            <w:tcW w:w="1728" w:type="dxa"/>
          </w:tcPr>
          <w:p w14:paraId="0AC49E2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3F376B0" w14:textId="31FB2E1E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Remove Instructor</w:t>
            </w:r>
          </w:p>
        </w:tc>
      </w:tr>
      <w:tr w:rsidR="002A40B5" w:rsidRPr="007B5C5A" w14:paraId="01B0F3E6" w14:textId="77777777" w:rsidTr="002A40B5">
        <w:tc>
          <w:tcPr>
            <w:tcW w:w="1728" w:type="dxa"/>
          </w:tcPr>
          <w:p w14:paraId="5B8251D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318ABF1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2D16C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274AF54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4BA93E4" w14:textId="77777777" w:rsidTr="002A40B5">
        <w:tc>
          <w:tcPr>
            <w:tcW w:w="1728" w:type="dxa"/>
          </w:tcPr>
          <w:p w14:paraId="7C89742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4038EA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629AA92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6258D39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04C8363F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149A8D5F" w14:textId="77777777" w:rsidTr="002A40B5">
        <w:tc>
          <w:tcPr>
            <w:tcW w:w="2628" w:type="dxa"/>
          </w:tcPr>
          <w:p w14:paraId="0FD5CD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826691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61EC4DD1" w14:textId="77777777" w:rsidTr="002A40B5">
        <w:tc>
          <w:tcPr>
            <w:tcW w:w="2628" w:type="dxa"/>
          </w:tcPr>
          <w:p w14:paraId="082E2C3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E62DE0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854F035" w14:textId="77777777" w:rsidTr="002A40B5">
        <w:tc>
          <w:tcPr>
            <w:tcW w:w="2628" w:type="dxa"/>
          </w:tcPr>
          <w:p w14:paraId="4172294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53A5BD1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0379CD9" w14:textId="77777777" w:rsidTr="002A40B5">
        <w:tc>
          <w:tcPr>
            <w:tcW w:w="2628" w:type="dxa"/>
          </w:tcPr>
          <w:p w14:paraId="0D8FDF9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6381A8DA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FC32DF3" w14:textId="77777777" w:rsidTr="002A40B5">
        <w:tc>
          <w:tcPr>
            <w:tcW w:w="2628" w:type="dxa"/>
          </w:tcPr>
          <w:p w14:paraId="7088E8A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F5234DF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F1193C4" w14:textId="77777777" w:rsidTr="002A40B5">
        <w:tc>
          <w:tcPr>
            <w:tcW w:w="2628" w:type="dxa"/>
          </w:tcPr>
          <w:p w14:paraId="1DC67C1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6292B29A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30DAA5A6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61F38A3" w14:textId="77777777" w:rsidTr="002A40B5">
        <w:tc>
          <w:tcPr>
            <w:tcW w:w="2628" w:type="dxa"/>
          </w:tcPr>
          <w:p w14:paraId="705EA47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79D8300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75B7BC22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24B94FB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74345148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7CA708D" w14:textId="77777777" w:rsidTr="002A40B5">
        <w:tc>
          <w:tcPr>
            <w:tcW w:w="2628" w:type="dxa"/>
          </w:tcPr>
          <w:p w14:paraId="46CC73E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C86F84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0EE83D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944D21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03C369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7106F2D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29F97A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2F8977E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60C0DAFF" w14:textId="77777777" w:rsidTr="002A40B5">
        <w:tc>
          <w:tcPr>
            <w:tcW w:w="2628" w:type="dxa"/>
          </w:tcPr>
          <w:p w14:paraId="3C4CA69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639EDE3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ADE646E" w14:textId="77777777" w:rsidTr="002A40B5">
        <w:tc>
          <w:tcPr>
            <w:tcW w:w="2628" w:type="dxa"/>
          </w:tcPr>
          <w:p w14:paraId="619E46B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100CEC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3D61FD9E" w14:textId="77777777" w:rsidTr="002A40B5">
        <w:tc>
          <w:tcPr>
            <w:tcW w:w="2628" w:type="dxa"/>
          </w:tcPr>
          <w:p w14:paraId="20BFB38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5579E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80917AC" w14:textId="77777777" w:rsidTr="002A40B5">
        <w:tc>
          <w:tcPr>
            <w:tcW w:w="2628" w:type="dxa"/>
          </w:tcPr>
          <w:p w14:paraId="734B6F0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2FEFA7E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74A1B61" w14:textId="77777777" w:rsidTr="002A40B5">
        <w:tc>
          <w:tcPr>
            <w:tcW w:w="2628" w:type="dxa"/>
          </w:tcPr>
          <w:p w14:paraId="2FDDD14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BB2D96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BFF654" w14:textId="77777777" w:rsidTr="002A40B5">
        <w:tc>
          <w:tcPr>
            <w:tcW w:w="2628" w:type="dxa"/>
          </w:tcPr>
          <w:p w14:paraId="01093A7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5A14EC74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613702F" w14:textId="77777777" w:rsidTr="002A40B5">
        <w:tc>
          <w:tcPr>
            <w:tcW w:w="2628" w:type="dxa"/>
          </w:tcPr>
          <w:p w14:paraId="3259F82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409242A4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498DC630" w14:textId="355F4267" w:rsidR="00B9639F" w:rsidRDefault="00B9639F"/>
    <w:p w14:paraId="22832ECE" w14:textId="77777777" w:rsidR="00B9639F" w:rsidRDefault="00B9639F">
      <w:r>
        <w:br w:type="page"/>
      </w:r>
    </w:p>
    <w:p w14:paraId="64D408B7" w14:textId="77777777" w:rsidR="00A70EC5" w:rsidRDefault="00A70EC5"/>
    <w:p w14:paraId="546E241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6648AEE5" w14:textId="77777777" w:rsidTr="002A40B5">
        <w:trPr>
          <w:trHeight w:val="285"/>
        </w:trPr>
        <w:tc>
          <w:tcPr>
            <w:tcW w:w="1728" w:type="dxa"/>
          </w:tcPr>
          <w:p w14:paraId="206B809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572FF7F7" w14:textId="2099FC22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Update Instructor</w:t>
            </w:r>
          </w:p>
        </w:tc>
      </w:tr>
      <w:tr w:rsidR="002A40B5" w:rsidRPr="007B5C5A" w14:paraId="6AE24E5C" w14:textId="77777777" w:rsidTr="002A40B5">
        <w:tc>
          <w:tcPr>
            <w:tcW w:w="1728" w:type="dxa"/>
          </w:tcPr>
          <w:p w14:paraId="0D6A842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4A5D64E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7BF5A2D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19764FD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8185375" w14:textId="77777777" w:rsidTr="002A40B5">
        <w:tc>
          <w:tcPr>
            <w:tcW w:w="1728" w:type="dxa"/>
          </w:tcPr>
          <w:p w14:paraId="06E51C6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1E7F745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A9FB83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7C6A610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8467F26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DDDCE7C" w14:textId="77777777" w:rsidTr="002A40B5">
        <w:tc>
          <w:tcPr>
            <w:tcW w:w="2628" w:type="dxa"/>
          </w:tcPr>
          <w:p w14:paraId="4388D83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3DC19F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3BCE5F5A" w14:textId="77777777" w:rsidTr="002A40B5">
        <w:tc>
          <w:tcPr>
            <w:tcW w:w="2628" w:type="dxa"/>
          </w:tcPr>
          <w:p w14:paraId="2147414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45A0905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50AE3B9" w14:textId="77777777" w:rsidTr="002A40B5">
        <w:tc>
          <w:tcPr>
            <w:tcW w:w="2628" w:type="dxa"/>
          </w:tcPr>
          <w:p w14:paraId="772CE24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0FF27F5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FC8D92B" w14:textId="77777777" w:rsidTr="002A40B5">
        <w:tc>
          <w:tcPr>
            <w:tcW w:w="2628" w:type="dxa"/>
          </w:tcPr>
          <w:p w14:paraId="6DCF0AD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3AE0DE9C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142424A" w14:textId="77777777" w:rsidTr="002A40B5">
        <w:tc>
          <w:tcPr>
            <w:tcW w:w="2628" w:type="dxa"/>
          </w:tcPr>
          <w:p w14:paraId="37401FF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2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2160172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332D2B0" w14:textId="77777777" w:rsidTr="002A40B5">
        <w:tc>
          <w:tcPr>
            <w:tcW w:w="2628" w:type="dxa"/>
          </w:tcPr>
          <w:p w14:paraId="35F5DC7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4186574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26F8D5E7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F2106C1" w14:textId="77777777" w:rsidTr="002A40B5">
        <w:tc>
          <w:tcPr>
            <w:tcW w:w="2628" w:type="dxa"/>
          </w:tcPr>
          <w:p w14:paraId="3FC986A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13E760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4443A6F7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2692E3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81DED2F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CF04031" w14:textId="77777777" w:rsidTr="002A40B5">
        <w:tc>
          <w:tcPr>
            <w:tcW w:w="2628" w:type="dxa"/>
          </w:tcPr>
          <w:p w14:paraId="710CFC6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A3C7AB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1D3BF92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0D2E62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5D41F7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45C8D68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4DAC3E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179A13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7686E304" w14:textId="77777777" w:rsidTr="002A40B5">
        <w:tc>
          <w:tcPr>
            <w:tcW w:w="2628" w:type="dxa"/>
          </w:tcPr>
          <w:p w14:paraId="77DB417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316B256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06E89CF0" w14:textId="77777777" w:rsidTr="002A40B5">
        <w:tc>
          <w:tcPr>
            <w:tcW w:w="2628" w:type="dxa"/>
          </w:tcPr>
          <w:p w14:paraId="2FC0014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3FE89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881AF3D" w14:textId="77777777" w:rsidTr="002A40B5">
        <w:tc>
          <w:tcPr>
            <w:tcW w:w="2628" w:type="dxa"/>
          </w:tcPr>
          <w:p w14:paraId="24D969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43A7695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AD2D942" w14:textId="77777777" w:rsidTr="002A40B5">
        <w:tc>
          <w:tcPr>
            <w:tcW w:w="2628" w:type="dxa"/>
          </w:tcPr>
          <w:p w14:paraId="722C6F3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2DB3190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03EA367" w14:textId="77777777" w:rsidTr="002A40B5">
        <w:tc>
          <w:tcPr>
            <w:tcW w:w="2628" w:type="dxa"/>
          </w:tcPr>
          <w:p w14:paraId="15E5A50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25F8AE2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ED5DEC2" w14:textId="77777777" w:rsidTr="002A40B5">
        <w:tc>
          <w:tcPr>
            <w:tcW w:w="2628" w:type="dxa"/>
          </w:tcPr>
          <w:p w14:paraId="0E0F82F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041FB0FF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612392D0" w14:textId="77777777" w:rsidTr="002A40B5">
        <w:tc>
          <w:tcPr>
            <w:tcW w:w="2628" w:type="dxa"/>
          </w:tcPr>
          <w:p w14:paraId="7DCF942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1F74DBDE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72C39669" w14:textId="4124077F" w:rsidR="00B9639F" w:rsidRDefault="00B9639F"/>
    <w:p w14:paraId="1E407AFD" w14:textId="77777777" w:rsidR="00B9639F" w:rsidRDefault="00B9639F">
      <w:r>
        <w:br w:type="page"/>
      </w:r>
    </w:p>
    <w:p w14:paraId="37BF4E1A" w14:textId="77777777" w:rsidR="002A40B5" w:rsidRDefault="002A40B5"/>
    <w:p w14:paraId="7944CBF0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88C5308" w14:textId="77777777" w:rsidTr="002A40B5">
        <w:trPr>
          <w:trHeight w:val="285"/>
        </w:trPr>
        <w:tc>
          <w:tcPr>
            <w:tcW w:w="1728" w:type="dxa"/>
          </w:tcPr>
          <w:p w14:paraId="5F50BED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7B6BD63" w14:textId="12A6E8DB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Get Course Reporting Report (who has / hasn’t input)</w:t>
            </w:r>
          </w:p>
        </w:tc>
      </w:tr>
      <w:tr w:rsidR="002A40B5" w:rsidRPr="007B5C5A" w14:paraId="6F0FA41F" w14:textId="77777777" w:rsidTr="002A40B5">
        <w:tc>
          <w:tcPr>
            <w:tcW w:w="1728" w:type="dxa"/>
          </w:tcPr>
          <w:p w14:paraId="3A5A52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361A831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224A7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4349535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5406B1DB" w14:textId="77777777" w:rsidTr="002A40B5">
        <w:tc>
          <w:tcPr>
            <w:tcW w:w="1728" w:type="dxa"/>
          </w:tcPr>
          <w:p w14:paraId="46181FD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268A483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200EF9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18F3977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1FE2018B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1616FE55" w14:textId="77777777" w:rsidTr="002A40B5">
        <w:tc>
          <w:tcPr>
            <w:tcW w:w="2628" w:type="dxa"/>
          </w:tcPr>
          <w:p w14:paraId="3C61E2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24C59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F98BD0C" w14:textId="77777777" w:rsidTr="002A40B5">
        <w:tc>
          <w:tcPr>
            <w:tcW w:w="2628" w:type="dxa"/>
          </w:tcPr>
          <w:p w14:paraId="0B27C6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009B606" w14:textId="6FB26684" w:rsidR="002A40B5" w:rsidRPr="007B5C5A" w:rsidRDefault="00452E4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coordinators may wish to lookup which instructors / courses are missing data for this semester.</w:t>
            </w:r>
          </w:p>
        </w:tc>
      </w:tr>
      <w:tr w:rsidR="002A40B5" w:rsidRPr="007B5C5A" w14:paraId="3092A07C" w14:textId="77777777" w:rsidTr="002A40B5">
        <w:tc>
          <w:tcPr>
            <w:tcW w:w="2628" w:type="dxa"/>
          </w:tcPr>
          <w:p w14:paraId="0199706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76798FE8" w14:textId="2A13BF61" w:rsidR="002A40B5" w:rsidRPr="007B5C5A" w:rsidRDefault="00452E43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End</w:t>
            </w:r>
            <w:bookmarkStart w:id="3" w:name="_GoBack"/>
            <w:bookmarkEnd w:id="3"/>
          </w:p>
        </w:tc>
      </w:tr>
      <w:tr w:rsidR="002A40B5" w:rsidRPr="007B5C5A" w14:paraId="556F35EF" w14:textId="77777777" w:rsidTr="002A40B5">
        <w:tc>
          <w:tcPr>
            <w:tcW w:w="2628" w:type="dxa"/>
          </w:tcPr>
          <w:p w14:paraId="042374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F4AD8E2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36498388" w14:textId="77777777" w:rsidTr="002A40B5">
        <w:tc>
          <w:tcPr>
            <w:tcW w:w="2628" w:type="dxa"/>
          </w:tcPr>
          <w:p w14:paraId="2674F7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4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70563559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2408507" w14:textId="77777777" w:rsidTr="002A40B5">
        <w:tc>
          <w:tcPr>
            <w:tcW w:w="2628" w:type="dxa"/>
          </w:tcPr>
          <w:p w14:paraId="3D47B6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03433BA3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45539323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576234F1" w14:textId="77777777" w:rsidTr="002A40B5">
        <w:tc>
          <w:tcPr>
            <w:tcW w:w="2628" w:type="dxa"/>
          </w:tcPr>
          <w:p w14:paraId="703C29D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4F1D33A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E5484AF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B730BA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079417D0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637D1B54" w14:textId="77777777" w:rsidTr="002A40B5">
        <w:tc>
          <w:tcPr>
            <w:tcW w:w="2628" w:type="dxa"/>
          </w:tcPr>
          <w:p w14:paraId="6D95EC1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B8F602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668E01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706961A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5D3AC8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748E18F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A61CEB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6543576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0C7185ED" w14:textId="77777777" w:rsidTr="002A40B5">
        <w:tc>
          <w:tcPr>
            <w:tcW w:w="2628" w:type="dxa"/>
          </w:tcPr>
          <w:p w14:paraId="518E4A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5AD0845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B58A44A" w14:textId="77777777" w:rsidTr="002A40B5">
        <w:tc>
          <w:tcPr>
            <w:tcW w:w="2628" w:type="dxa"/>
          </w:tcPr>
          <w:p w14:paraId="7A2B8EC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411D65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19CA44C" w14:textId="77777777" w:rsidTr="002A40B5">
        <w:tc>
          <w:tcPr>
            <w:tcW w:w="2628" w:type="dxa"/>
          </w:tcPr>
          <w:p w14:paraId="42A39F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1A21112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6FD180F" w14:textId="77777777" w:rsidTr="002A40B5">
        <w:tc>
          <w:tcPr>
            <w:tcW w:w="2628" w:type="dxa"/>
          </w:tcPr>
          <w:p w14:paraId="7157AC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B90399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1A1C518" w14:textId="77777777" w:rsidTr="002A40B5">
        <w:tc>
          <w:tcPr>
            <w:tcW w:w="2628" w:type="dxa"/>
          </w:tcPr>
          <w:p w14:paraId="6690F3F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1ECB9D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3A0BEEF" w14:textId="77777777" w:rsidTr="002A40B5">
        <w:tc>
          <w:tcPr>
            <w:tcW w:w="2628" w:type="dxa"/>
          </w:tcPr>
          <w:p w14:paraId="461303B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6282165C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E91CA33" w14:textId="77777777" w:rsidTr="002A40B5">
        <w:tc>
          <w:tcPr>
            <w:tcW w:w="2628" w:type="dxa"/>
          </w:tcPr>
          <w:p w14:paraId="38C9A5C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AEA6E2F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2CC41420" w14:textId="7F31631A" w:rsidR="00B9639F" w:rsidRDefault="00B9639F"/>
    <w:p w14:paraId="24B3C605" w14:textId="77777777" w:rsidR="00B9639F" w:rsidRDefault="00B9639F">
      <w:r>
        <w:br w:type="page"/>
      </w:r>
    </w:p>
    <w:p w14:paraId="6C727CFA" w14:textId="77777777" w:rsidR="002A40B5" w:rsidRDefault="002A40B5"/>
    <w:p w14:paraId="3C37F30F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E6B7FB4" w14:textId="77777777" w:rsidTr="002A40B5">
        <w:trPr>
          <w:trHeight w:val="285"/>
        </w:trPr>
        <w:tc>
          <w:tcPr>
            <w:tcW w:w="1728" w:type="dxa"/>
          </w:tcPr>
          <w:p w14:paraId="497454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EE6FC58" w14:textId="5C8E5ED7" w:rsidR="002A40B5" w:rsidRPr="007B5C5A" w:rsidRDefault="00BD4838" w:rsidP="002A40B5">
            <w:pPr>
              <w:rPr>
                <w:rFonts w:cs="Times New Roman"/>
                <w:sz w:val="22"/>
              </w:rPr>
            </w:pPr>
            <w:r>
              <w:t>Set input deadline</w:t>
            </w:r>
          </w:p>
        </w:tc>
      </w:tr>
      <w:tr w:rsidR="002A40B5" w:rsidRPr="007B5C5A" w14:paraId="6CD4903D" w14:textId="77777777" w:rsidTr="002A40B5">
        <w:tc>
          <w:tcPr>
            <w:tcW w:w="1728" w:type="dxa"/>
          </w:tcPr>
          <w:p w14:paraId="0D0EFE0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1333F9A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BFD74D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5577B7D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6C4C4955" w14:textId="77777777" w:rsidTr="002A40B5">
        <w:tc>
          <w:tcPr>
            <w:tcW w:w="1728" w:type="dxa"/>
          </w:tcPr>
          <w:p w14:paraId="31AE6BE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B6E143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90A94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602964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5A6216A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9A9BF7E" w14:textId="77777777" w:rsidTr="002A40B5">
        <w:tc>
          <w:tcPr>
            <w:tcW w:w="2628" w:type="dxa"/>
          </w:tcPr>
          <w:p w14:paraId="115CA9C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2AE977E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8B88BDC" w14:textId="77777777" w:rsidTr="002A40B5">
        <w:tc>
          <w:tcPr>
            <w:tcW w:w="2628" w:type="dxa"/>
          </w:tcPr>
          <w:p w14:paraId="6024382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88B729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134B774" w14:textId="77777777" w:rsidTr="002A40B5">
        <w:tc>
          <w:tcPr>
            <w:tcW w:w="2628" w:type="dxa"/>
          </w:tcPr>
          <w:p w14:paraId="6ADA51C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548158B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9E9A1AF" w14:textId="77777777" w:rsidTr="002A40B5">
        <w:tc>
          <w:tcPr>
            <w:tcW w:w="2628" w:type="dxa"/>
          </w:tcPr>
          <w:p w14:paraId="5E6E8A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1BA7A10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53F79741" w14:textId="77777777" w:rsidTr="002A40B5">
        <w:tc>
          <w:tcPr>
            <w:tcW w:w="2628" w:type="dxa"/>
          </w:tcPr>
          <w:p w14:paraId="12ECA9A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5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1C35B899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FA636A6" w14:textId="77777777" w:rsidTr="002A40B5">
        <w:tc>
          <w:tcPr>
            <w:tcW w:w="2628" w:type="dxa"/>
          </w:tcPr>
          <w:p w14:paraId="5C72720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2D8C5E97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D15929B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596D248" w14:textId="77777777" w:rsidTr="002A40B5">
        <w:tc>
          <w:tcPr>
            <w:tcW w:w="2628" w:type="dxa"/>
          </w:tcPr>
          <w:p w14:paraId="668B5F5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0BD548B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052C86E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52DFEFC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73FEEB53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B3E8E40" w14:textId="77777777" w:rsidTr="002A40B5">
        <w:tc>
          <w:tcPr>
            <w:tcW w:w="2628" w:type="dxa"/>
          </w:tcPr>
          <w:p w14:paraId="560DC2D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8F86BC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1D4C6C1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17DAA4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9F0A05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5F4403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F591D2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28C150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3C0F3F76" w14:textId="77777777" w:rsidTr="002A40B5">
        <w:tc>
          <w:tcPr>
            <w:tcW w:w="2628" w:type="dxa"/>
          </w:tcPr>
          <w:p w14:paraId="49E3E05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4622B1E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CC84AAB" w14:textId="77777777" w:rsidTr="002A40B5">
        <w:tc>
          <w:tcPr>
            <w:tcW w:w="2628" w:type="dxa"/>
          </w:tcPr>
          <w:p w14:paraId="30025E3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5E567B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58D18C69" w14:textId="77777777" w:rsidTr="002A40B5">
        <w:tc>
          <w:tcPr>
            <w:tcW w:w="2628" w:type="dxa"/>
          </w:tcPr>
          <w:p w14:paraId="1AE559A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6BACA20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2997994" w14:textId="77777777" w:rsidTr="002A40B5">
        <w:tc>
          <w:tcPr>
            <w:tcW w:w="2628" w:type="dxa"/>
          </w:tcPr>
          <w:p w14:paraId="7A04814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9E007D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48C7C9F" w14:textId="77777777" w:rsidTr="002A40B5">
        <w:tc>
          <w:tcPr>
            <w:tcW w:w="2628" w:type="dxa"/>
          </w:tcPr>
          <w:p w14:paraId="14D9FE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0A0A347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CFB2F9" w14:textId="77777777" w:rsidTr="002A40B5">
        <w:tc>
          <w:tcPr>
            <w:tcW w:w="2628" w:type="dxa"/>
          </w:tcPr>
          <w:p w14:paraId="5C95B81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6C49D33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F3DF036" w14:textId="77777777" w:rsidTr="002A40B5">
        <w:tc>
          <w:tcPr>
            <w:tcW w:w="2628" w:type="dxa"/>
          </w:tcPr>
          <w:p w14:paraId="0E11E7A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5FEFD7FD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3A071185" w14:textId="3DC20C32" w:rsidR="00B9639F" w:rsidRDefault="00B9639F"/>
    <w:p w14:paraId="585AA098" w14:textId="77777777" w:rsidR="00B9639F" w:rsidRDefault="00B9639F">
      <w:r>
        <w:br w:type="page"/>
      </w:r>
    </w:p>
    <w:p w14:paraId="4C499410" w14:textId="77777777" w:rsidR="002A40B5" w:rsidRDefault="002A40B5"/>
    <w:p w14:paraId="4A329226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4CB11F4" w14:textId="77777777" w:rsidTr="002A40B5">
        <w:trPr>
          <w:trHeight w:val="285"/>
        </w:trPr>
        <w:tc>
          <w:tcPr>
            <w:tcW w:w="1728" w:type="dxa"/>
          </w:tcPr>
          <w:p w14:paraId="111D949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67FAACB" w14:textId="77777777" w:rsidR="00170383" w:rsidRDefault="00170383" w:rsidP="00170383">
            <w:r>
              <w:t>Get reports (analytical data)</w:t>
            </w:r>
          </w:p>
          <w:p w14:paraId="36DA6E6D" w14:textId="5F67A51B" w:rsidR="002A40B5" w:rsidRPr="007B5C5A" w:rsidRDefault="002A40B5" w:rsidP="00170383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DC88A6D" w14:textId="77777777" w:rsidTr="002A40B5">
        <w:tc>
          <w:tcPr>
            <w:tcW w:w="1728" w:type="dxa"/>
          </w:tcPr>
          <w:p w14:paraId="2D7CACF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30516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1538C1D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D7006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3925BC6" w14:textId="77777777" w:rsidTr="002A40B5">
        <w:tc>
          <w:tcPr>
            <w:tcW w:w="1728" w:type="dxa"/>
          </w:tcPr>
          <w:p w14:paraId="617336C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1C08B56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523ECB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1E3DCA9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0D78EFF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307EBD7" w14:textId="77777777" w:rsidTr="002A40B5">
        <w:tc>
          <w:tcPr>
            <w:tcW w:w="2628" w:type="dxa"/>
          </w:tcPr>
          <w:p w14:paraId="4895C53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34BAF2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ADBEA99" w14:textId="77777777" w:rsidTr="002A40B5">
        <w:tc>
          <w:tcPr>
            <w:tcW w:w="2628" w:type="dxa"/>
          </w:tcPr>
          <w:p w14:paraId="61EF3F1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2553B9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8559E82" w14:textId="77777777" w:rsidTr="002A40B5">
        <w:tc>
          <w:tcPr>
            <w:tcW w:w="2628" w:type="dxa"/>
          </w:tcPr>
          <w:p w14:paraId="31C3A1C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39226A5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FA35C5A" w14:textId="77777777" w:rsidTr="002A40B5">
        <w:tc>
          <w:tcPr>
            <w:tcW w:w="2628" w:type="dxa"/>
          </w:tcPr>
          <w:p w14:paraId="07AECF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85929BF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35586D89" w14:textId="77777777" w:rsidTr="002A40B5">
        <w:tc>
          <w:tcPr>
            <w:tcW w:w="2628" w:type="dxa"/>
          </w:tcPr>
          <w:p w14:paraId="691ACB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6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4100339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7492DFE" w14:textId="77777777" w:rsidTr="002A40B5">
        <w:tc>
          <w:tcPr>
            <w:tcW w:w="2628" w:type="dxa"/>
          </w:tcPr>
          <w:p w14:paraId="1C6EF3B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6788903D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D126F6A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7D1D71D" w14:textId="77777777" w:rsidTr="002A40B5">
        <w:tc>
          <w:tcPr>
            <w:tcW w:w="2628" w:type="dxa"/>
          </w:tcPr>
          <w:p w14:paraId="5D76461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D6C7C0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65DF3345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3EBEBB4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6236B22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7DBEE11" w14:textId="77777777" w:rsidTr="002A40B5">
        <w:tc>
          <w:tcPr>
            <w:tcW w:w="2628" w:type="dxa"/>
          </w:tcPr>
          <w:p w14:paraId="18362C4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714CA6B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4A4599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500D44E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281A20D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D6AFC2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C57228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15D56D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70CC21CA" w14:textId="77777777" w:rsidTr="002A40B5">
        <w:tc>
          <w:tcPr>
            <w:tcW w:w="2628" w:type="dxa"/>
          </w:tcPr>
          <w:p w14:paraId="0B48D29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3C3276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DCB663D" w14:textId="77777777" w:rsidTr="002A40B5">
        <w:tc>
          <w:tcPr>
            <w:tcW w:w="2628" w:type="dxa"/>
          </w:tcPr>
          <w:p w14:paraId="62392E2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46AB89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96D1728" w14:textId="77777777" w:rsidTr="002A40B5">
        <w:tc>
          <w:tcPr>
            <w:tcW w:w="2628" w:type="dxa"/>
          </w:tcPr>
          <w:p w14:paraId="3F1E04F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DB0F9D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DB6E9B0" w14:textId="77777777" w:rsidTr="002A40B5">
        <w:tc>
          <w:tcPr>
            <w:tcW w:w="2628" w:type="dxa"/>
          </w:tcPr>
          <w:p w14:paraId="391E049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FA3E5E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C5A3255" w14:textId="77777777" w:rsidTr="002A40B5">
        <w:tc>
          <w:tcPr>
            <w:tcW w:w="2628" w:type="dxa"/>
          </w:tcPr>
          <w:p w14:paraId="4D2FF5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3FA820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FFAF932" w14:textId="77777777" w:rsidTr="002A40B5">
        <w:tc>
          <w:tcPr>
            <w:tcW w:w="2628" w:type="dxa"/>
          </w:tcPr>
          <w:p w14:paraId="2B49DC2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B8F3542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580EFE79" w14:textId="77777777" w:rsidTr="002A40B5">
        <w:tc>
          <w:tcPr>
            <w:tcW w:w="2628" w:type="dxa"/>
          </w:tcPr>
          <w:p w14:paraId="6A36D34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5454E62C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634FF4A" w14:textId="6EFA17B4" w:rsidR="00B9639F" w:rsidRDefault="00B9639F"/>
    <w:p w14:paraId="0B6C4AEE" w14:textId="77777777" w:rsidR="00B9639F" w:rsidRDefault="00B9639F">
      <w:r>
        <w:br w:type="page"/>
      </w:r>
    </w:p>
    <w:p w14:paraId="3B4C08CB" w14:textId="77777777" w:rsidR="002A40B5" w:rsidRDefault="002A40B5"/>
    <w:p w14:paraId="48F3BE82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4570B07" w14:textId="77777777" w:rsidTr="002A40B5">
        <w:trPr>
          <w:trHeight w:val="285"/>
        </w:trPr>
        <w:tc>
          <w:tcPr>
            <w:tcW w:w="1728" w:type="dxa"/>
          </w:tcPr>
          <w:p w14:paraId="49E06F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211EA51" w14:textId="3666B6D1" w:rsidR="002A40B5" w:rsidRPr="00C25DCA" w:rsidRDefault="00170383" w:rsidP="00170383">
            <w:r>
              <w:t>View operational (raw) data</w:t>
            </w:r>
          </w:p>
        </w:tc>
      </w:tr>
      <w:tr w:rsidR="002A40B5" w:rsidRPr="007B5C5A" w14:paraId="304B3F45" w14:textId="77777777" w:rsidTr="002A40B5">
        <w:tc>
          <w:tcPr>
            <w:tcW w:w="1728" w:type="dxa"/>
          </w:tcPr>
          <w:p w14:paraId="5A4EF1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1831E1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E2687C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73326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2F7D1FB1" w14:textId="77777777" w:rsidTr="002A40B5">
        <w:tc>
          <w:tcPr>
            <w:tcW w:w="1728" w:type="dxa"/>
          </w:tcPr>
          <w:p w14:paraId="51C70E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5C7626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BBF9C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0E1BF8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E35A2F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4C0EAE7" w14:textId="77777777" w:rsidTr="002A40B5">
        <w:tc>
          <w:tcPr>
            <w:tcW w:w="2628" w:type="dxa"/>
          </w:tcPr>
          <w:p w14:paraId="1ABAAE0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06B264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7F27B673" w14:textId="77777777" w:rsidTr="002A40B5">
        <w:tc>
          <w:tcPr>
            <w:tcW w:w="2628" w:type="dxa"/>
          </w:tcPr>
          <w:p w14:paraId="78004C5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E7DE78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106840B" w14:textId="77777777" w:rsidTr="002A40B5">
        <w:tc>
          <w:tcPr>
            <w:tcW w:w="2628" w:type="dxa"/>
          </w:tcPr>
          <w:p w14:paraId="318F518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6236F2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0E19C90" w14:textId="77777777" w:rsidTr="002A40B5">
        <w:tc>
          <w:tcPr>
            <w:tcW w:w="2628" w:type="dxa"/>
          </w:tcPr>
          <w:p w14:paraId="2204826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20A5167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61FF0CF" w14:textId="77777777" w:rsidTr="002A40B5">
        <w:tc>
          <w:tcPr>
            <w:tcW w:w="2628" w:type="dxa"/>
          </w:tcPr>
          <w:p w14:paraId="6A3FE0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7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F818033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2AD285BA" w14:textId="77777777" w:rsidTr="002A40B5">
        <w:tc>
          <w:tcPr>
            <w:tcW w:w="2628" w:type="dxa"/>
          </w:tcPr>
          <w:p w14:paraId="6265E5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A17CC77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E0BEEBB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432EE6B" w14:textId="77777777" w:rsidTr="002A40B5">
        <w:tc>
          <w:tcPr>
            <w:tcW w:w="2628" w:type="dxa"/>
          </w:tcPr>
          <w:p w14:paraId="69610BE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4B12AD3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68C8421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7B5BBB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1EEE0CE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CC699B4" w14:textId="77777777" w:rsidTr="002A40B5">
        <w:tc>
          <w:tcPr>
            <w:tcW w:w="2628" w:type="dxa"/>
          </w:tcPr>
          <w:p w14:paraId="00F13F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421C5B5F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4EA2C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36BE9E4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9CB3E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51BF34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6C518CF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F9AB2B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78CBD2CD" w14:textId="77777777" w:rsidTr="002A40B5">
        <w:tc>
          <w:tcPr>
            <w:tcW w:w="2628" w:type="dxa"/>
          </w:tcPr>
          <w:p w14:paraId="2A0360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5EAB9DA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76C4D93" w14:textId="77777777" w:rsidTr="002A40B5">
        <w:tc>
          <w:tcPr>
            <w:tcW w:w="2628" w:type="dxa"/>
          </w:tcPr>
          <w:p w14:paraId="3E62F91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5FA89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39EB24B" w14:textId="77777777" w:rsidTr="002A40B5">
        <w:tc>
          <w:tcPr>
            <w:tcW w:w="2628" w:type="dxa"/>
          </w:tcPr>
          <w:p w14:paraId="00E8C1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C4379A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7C1D4E5" w14:textId="77777777" w:rsidTr="002A40B5">
        <w:tc>
          <w:tcPr>
            <w:tcW w:w="2628" w:type="dxa"/>
          </w:tcPr>
          <w:p w14:paraId="3A2AB64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3A04D4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62B3BD8" w14:textId="77777777" w:rsidTr="002A40B5">
        <w:tc>
          <w:tcPr>
            <w:tcW w:w="2628" w:type="dxa"/>
          </w:tcPr>
          <w:p w14:paraId="321113D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432A68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C3D8060" w14:textId="77777777" w:rsidTr="002A40B5">
        <w:tc>
          <w:tcPr>
            <w:tcW w:w="2628" w:type="dxa"/>
          </w:tcPr>
          <w:p w14:paraId="33A3AD2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29368949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0963FD8" w14:textId="77777777" w:rsidTr="002A40B5">
        <w:tc>
          <w:tcPr>
            <w:tcW w:w="2628" w:type="dxa"/>
          </w:tcPr>
          <w:p w14:paraId="4E72A7F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1FA24DFA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24555A7" w14:textId="784D8753" w:rsidR="00B9639F" w:rsidRDefault="00B9639F"/>
    <w:p w14:paraId="514D81CC" w14:textId="77777777" w:rsidR="00B9639F" w:rsidRDefault="00B9639F">
      <w:r>
        <w:br w:type="page"/>
      </w:r>
    </w:p>
    <w:p w14:paraId="5F7A77A9" w14:textId="77777777" w:rsidR="002A40B5" w:rsidRDefault="002A40B5"/>
    <w:p w14:paraId="4444F7E3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42005B8" w14:textId="77777777" w:rsidTr="002A40B5">
        <w:trPr>
          <w:trHeight w:val="285"/>
        </w:trPr>
        <w:tc>
          <w:tcPr>
            <w:tcW w:w="1728" w:type="dxa"/>
          </w:tcPr>
          <w:p w14:paraId="24E6A95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FFB3B55" w14:textId="08527A55" w:rsidR="002A40B5" w:rsidRPr="00C25DCA" w:rsidRDefault="00C25DCA" w:rsidP="00C25DCA">
            <w:r>
              <w:t>Set program configuration</w:t>
            </w:r>
          </w:p>
        </w:tc>
      </w:tr>
      <w:tr w:rsidR="002A40B5" w:rsidRPr="007B5C5A" w14:paraId="5C8ACA3D" w14:textId="77777777" w:rsidTr="002A40B5">
        <w:tc>
          <w:tcPr>
            <w:tcW w:w="1728" w:type="dxa"/>
          </w:tcPr>
          <w:p w14:paraId="7B88358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3379E25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65ED184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53C8E1C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B82F83A" w14:textId="77777777" w:rsidTr="002A40B5">
        <w:tc>
          <w:tcPr>
            <w:tcW w:w="1728" w:type="dxa"/>
          </w:tcPr>
          <w:p w14:paraId="537D676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CF544D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85FE0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1231FA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A79B4B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4D1026A" w14:textId="77777777" w:rsidTr="002A40B5">
        <w:tc>
          <w:tcPr>
            <w:tcW w:w="2628" w:type="dxa"/>
          </w:tcPr>
          <w:p w14:paraId="2A17B78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6AE8EC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EF5B98B" w14:textId="77777777" w:rsidTr="002A40B5">
        <w:tc>
          <w:tcPr>
            <w:tcW w:w="2628" w:type="dxa"/>
          </w:tcPr>
          <w:p w14:paraId="615647E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4610D63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2B24D768" w14:textId="77777777" w:rsidTr="002A40B5">
        <w:tc>
          <w:tcPr>
            <w:tcW w:w="2628" w:type="dxa"/>
          </w:tcPr>
          <w:p w14:paraId="03DBD5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39F239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43ABFBF" w14:textId="77777777" w:rsidTr="002A40B5">
        <w:tc>
          <w:tcPr>
            <w:tcW w:w="2628" w:type="dxa"/>
          </w:tcPr>
          <w:p w14:paraId="3F68872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8168D62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6BA30881" w14:textId="77777777" w:rsidTr="002A40B5">
        <w:tc>
          <w:tcPr>
            <w:tcW w:w="2628" w:type="dxa"/>
          </w:tcPr>
          <w:p w14:paraId="5CDABF6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8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EECC088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06551857" w14:textId="77777777" w:rsidTr="002A40B5">
        <w:tc>
          <w:tcPr>
            <w:tcW w:w="2628" w:type="dxa"/>
          </w:tcPr>
          <w:p w14:paraId="688A3AA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9F98B10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1558AF98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CCB687D" w14:textId="77777777" w:rsidTr="002A40B5">
        <w:tc>
          <w:tcPr>
            <w:tcW w:w="2628" w:type="dxa"/>
          </w:tcPr>
          <w:p w14:paraId="099364F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7695741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5E940CDE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0BE919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59E33740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28924CBF" w14:textId="77777777" w:rsidTr="002A40B5">
        <w:tc>
          <w:tcPr>
            <w:tcW w:w="2628" w:type="dxa"/>
          </w:tcPr>
          <w:p w14:paraId="2274863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B4E8B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F44060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FA940B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B23BE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7560C19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BEFDE3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C2C3F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1A720BC2" w14:textId="77777777" w:rsidTr="002A40B5">
        <w:tc>
          <w:tcPr>
            <w:tcW w:w="2628" w:type="dxa"/>
          </w:tcPr>
          <w:p w14:paraId="0F9710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316F6B3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00120B21" w14:textId="77777777" w:rsidTr="002A40B5">
        <w:tc>
          <w:tcPr>
            <w:tcW w:w="2628" w:type="dxa"/>
          </w:tcPr>
          <w:p w14:paraId="2439C9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8062DA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8160B44" w14:textId="77777777" w:rsidTr="002A40B5">
        <w:tc>
          <w:tcPr>
            <w:tcW w:w="2628" w:type="dxa"/>
          </w:tcPr>
          <w:p w14:paraId="4F41B1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654A3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1F2AB3D" w14:textId="77777777" w:rsidTr="002A40B5">
        <w:tc>
          <w:tcPr>
            <w:tcW w:w="2628" w:type="dxa"/>
          </w:tcPr>
          <w:p w14:paraId="20BAF6E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3F9E2B5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188CAFC" w14:textId="77777777" w:rsidTr="002A40B5">
        <w:tc>
          <w:tcPr>
            <w:tcW w:w="2628" w:type="dxa"/>
          </w:tcPr>
          <w:p w14:paraId="45A000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264C8B4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7B0892F" w14:textId="77777777" w:rsidTr="002A40B5">
        <w:tc>
          <w:tcPr>
            <w:tcW w:w="2628" w:type="dxa"/>
          </w:tcPr>
          <w:p w14:paraId="57E0005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77AA8F5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CC37D71" w14:textId="77777777" w:rsidTr="002A40B5">
        <w:tc>
          <w:tcPr>
            <w:tcW w:w="2628" w:type="dxa"/>
          </w:tcPr>
          <w:p w14:paraId="5A8BA32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9FF9352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F1C1B03" w14:textId="6A2001C1" w:rsidR="00B9639F" w:rsidRDefault="00B9639F"/>
    <w:p w14:paraId="68F03E43" w14:textId="77777777" w:rsidR="00B9639F" w:rsidRDefault="00B9639F">
      <w:r>
        <w:br w:type="page"/>
      </w:r>
    </w:p>
    <w:p w14:paraId="338756F7" w14:textId="77777777" w:rsidR="002A40B5" w:rsidRDefault="002A40B5"/>
    <w:p w14:paraId="0B6B758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6C518885" w14:textId="77777777" w:rsidTr="002A40B5">
        <w:trPr>
          <w:trHeight w:val="285"/>
        </w:trPr>
        <w:tc>
          <w:tcPr>
            <w:tcW w:w="1728" w:type="dxa"/>
          </w:tcPr>
          <w:p w14:paraId="3488950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76CB3231" w14:textId="0AB42B1A" w:rsidR="002A40B5" w:rsidRPr="00C25DCA" w:rsidRDefault="00C25DCA" w:rsidP="00C25DCA">
            <w:r>
              <w:t>Add course</w:t>
            </w:r>
          </w:p>
        </w:tc>
      </w:tr>
      <w:tr w:rsidR="002A40B5" w:rsidRPr="007B5C5A" w14:paraId="4946C7BB" w14:textId="77777777" w:rsidTr="002A40B5">
        <w:tc>
          <w:tcPr>
            <w:tcW w:w="1728" w:type="dxa"/>
          </w:tcPr>
          <w:p w14:paraId="0EEF46F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0C8118F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FA782E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85613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2984E88" w14:textId="77777777" w:rsidTr="002A40B5">
        <w:tc>
          <w:tcPr>
            <w:tcW w:w="1728" w:type="dxa"/>
          </w:tcPr>
          <w:p w14:paraId="3B6934F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4E21AE0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D1D917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72625D0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80981A8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4C21FA7" w14:textId="77777777" w:rsidTr="002A40B5">
        <w:tc>
          <w:tcPr>
            <w:tcW w:w="2628" w:type="dxa"/>
          </w:tcPr>
          <w:p w14:paraId="4FC00A7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55E111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3A44745" w14:textId="77777777" w:rsidTr="002A40B5">
        <w:tc>
          <w:tcPr>
            <w:tcW w:w="2628" w:type="dxa"/>
          </w:tcPr>
          <w:p w14:paraId="36453F6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99D53C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A66858E" w14:textId="77777777" w:rsidTr="002A40B5">
        <w:tc>
          <w:tcPr>
            <w:tcW w:w="2628" w:type="dxa"/>
          </w:tcPr>
          <w:p w14:paraId="104F089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43088F1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2ABB5F9" w14:textId="77777777" w:rsidTr="002A40B5">
        <w:tc>
          <w:tcPr>
            <w:tcW w:w="2628" w:type="dxa"/>
          </w:tcPr>
          <w:p w14:paraId="0A1E596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49587C77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53EA53E" w14:textId="77777777" w:rsidTr="002A40B5">
        <w:tc>
          <w:tcPr>
            <w:tcW w:w="2628" w:type="dxa"/>
          </w:tcPr>
          <w:p w14:paraId="7070FC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9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9809771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7237FC7A" w14:textId="77777777" w:rsidTr="002A40B5">
        <w:tc>
          <w:tcPr>
            <w:tcW w:w="2628" w:type="dxa"/>
          </w:tcPr>
          <w:p w14:paraId="1F55F12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F1200EC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30BA32B4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5E23177" w14:textId="77777777" w:rsidTr="002A40B5">
        <w:tc>
          <w:tcPr>
            <w:tcW w:w="2628" w:type="dxa"/>
          </w:tcPr>
          <w:p w14:paraId="68DDD36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2103CC4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29C123BA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1845F2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7E441B8F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D3EA45B" w14:textId="77777777" w:rsidTr="002A40B5">
        <w:tc>
          <w:tcPr>
            <w:tcW w:w="2628" w:type="dxa"/>
          </w:tcPr>
          <w:p w14:paraId="2190671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3BCFB46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A496F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5E4BFF2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2489481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419EDB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6659AC2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2EEC66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6C707F69" w14:textId="77777777" w:rsidTr="002A40B5">
        <w:tc>
          <w:tcPr>
            <w:tcW w:w="2628" w:type="dxa"/>
          </w:tcPr>
          <w:p w14:paraId="0733F45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6F32018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8467EA0" w14:textId="77777777" w:rsidTr="002A40B5">
        <w:tc>
          <w:tcPr>
            <w:tcW w:w="2628" w:type="dxa"/>
          </w:tcPr>
          <w:p w14:paraId="32D4DF5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2B892B1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2E92EDC5" w14:textId="77777777" w:rsidTr="002A40B5">
        <w:tc>
          <w:tcPr>
            <w:tcW w:w="2628" w:type="dxa"/>
          </w:tcPr>
          <w:p w14:paraId="53748A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38E7C59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A5F0052" w14:textId="77777777" w:rsidTr="002A40B5">
        <w:tc>
          <w:tcPr>
            <w:tcW w:w="2628" w:type="dxa"/>
          </w:tcPr>
          <w:p w14:paraId="55B86AD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1EE7B6D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FF27F38" w14:textId="77777777" w:rsidTr="002A40B5">
        <w:tc>
          <w:tcPr>
            <w:tcW w:w="2628" w:type="dxa"/>
          </w:tcPr>
          <w:p w14:paraId="699C20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25A82DD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71FC46D" w14:textId="77777777" w:rsidTr="002A40B5">
        <w:tc>
          <w:tcPr>
            <w:tcW w:w="2628" w:type="dxa"/>
          </w:tcPr>
          <w:p w14:paraId="55076E7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1924E2DC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C35B3F6" w14:textId="77777777" w:rsidTr="002A40B5">
        <w:tc>
          <w:tcPr>
            <w:tcW w:w="2628" w:type="dxa"/>
          </w:tcPr>
          <w:p w14:paraId="58BF4D6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E097762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2B02AED" w14:textId="00F3B0AD" w:rsidR="00B9639F" w:rsidRDefault="00B9639F"/>
    <w:p w14:paraId="1FCD8A8E" w14:textId="77777777" w:rsidR="00B9639F" w:rsidRDefault="00B9639F">
      <w:r>
        <w:br w:type="page"/>
      </w:r>
    </w:p>
    <w:p w14:paraId="12D498B9" w14:textId="77777777" w:rsidR="002A40B5" w:rsidRDefault="002A40B5"/>
    <w:p w14:paraId="1EDF36A7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8C4C6A6" w14:textId="77777777" w:rsidTr="002A40B5">
        <w:trPr>
          <w:trHeight w:val="285"/>
        </w:trPr>
        <w:tc>
          <w:tcPr>
            <w:tcW w:w="1728" w:type="dxa"/>
          </w:tcPr>
          <w:p w14:paraId="74406D3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66AA27C6" w14:textId="29D018D1" w:rsidR="002A40B5" w:rsidRPr="00C25DCA" w:rsidRDefault="00C25DCA" w:rsidP="00C25DCA">
            <w:r>
              <w:t>Remove Course</w:t>
            </w:r>
          </w:p>
        </w:tc>
      </w:tr>
      <w:tr w:rsidR="002A40B5" w:rsidRPr="007B5C5A" w14:paraId="4CCE9824" w14:textId="77777777" w:rsidTr="002A40B5">
        <w:tc>
          <w:tcPr>
            <w:tcW w:w="1728" w:type="dxa"/>
          </w:tcPr>
          <w:p w14:paraId="2005A17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131090A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7D8912A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0E9D8A4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00A9357" w14:textId="77777777" w:rsidTr="002A40B5">
        <w:tc>
          <w:tcPr>
            <w:tcW w:w="1728" w:type="dxa"/>
          </w:tcPr>
          <w:p w14:paraId="2CAF687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6047200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3A3957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5AAAF0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00C32FA0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0364A2B4" w14:textId="77777777" w:rsidTr="002A40B5">
        <w:tc>
          <w:tcPr>
            <w:tcW w:w="2628" w:type="dxa"/>
          </w:tcPr>
          <w:p w14:paraId="5B06B76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2BB6158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A33251B" w14:textId="77777777" w:rsidTr="002A40B5">
        <w:tc>
          <w:tcPr>
            <w:tcW w:w="2628" w:type="dxa"/>
          </w:tcPr>
          <w:p w14:paraId="46C291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163515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61A43C6" w14:textId="77777777" w:rsidTr="002A40B5">
        <w:tc>
          <w:tcPr>
            <w:tcW w:w="2628" w:type="dxa"/>
          </w:tcPr>
          <w:p w14:paraId="27235BB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1283672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2B2DA52" w14:textId="77777777" w:rsidTr="002A40B5">
        <w:tc>
          <w:tcPr>
            <w:tcW w:w="2628" w:type="dxa"/>
          </w:tcPr>
          <w:p w14:paraId="48A6EA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46840B50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0EC35D14" w14:textId="77777777" w:rsidTr="002A40B5">
        <w:tc>
          <w:tcPr>
            <w:tcW w:w="2628" w:type="dxa"/>
          </w:tcPr>
          <w:p w14:paraId="326E68F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0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50BD71CB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11BDBCC4" w14:textId="77777777" w:rsidTr="002A40B5">
        <w:tc>
          <w:tcPr>
            <w:tcW w:w="2628" w:type="dxa"/>
          </w:tcPr>
          <w:p w14:paraId="77D6840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B950B56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1FE0E4FF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D257283" w14:textId="77777777" w:rsidTr="002A40B5">
        <w:tc>
          <w:tcPr>
            <w:tcW w:w="2628" w:type="dxa"/>
          </w:tcPr>
          <w:p w14:paraId="36FF728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00D9C89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DF1F684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068B0AB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F279901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3C43EF4" w14:textId="77777777" w:rsidTr="002A40B5">
        <w:tc>
          <w:tcPr>
            <w:tcW w:w="2628" w:type="dxa"/>
          </w:tcPr>
          <w:p w14:paraId="30A6D97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0BF093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750B7B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5EA5864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F1E447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73552D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3B6B74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43A1DDB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C4B737C" w14:textId="77777777" w:rsidTr="002A40B5">
        <w:tc>
          <w:tcPr>
            <w:tcW w:w="2628" w:type="dxa"/>
          </w:tcPr>
          <w:p w14:paraId="0AAFDF5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18172D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1F8114D" w14:textId="77777777" w:rsidTr="002A40B5">
        <w:tc>
          <w:tcPr>
            <w:tcW w:w="2628" w:type="dxa"/>
          </w:tcPr>
          <w:p w14:paraId="059A479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0AB8789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E423A14" w14:textId="77777777" w:rsidTr="002A40B5">
        <w:tc>
          <w:tcPr>
            <w:tcW w:w="2628" w:type="dxa"/>
          </w:tcPr>
          <w:p w14:paraId="04BC90E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510F2D1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00D0879" w14:textId="77777777" w:rsidTr="002A40B5">
        <w:tc>
          <w:tcPr>
            <w:tcW w:w="2628" w:type="dxa"/>
          </w:tcPr>
          <w:p w14:paraId="5DBADFD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52B0FE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237E3D09" w14:textId="77777777" w:rsidTr="002A40B5">
        <w:tc>
          <w:tcPr>
            <w:tcW w:w="2628" w:type="dxa"/>
          </w:tcPr>
          <w:p w14:paraId="4F0AECB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7127EB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1EBC2BB" w14:textId="77777777" w:rsidTr="002A40B5">
        <w:tc>
          <w:tcPr>
            <w:tcW w:w="2628" w:type="dxa"/>
          </w:tcPr>
          <w:p w14:paraId="3CF856B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1E237928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D32F9AB" w14:textId="77777777" w:rsidTr="002A40B5">
        <w:tc>
          <w:tcPr>
            <w:tcW w:w="2628" w:type="dxa"/>
          </w:tcPr>
          <w:p w14:paraId="5C9A598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86A32FE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345912E" w14:textId="55C6FB04" w:rsidR="00B9639F" w:rsidRDefault="00B9639F"/>
    <w:p w14:paraId="4D98AEA8" w14:textId="77777777" w:rsidR="00B9639F" w:rsidRDefault="00B9639F">
      <w:r>
        <w:br w:type="page"/>
      </w:r>
    </w:p>
    <w:p w14:paraId="453678D9" w14:textId="77777777" w:rsidR="002A40B5" w:rsidRDefault="002A40B5"/>
    <w:p w14:paraId="6C53BD3D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C217DC0" w14:textId="77777777" w:rsidTr="002A40B5">
        <w:trPr>
          <w:trHeight w:val="285"/>
        </w:trPr>
        <w:tc>
          <w:tcPr>
            <w:tcW w:w="1728" w:type="dxa"/>
          </w:tcPr>
          <w:p w14:paraId="638FB09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1A766C32" w14:textId="2596EB5D" w:rsidR="002A40B5" w:rsidRPr="00C25DCA" w:rsidRDefault="00C25DCA" w:rsidP="00C25DCA">
            <w:r>
              <w:t>Update Course (general info, outcomes)</w:t>
            </w:r>
          </w:p>
        </w:tc>
      </w:tr>
      <w:tr w:rsidR="002A40B5" w:rsidRPr="007B5C5A" w14:paraId="5C2D16B7" w14:textId="77777777" w:rsidTr="002A40B5">
        <w:tc>
          <w:tcPr>
            <w:tcW w:w="1728" w:type="dxa"/>
          </w:tcPr>
          <w:p w14:paraId="3BE2027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6884A52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3BFDB6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250ADE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2EBAF80" w14:textId="77777777" w:rsidTr="002A40B5">
        <w:tc>
          <w:tcPr>
            <w:tcW w:w="1728" w:type="dxa"/>
          </w:tcPr>
          <w:p w14:paraId="48CD5E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09AE02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39C171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62EF7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6B88322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492EAAD" w14:textId="77777777" w:rsidTr="002A40B5">
        <w:tc>
          <w:tcPr>
            <w:tcW w:w="2628" w:type="dxa"/>
          </w:tcPr>
          <w:p w14:paraId="1F8BB4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4D87249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05B6493A" w14:textId="77777777" w:rsidTr="002A40B5">
        <w:tc>
          <w:tcPr>
            <w:tcW w:w="2628" w:type="dxa"/>
          </w:tcPr>
          <w:p w14:paraId="2341CF6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2EBF8D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C378585" w14:textId="77777777" w:rsidTr="002A40B5">
        <w:tc>
          <w:tcPr>
            <w:tcW w:w="2628" w:type="dxa"/>
          </w:tcPr>
          <w:p w14:paraId="3D23D94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353AD9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19744EB" w14:textId="77777777" w:rsidTr="002A40B5">
        <w:tc>
          <w:tcPr>
            <w:tcW w:w="2628" w:type="dxa"/>
          </w:tcPr>
          <w:p w14:paraId="590A2F5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76C6BEEB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BE2653C" w14:textId="77777777" w:rsidTr="002A40B5">
        <w:tc>
          <w:tcPr>
            <w:tcW w:w="2628" w:type="dxa"/>
          </w:tcPr>
          <w:p w14:paraId="633BB57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1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04ADD574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72ED8A15" w14:textId="77777777" w:rsidTr="002A40B5">
        <w:tc>
          <w:tcPr>
            <w:tcW w:w="2628" w:type="dxa"/>
          </w:tcPr>
          <w:p w14:paraId="57527B1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2485E4C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D564DA4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6B6C5C7D" w14:textId="77777777" w:rsidTr="002A40B5">
        <w:tc>
          <w:tcPr>
            <w:tcW w:w="2628" w:type="dxa"/>
          </w:tcPr>
          <w:p w14:paraId="1DD72B1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629BB9C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0B333DF9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47DD26CA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0A25E91B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94DECB9" w14:textId="77777777" w:rsidTr="002A40B5">
        <w:tc>
          <w:tcPr>
            <w:tcW w:w="2628" w:type="dxa"/>
          </w:tcPr>
          <w:p w14:paraId="372523A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6D52AB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AD463A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100E2B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A05DAB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DA4C20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4B5343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36A093A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1502003E" w14:textId="77777777" w:rsidTr="002A40B5">
        <w:tc>
          <w:tcPr>
            <w:tcW w:w="2628" w:type="dxa"/>
          </w:tcPr>
          <w:p w14:paraId="4D7F5AB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9C8BCD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7EBDB884" w14:textId="77777777" w:rsidTr="002A40B5">
        <w:tc>
          <w:tcPr>
            <w:tcW w:w="2628" w:type="dxa"/>
          </w:tcPr>
          <w:p w14:paraId="08D006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2F94E90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5D98834D" w14:textId="77777777" w:rsidTr="002A40B5">
        <w:tc>
          <w:tcPr>
            <w:tcW w:w="2628" w:type="dxa"/>
          </w:tcPr>
          <w:p w14:paraId="4F5C988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E53BD7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CCBC8F4" w14:textId="77777777" w:rsidTr="002A40B5">
        <w:tc>
          <w:tcPr>
            <w:tcW w:w="2628" w:type="dxa"/>
          </w:tcPr>
          <w:p w14:paraId="3EF2119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799A7E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A615B21" w14:textId="77777777" w:rsidTr="002A40B5">
        <w:tc>
          <w:tcPr>
            <w:tcW w:w="2628" w:type="dxa"/>
          </w:tcPr>
          <w:p w14:paraId="00E8DF4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00CB82B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C3FE9B3" w14:textId="77777777" w:rsidTr="002A40B5">
        <w:tc>
          <w:tcPr>
            <w:tcW w:w="2628" w:type="dxa"/>
          </w:tcPr>
          <w:p w14:paraId="23F1C10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0C866E3E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08FEBAE" w14:textId="77777777" w:rsidTr="002A40B5">
        <w:tc>
          <w:tcPr>
            <w:tcW w:w="2628" w:type="dxa"/>
          </w:tcPr>
          <w:p w14:paraId="5AF5377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0C5D40E9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77A0BBDB" w14:textId="311CE102" w:rsidR="00B9639F" w:rsidRDefault="00B9639F"/>
    <w:p w14:paraId="3BF0C811" w14:textId="77777777" w:rsidR="00B9639F" w:rsidRDefault="00B9639F">
      <w:r>
        <w:br w:type="page"/>
      </w:r>
    </w:p>
    <w:p w14:paraId="410D2A4F" w14:textId="77777777" w:rsidR="002A40B5" w:rsidRDefault="002A40B5"/>
    <w:p w14:paraId="39B0B480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556F9F9" w14:textId="77777777" w:rsidTr="002A40B5">
        <w:trPr>
          <w:trHeight w:val="285"/>
        </w:trPr>
        <w:tc>
          <w:tcPr>
            <w:tcW w:w="1728" w:type="dxa"/>
          </w:tcPr>
          <w:p w14:paraId="4B095EC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185CEAF" w14:textId="0FCA2259" w:rsidR="002A40B5" w:rsidRPr="00C25DCA" w:rsidRDefault="00C25DCA" w:rsidP="00C25DCA">
            <w:r>
              <w:t>Update Course (outcome data, operational data) (instructor use case)</w:t>
            </w:r>
          </w:p>
        </w:tc>
      </w:tr>
      <w:tr w:rsidR="002A40B5" w:rsidRPr="007B5C5A" w14:paraId="728FA675" w14:textId="77777777" w:rsidTr="002A40B5">
        <w:tc>
          <w:tcPr>
            <w:tcW w:w="1728" w:type="dxa"/>
          </w:tcPr>
          <w:p w14:paraId="34C09C9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5C447CE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A79D77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F4C70C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7B51C14" w14:textId="77777777" w:rsidTr="002A40B5">
        <w:tc>
          <w:tcPr>
            <w:tcW w:w="1728" w:type="dxa"/>
          </w:tcPr>
          <w:p w14:paraId="0BF1D5B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57A1514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62B721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267F964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A02EF86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67A032CE" w14:textId="77777777" w:rsidTr="002A40B5">
        <w:tc>
          <w:tcPr>
            <w:tcW w:w="2628" w:type="dxa"/>
          </w:tcPr>
          <w:p w14:paraId="6DABD3B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3E65D8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7F86057D" w14:textId="77777777" w:rsidTr="002A40B5">
        <w:tc>
          <w:tcPr>
            <w:tcW w:w="2628" w:type="dxa"/>
          </w:tcPr>
          <w:p w14:paraId="07C9EC6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87F87B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84394BF" w14:textId="77777777" w:rsidTr="002A40B5">
        <w:tc>
          <w:tcPr>
            <w:tcW w:w="2628" w:type="dxa"/>
          </w:tcPr>
          <w:p w14:paraId="538D8B5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7827570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5647F9D" w14:textId="77777777" w:rsidTr="002A40B5">
        <w:tc>
          <w:tcPr>
            <w:tcW w:w="2628" w:type="dxa"/>
          </w:tcPr>
          <w:p w14:paraId="73AE23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7A8758BF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4BE952B4" w14:textId="77777777" w:rsidTr="002A40B5">
        <w:tc>
          <w:tcPr>
            <w:tcW w:w="2628" w:type="dxa"/>
          </w:tcPr>
          <w:p w14:paraId="6B8076F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2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A61904B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75367D4A" w14:textId="77777777" w:rsidTr="002A40B5">
        <w:tc>
          <w:tcPr>
            <w:tcW w:w="2628" w:type="dxa"/>
          </w:tcPr>
          <w:p w14:paraId="5116ABD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6DCB38E2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285237E1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61FE71CC" w14:textId="77777777" w:rsidTr="002A40B5">
        <w:tc>
          <w:tcPr>
            <w:tcW w:w="2628" w:type="dxa"/>
          </w:tcPr>
          <w:p w14:paraId="467175D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09C1CF8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6B4370DE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154DD40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65CC1996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5377FD36" w14:textId="77777777" w:rsidTr="002A40B5">
        <w:tc>
          <w:tcPr>
            <w:tcW w:w="2628" w:type="dxa"/>
          </w:tcPr>
          <w:p w14:paraId="796084E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06D8BF4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442E195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378E508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69B440E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432AD36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CFD0F6D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7345AFD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5745FD13" w14:textId="77777777" w:rsidTr="002A40B5">
        <w:tc>
          <w:tcPr>
            <w:tcW w:w="2628" w:type="dxa"/>
          </w:tcPr>
          <w:p w14:paraId="3D39D15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6E1FDBF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669A6A1" w14:textId="77777777" w:rsidTr="002A40B5">
        <w:tc>
          <w:tcPr>
            <w:tcW w:w="2628" w:type="dxa"/>
          </w:tcPr>
          <w:p w14:paraId="330AAF3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3BF0F81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98D9F95" w14:textId="77777777" w:rsidTr="002A40B5">
        <w:tc>
          <w:tcPr>
            <w:tcW w:w="2628" w:type="dxa"/>
          </w:tcPr>
          <w:p w14:paraId="3E2A2B0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2C1A2C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D133E22" w14:textId="77777777" w:rsidTr="002A40B5">
        <w:tc>
          <w:tcPr>
            <w:tcW w:w="2628" w:type="dxa"/>
          </w:tcPr>
          <w:p w14:paraId="192FC61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58CFF5B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FC6AC1D" w14:textId="77777777" w:rsidTr="002A40B5">
        <w:tc>
          <w:tcPr>
            <w:tcW w:w="2628" w:type="dxa"/>
          </w:tcPr>
          <w:p w14:paraId="26437C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060A9A1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7291C0A" w14:textId="77777777" w:rsidTr="002A40B5">
        <w:tc>
          <w:tcPr>
            <w:tcW w:w="2628" w:type="dxa"/>
          </w:tcPr>
          <w:p w14:paraId="63C5B81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333519BC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09ADDB8" w14:textId="77777777" w:rsidTr="002A40B5">
        <w:tc>
          <w:tcPr>
            <w:tcW w:w="2628" w:type="dxa"/>
          </w:tcPr>
          <w:p w14:paraId="1F255DD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78DA90A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5C516586" w14:textId="77777777" w:rsidR="002A40B5" w:rsidRDefault="002A40B5"/>
    <w:p w14:paraId="37ECEB49" w14:textId="6C15E153" w:rsidR="00B9639F" w:rsidRDefault="00B9639F">
      <w:r>
        <w:br w:type="page"/>
      </w:r>
    </w:p>
    <w:p w14:paraId="1E7215FB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7E502302" w14:textId="77777777" w:rsidTr="002A40B5">
        <w:trPr>
          <w:trHeight w:val="285"/>
        </w:trPr>
        <w:tc>
          <w:tcPr>
            <w:tcW w:w="1728" w:type="dxa"/>
          </w:tcPr>
          <w:p w14:paraId="170B20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0EB4F5B" w14:textId="297B2699" w:rsidR="002A40B5" w:rsidRPr="00C25DCA" w:rsidRDefault="00C25DCA" w:rsidP="00C25DCA">
            <w:r>
              <w:t>Add Program Outcome</w:t>
            </w:r>
          </w:p>
        </w:tc>
      </w:tr>
      <w:tr w:rsidR="002A40B5" w:rsidRPr="007B5C5A" w14:paraId="06FCE183" w14:textId="77777777" w:rsidTr="002A40B5">
        <w:tc>
          <w:tcPr>
            <w:tcW w:w="1728" w:type="dxa"/>
          </w:tcPr>
          <w:p w14:paraId="635BF2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5971D16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7E7BB7F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6B4D13C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4CCF5AFD" w14:textId="77777777" w:rsidTr="002A40B5">
        <w:tc>
          <w:tcPr>
            <w:tcW w:w="1728" w:type="dxa"/>
          </w:tcPr>
          <w:p w14:paraId="2E6409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4ED9B61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12AC94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317767A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9E26B09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6936BB5A" w14:textId="77777777" w:rsidTr="002A40B5">
        <w:tc>
          <w:tcPr>
            <w:tcW w:w="2628" w:type="dxa"/>
          </w:tcPr>
          <w:p w14:paraId="0E310AE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0A7C9A4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4EC531FC" w14:textId="77777777" w:rsidTr="002A40B5">
        <w:tc>
          <w:tcPr>
            <w:tcW w:w="2628" w:type="dxa"/>
          </w:tcPr>
          <w:p w14:paraId="73BE62A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69DC982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260EBB8" w14:textId="77777777" w:rsidTr="002A40B5">
        <w:tc>
          <w:tcPr>
            <w:tcW w:w="2628" w:type="dxa"/>
          </w:tcPr>
          <w:p w14:paraId="7E1B5E0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7AF2DE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8D1C12F" w14:textId="77777777" w:rsidTr="002A40B5">
        <w:tc>
          <w:tcPr>
            <w:tcW w:w="2628" w:type="dxa"/>
          </w:tcPr>
          <w:p w14:paraId="6B3FD60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0B027867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6817DAD8" w14:textId="77777777" w:rsidTr="002A40B5">
        <w:tc>
          <w:tcPr>
            <w:tcW w:w="2628" w:type="dxa"/>
          </w:tcPr>
          <w:p w14:paraId="21ED2A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3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2711AA4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D42708B" w14:textId="77777777" w:rsidTr="002A40B5">
        <w:tc>
          <w:tcPr>
            <w:tcW w:w="2628" w:type="dxa"/>
          </w:tcPr>
          <w:p w14:paraId="7633856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192BB8E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65321452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4CC495A" w14:textId="77777777" w:rsidTr="002A40B5">
        <w:tc>
          <w:tcPr>
            <w:tcW w:w="2628" w:type="dxa"/>
          </w:tcPr>
          <w:p w14:paraId="08E46DC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E54004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79B51E0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5CA0CD0C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1FE73AED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BD7743A" w14:textId="77777777" w:rsidTr="002A40B5">
        <w:tc>
          <w:tcPr>
            <w:tcW w:w="2628" w:type="dxa"/>
          </w:tcPr>
          <w:p w14:paraId="2C26BE7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5659A9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05E992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CB3FE9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503B3D6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BAE673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CBA6C91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6E3CA5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C348A13" w14:textId="77777777" w:rsidTr="002A40B5">
        <w:tc>
          <w:tcPr>
            <w:tcW w:w="2628" w:type="dxa"/>
          </w:tcPr>
          <w:p w14:paraId="1392CD7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1E1BDA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2D06F035" w14:textId="77777777" w:rsidTr="002A40B5">
        <w:tc>
          <w:tcPr>
            <w:tcW w:w="2628" w:type="dxa"/>
          </w:tcPr>
          <w:p w14:paraId="16A1EAC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CB87FA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8E08DAE" w14:textId="77777777" w:rsidTr="002A40B5">
        <w:tc>
          <w:tcPr>
            <w:tcW w:w="2628" w:type="dxa"/>
          </w:tcPr>
          <w:p w14:paraId="7E39EB5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0F06F48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2BDC27F3" w14:textId="77777777" w:rsidTr="002A40B5">
        <w:tc>
          <w:tcPr>
            <w:tcW w:w="2628" w:type="dxa"/>
          </w:tcPr>
          <w:p w14:paraId="79A8187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40C049C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6CDBD2C" w14:textId="77777777" w:rsidTr="002A40B5">
        <w:tc>
          <w:tcPr>
            <w:tcW w:w="2628" w:type="dxa"/>
          </w:tcPr>
          <w:p w14:paraId="37F54D0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898BE6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FD3D137" w14:textId="77777777" w:rsidTr="002A40B5">
        <w:tc>
          <w:tcPr>
            <w:tcW w:w="2628" w:type="dxa"/>
          </w:tcPr>
          <w:p w14:paraId="4DDF4AE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0A4A4F60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2195FA6" w14:textId="77777777" w:rsidTr="002A40B5">
        <w:tc>
          <w:tcPr>
            <w:tcW w:w="2628" w:type="dxa"/>
          </w:tcPr>
          <w:p w14:paraId="5C0E25C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5CC850F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2038A3B4" w14:textId="77777777" w:rsidR="002A40B5" w:rsidRDefault="002A40B5"/>
    <w:p w14:paraId="0368E681" w14:textId="09761952" w:rsidR="00B9639F" w:rsidRDefault="00B9639F">
      <w:r>
        <w:br w:type="page"/>
      </w:r>
    </w:p>
    <w:p w14:paraId="12B60621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88496CC" w14:textId="77777777" w:rsidTr="002A40B5">
        <w:trPr>
          <w:trHeight w:val="285"/>
        </w:trPr>
        <w:tc>
          <w:tcPr>
            <w:tcW w:w="1728" w:type="dxa"/>
          </w:tcPr>
          <w:p w14:paraId="6A5FA24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71E064B6" w14:textId="51A31AA5" w:rsidR="002A40B5" w:rsidRPr="00C25DCA" w:rsidRDefault="00C25DCA" w:rsidP="00C25DCA">
            <w:r>
              <w:t>Remove Program Outcome</w:t>
            </w:r>
          </w:p>
        </w:tc>
      </w:tr>
      <w:tr w:rsidR="002A40B5" w:rsidRPr="007B5C5A" w14:paraId="4C68C251" w14:textId="77777777" w:rsidTr="002A40B5">
        <w:tc>
          <w:tcPr>
            <w:tcW w:w="1728" w:type="dxa"/>
          </w:tcPr>
          <w:p w14:paraId="2199F38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2A20D06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7E795A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1A65BF4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5C5152F" w14:textId="77777777" w:rsidTr="002A40B5">
        <w:tc>
          <w:tcPr>
            <w:tcW w:w="1728" w:type="dxa"/>
          </w:tcPr>
          <w:p w14:paraId="69F372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B8F64B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0718D18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5E29D45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74CA694A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42BEFBB7" w14:textId="77777777" w:rsidTr="002A40B5">
        <w:tc>
          <w:tcPr>
            <w:tcW w:w="2628" w:type="dxa"/>
          </w:tcPr>
          <w:p w14:paraId="1436251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C3971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E9054E0" w14:textId="77777777" w:rsidTr="002A40B5">
        <w:tc>
          <w:tcPr>
            <w:tcW w:w="2628" w:type="dxa"/>
          </w:tcPr>
          <w:p w14:paraId="33CB69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DABB01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DE41024" w14:textId="77777777" w:rsidTr="002A40B5">
        <w:tc>
          <w:tcPr>
            <w:tcW w:w="2628" w:type="dxa"/>
          </w:tcPr>
          <w:p w14:paraId="6214F76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5963348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C564BB9" w14:textId="77777777" w:rsidTr="002A40B5">
        <w:tc>
          <w:tcPr>
            <w:tcW w:w="2628" w:type="dxa"/>
          </w:tcPr>
          <w:p w14:paraId="414C05C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1C866ED3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79BE35B7" w14:textId="77777777" w:rsidTr="002A40B5">
        <w:tc>
          <w:tcPr>
            <w:tcW w:w="2628" w:type="dxa"/>
          </w:tcPr>
          <w:p w14:paraId="45A3E57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4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3BA666B0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48C9A320" w14:textId="77777777" w:rsidTr="002A40B5">
        <w:tc>
          <w:tcPr>
            <w:tcW w:w="2628" w:type="dxa"/>
          </w:tcPr>
          <w:p w14:paraId="111FAE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0768238C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4128797E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D4B0BFA" w14:textId="77777777" w:rsidTr="002A40B5">
        <w:tc>
          <w:tcPr>
            <w:tcW w:w="2628" w:type="dxa"/>
          </w:tcPr>
          <w:p w14:paraId="7A83DFF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034ACD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6FD6F23E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24181B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BDD2115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D2D7F03" w14:textId="77777777" w:rsidTr="002A40B5">
        <w:tc>
          <w:tcPr>
            <w:tcW w:w="2628" w:type="dxa"/>
          </w:tcPr>
          <w:p w14:paraId="43175E7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7290FE8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3F81A3C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B7543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CBC39F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C07677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318C0F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7B02F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22059010" w14:textId="77777777" w:rsidTr="002A40B5">
        <w:tc>
          <w:tcPr>
            <w:tcW w:w="2628" w:type="dxa"/>
          </w:tcPr>
          <w:p w14:paraId="756E4CD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3878BA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5C36AC88" w14:textId="77777777" w:rsidTr="002A40B5">
        <w:tc>
          <w:tcPr>
            <w:tcW w:w="2628" w:type="dxa"/>
          </w:tcPr>
          <w:p w14:paraId="4A747C1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71C98D1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1F036008" w14:textId="77777777" w:rsidTr="002A40B5">
        <w:tc>
          <w:tcPr>
            <w:tcW w:w="2628" w:type="dxa"/>
          </w:tcPr>
          <w:p w14:paraId="3885BCF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7DAE33B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C2D251C" w14:textId="77777777" w:rsidTr="002A40B5">
        <w:tc>
          <w:tcPr>
            <w:tcW w:w="2628" w:type="dxa"/>
          </w:tcPr>
          <w:p w14:paraId="5F87D75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795C120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4E8107B" w14:textId="77777777" w:rsidTr="002A40B5">
        <w:tc>
          <w:tcPr>
            <w:tcW w:w="2628" w:type="dxa"/>
          </w:tcPr>
          <w:p w14:paraId="4AF5796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63FB3F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24C5946" w14:textId="77777777" w:rsidTr="002A40B5">
        <w:tc>
          <w:tcPr>
            <w:tcW w:w="2628" w:type="dxa"/>
          </w:tcPr>
          <w:p w14:paraId="25CCFAE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43C3316F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588D503" w14:textId="77777777" w:rsidTr="002A40B5">
        <w:tc>
          <w:tcPr>
            <w:tcW w:w="2628" w:type="dxa"/>
          </w:tcPr>
          <w:p w14:paraId="3609A62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B36EF58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2773CEC" w14:textId="2C3121B7" w:rsidR="00B9639F" w:rsidRDefault="00B9639F"/>
    <w:p w14:paraId="73E73F58" w14:textId="77777777" w:rsidR="00B9639F" w:rsidRDefault="00B9639F">
      <w:r>
        <w:br w:type="page"/>
      </w:r>
    </w:p>
    <w:p w14:paraId="36D1DDA7" w14:textId="77777777" w:rsidR="002A40B5" w:rsidRDefault="002A40B5"/>
    <w:p w14:paraId="2624B9ED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6FF7D6C6" w14:textId="77777777" w:rsidTr="002A40B5">
        <w:trPr>
          <w:trHeight w:val="285"/>
        </w:trPr>
        <w:tc>
          <w:tcPr>
            <w:tcW w:w="1728" w:type="dxa"/>
          </w:tcPr>
          <w:p w14:paraId="69FD6E4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A7D321A" w14:textId="7ECB9960" w:rsidR="002A40B5" w:rsidRPr="00C25DCA" w:rsidRDefault="00C25DCA" w:rsidP="00C25DCA">
            <w:r>
              <w:t>Update Program Outcome</w:t>
            </w:r>
          </w:p>
        </w:tc>
      </w:tr>
      <w:tr w:rsidR="002A40B5" w:rsidRPr="007B5C5A" w14:paraId="56704BE6" w14:textId="77777777" w:rsidTr="002A40B5">
        <w:tc>
          <w:tcPr>
            <w:tcW w:w="1728" w:type="dxa"/>
          </w:tcPr>
          <w:p w14:paraId="11F767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5B3C714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38D24FD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774CC00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13EC4A10" w14:textId="77777777" w:rsidTr="002A40B5">
        <w:tc>
          <w:tcPr>
            <w:tcW w:w="1728" w:type="dxa"/>
          </w:tcPr>
          <w:p w14:paraId="2D1C91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C0A424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709E1B6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7C8EF8D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6AE1FD16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E1438BA" w14:textId="77777777" w:rsidTr="002A40B5">
        <w:tc>
          <w:tcPr>
            <w:tcW w:w="2628" w:type="dxa"/>
          </w:tcPr>
          <w:p w14:paraId="7AB7147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5C98698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802B51E" w14:textId="77777777" w:rsidTr="002A40B5">
        <w:tc>
          <w:tcPr>
            <w:tcW w:w="2628" w:type="dxa"/>
          </w:tcPr>
          <w:p w14:paraId="48D1209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19DD409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7273D5F" w14:textId="77777777" w:rsidTr="002A40B5">
        <w:tc>
          <w:tcPr>
            <w:tcW w:w="2628" w:type="dxa"/>
          </w:tcPr>
          <w:p w14:paraId="7AEB33C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2C2F8C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CFB28E6" w14:textId="77777777" w:rsidTr="002A40B5">
        <w:tc>
          <w:tcPr>
            <w:tcW w:w="2628" w:type="dxa"/>
          </w:tcPr>
          <w:p w14:paraId="776A2A9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3EF0F531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07109E73" w14:textId="77777777" w:rsidTr="002A40B5">
        <w:tc>
          <w:tcPr>
            <w:tcW w:w="2628" w:type="dxa"/>
          </w:tcPr>
          <w:p w14:paraId="0A5CE01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5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280C9DDB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573620DB" w14:textId="77777777" w:rsidTr="002A40B5">
        <w:tc>
          <w:tcPr>
            <w:tcW w:w="2628" w:type="dxa"/>
          </w:tcPr>
          <w:p w14:paraId="239B449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16A44D00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382AA62F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6853BDF" w14:textId="77777777" w:rsidTr="002A40B5">
        <w:tc>
          <w:tcPr>
            <w:tcW w:w="2628" w:type="dxa"/>
          </w:tcPr>
          <w:p w14:paraId="52974BD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14598F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3609894E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26E545D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4B3F32F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AE5D904" w14:textId="77777777" w:rsidTr="002A40B5">
        <w:tc>
          <w:tcPr>
            <w:tcW w:w="2628" w:type="dxa"/>
          </w:tcPr>
          <w:p w14:paraId="0056C62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BFBE45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972A25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2DCB8EB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52F06E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827BE0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7B1054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7D254C1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41A02A29" w14:textId="77777777" w:rsidTr="002A40B5">
        <w:tc>
          <w:tcPr>
            <w:tcW w:w="2628" w:type="dxa"/>
          </w:tcPr>
          <w:p w14:paraId="7EC3384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252129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9BB0876" w14:textId="77777777" w:rsidTr="002A40B5">
        <w:tc>
          <w:tcPr>
            <w:tcW w:w="2628" w:type="dxa"/>
          </w:tcPr>
          <w:p w14:paraId="387E31A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C4477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45456ADB" w14:textId="77777777" w:rsidTr="002A40B5">
        <w:tc>
          <w:tcPr>
            <w:tcW w:w="2628" w:type="dxa"/>
          </w:tcPr>
          <w:p w14:paraId="274066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6CA9B30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EC21730" w14:textId="77777777" w:rsidTr="002A40B5">
        <w:tc>
          <w:tcPr>
            <w:tcW w:w="2628" w:type="dxa"/>
          </w:tcPr>
          <w:p w14:paraId="13213BA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7CF99B2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BE9F68C" w14:textId="77777777" w:rsidTr="002A40B5">
        <w:tc>
          <w:tcPr>
            <w:tcW w:w="2628" w:type="dxa"/>
          </w:tcPr>
          <w:p w14:paraId="4700553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72D120F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24B9BF5" w14:textId="77777777" w:rsidTr="002A40B5">
        <w:tc>
          <w:tcPr>
            <w:tcW w:w="2628" w:type="dxa"/>
          </w:tcPr>
          <w:p w14:paraId="39A444D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6DF16F66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73601F9" w14:textId="77777777" w:rsidTr="002A40B5">
        <w:tc>
          <w:tcPr>
            <w:tcW w:w="2628" w:type="dxa"/>
          </w:tcPr>
          <w:p w14:paraId="09AAE23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BB62F00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1D60D053" w14:textId="156961D1" w:rsidR="00B9639F" w:rsidRDefault="00B9639F"/>
    <w:p w14:paraId="06DA4328" w14:textId="77777777" w:rsidR="00B9639F" w:rsidRDefault="00B9639F">
      <w:r>
        <w:br w:type="page"/>
      </w:r>
    </w:p>
    <w:p w14:paraId="11481564" w14:textId="77777777" w:rsidR="002A40B5" w:rsidRDefault="002A40B5"/>
    <w:p w14:paraId="4002C1B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C9EA708" w14:textId="77777777" w:rsidTr="002A40B5">
        <w:trPr>
          <w:trHeight w:val="285"/>
        </w:trPr>
        <w:tc>
          <w:tcPr>
            <w:tcW w:w="1728" w:type="dxa"/>
          </w:tcPr>
          <w:p w14:paraId="44CE96D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47EB97C" w14:textId="6D8F6160" w:rsidR="002A40B5" w:rsidRPr="00C25DCA" w:rsidRDefault="00C25DCA" w:rsidP="00C25DCA">
            <w:r>
              <w:t>Add Program Assessment</w:t>
            </w:r>
          </w:p>
        </w:tc>
      </w:tr>
      <w:tr w:rsidR="002A40B5" w:rsidRPr="007B5C5A" w14:paraId="22EBC61F" w14:textId="77777777" w:rsidTr="002A40B5">
        <w:tc>
          <w:tcPr>
            <w:tcW w:w="1728" w:type="dxa"/>
          </w:tcPr>
          <w:p w14:paraId="7D7AC7B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6A4C308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07EDEF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4E0EA56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2C894320" w14:textId="77777777" w:rsidTr="002A40B5">
        <w:tc>
          <w:tcPr>
            <w:tcW w:w="1728" w:type="dxa"/>
          </w:tcPr>
          <w:p w14:paraId="4A1C501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B39E22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36A6549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26086E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28E0E949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4593EE04" w14:textId="77777777" w:rsidTr="002A40B5">
        <w:tc>
          <w:tcPr>
            <w:tcW w:w="2628" w:type="dxa"/>
          </w:tcPr>
          <w:p w14:paraId="5762540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723DBD4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FFF3853" w14:textId="77777777" w:rsidTr="002A40B5">
        <w:tc>
          <w:tcPr>
            <w:tcW w:w="2628" w:type="dxa"/>
          </w:tcPr>
          <w:p w14:paraId="571EEE6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58AC2B1F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F70C914" w14:textId="77777777" w:rsidTr="002A40B5">
        <w:tc>
          <w:tcPr>
            <w:tcW w:w="2628" w:type="dxa"/>
          </w:tcPr>
          <w:p w14:paraId="5D20AFD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4A07270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612CED7" w14:textId="77777777" w:rsidTr="002A40B5">
        <w:tc>
          <w:tcPr>
            <w:tcW w:w="2628" w:type="dxa"/>
          </w:tcPr>
          <w:p w14:paraId="74DECB1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22216455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36B4C582" w14:textId="77777777" w:rsidTr="002A40B5">
        <w:tc>
          <w:tcPr>
            <w:tcW w:w="2628" w:type="dxa"/>
          </w:tcPr>
          <w:p w14:paraId="4A9616A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6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7AEED02A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88A1553" w14:textId="77777777" w:rsidTr="002A40B5">
        <w:tc>
          <w:tcPr>
            <w:tcW w:w="2628" w:type="dxa"/>
          </w:tcPr>
          <w:p w14:paraId="5009D59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2453884D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33A0BD47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0B250A64" w14:textId="77777777" w:rsidTr="002A40B5">
        <w:tc>
          <w:tcPr>
            <w:tcW w:w="2628" w:type="dxa"/>
          </w:tcPr>
          <w:p w14:paraId="2460E46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3426EF54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54B82DED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38C6B0B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9765198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3F61F6B5" w14:textId="77777777" w:rsidTr="002A40B5">
        <w:tc>
          <w:tcPr>
            <w:tcW w:w="2628" w:type="dxa"/>
          </w:tcPr>
          <w:p w14:paraId="270C4D7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E046503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29A3DF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0ED398D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669C2E7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10AFD02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43D0DC68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3EA447C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344123B9" w14:textId="77777777" w:rsidTr="002A40B5">
        <w:tc>
          <w:tcPr>
            <w:tcW w:w="2628" w:type="dxa"/>
          </w:tcPr>
          <w:p w14:paraId="2C4242B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050537F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8F7C1D4" w14:textId="77777777" w:rsidTr="002A40B5">
        <w:tc>
          <w:tcPr>
            <w:tcW w:w="2628" w:type="dxa"/>
          </w:tcPr>
          <w:p w14:paraId="420448F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397141D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0C45A96D" w14:textId="77777777" w:rsidTr="002A40B5">
        <w:tc>
          <w:tcPr>
            <w:tcW w:w="2628" w:type="dxa"/>
          </w:tcPr>
          <w:p w14:paraId="63D3AAF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4A53CF5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E4EE4CD" w14:textId="77777777" w:rsidTr="002A40B5">
        <w:tc>
          <w:tcPr>
            <w:tcW w:w="2628" w:type="dxa"/>
          </w:tcPr>
          <w:p w14:paraId="6781814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E487F7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57B0268" w14:textId="77777777" w:rsidTr="002A40B5">
        <w:tc>
          <w:tcPr>
            <w:tcW w:w="2628" w:type="dxa"/>
          </w:tcPr>
          <w:p w14:paraId="63AC6DF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9030F9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78D8ECE4" w14:textId="77777777" w:rsidTr="002A40B5">
        <w:tc>
          <w:tcPr>
            <w:tcW w:w="2628" w:type="dxa"/>
          </w:tcPr>
          <w:p w14:paraId="4B1819B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6A025D9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3F722CD" w14:textId="77777777" w:rsidTr="002A40B5">
        <w:tc>
          <w:tcPr>
            <w:tcW w:w="2628" w:type="dxa"/>
          </w:tcPr>
          <w:p w14:paraId="3504D8C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15FDC83A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DF66163" w14:textId="77777777" w:rsidR="002A40B5" w:rsidRDefault="002A40B5"/>
    <w:p w14:paraId="1F359C53" w14:textId="104E98FA" w:rsidR="00B9639F" w:rsidRDefault="00B9639F">
      <w:r>
        <w:br w:type="page"/>
      </w:r>
    </w:p>
    <w:p w14:paraId="324F6059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24A1D59C" w14:textId="77777777" w:rsidTr="002A40B5">
        <w:trPr>
          <w:trHeight w:val="285"/>
        </w:trPr>
        <w:tc>
          <w:tcPr>
            <w:tcW w:w="1728" w:type="dxa"/>
          </w:tcPr>
          <w:p w14:paraId="66BAE6B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B317D54" w14:textId="25EB0633" w:rsidR="002A40B5" w:rsidRPr="00C25DCA" w:rsidRDefault="00C25DCA" w:rsidP="00C25DCA">
            <w:r>
              <w:t>Remove Program Assessment</w:t>
            </w:r>
          </w:p>
        </w:tc>
      </w:tr>
      <w:tr w:rsidR="002A40B5" w:rsidRPr="007B5C5A" w14:paraId="43FB3AB1" w14:textId="77777777" w:rsidTr="002A40B5">
        <w:tc>
          <w:tcPr>
            <w:tcW w:w="1728" w:type="dxa"/>
          </w:tcPr>
          <w:p w14:paraId="6F8C903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7E84B5C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443EE85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3C632E7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3D7EBCCD" w14:textId="77777777" w:rsidTr="002A40B5">
        <w:tc>
          <w:tcPr>
            <w:tcW w:w="1728" w:type="dxa"/>
          </w:tcPr>
          <w:p w14:paraId="1807648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6EA7784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29BE770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0AE9917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421DE940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3E6D0C4" w14:textId="77777777" w:rsidTr="002A40B5">
        <w:tc>
          <w:tcPr>
            <w:tcW w:w="2628" w:type="dxa"/>
          </w:tcPr>
          <w:p w14:paraId="108A21D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1E418DB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56C4549C" w14:textId="77777777" w:rsidTr="002A40B5">
        <w:tc>
          <w:tcPr>
            <w:tcW w:w="2628" w:type="dxa"/>
          </w:tcPr>
          <w:p w14:paraId="58E3D1E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6F7AD6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3F7DFF26" w14:textId="77777777" w:rsidTr="002A40B5">
        <w:tc>
          <w:tcPr>
            <w:tcW w:w="2628" w:type="dxa"/>
          </w:tcPr>
          <w:p w14:paraId="44EEB8B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1532233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B92687C" w14:textId="77777777" w:rsidTr="002A40B5">
        <w:tc>
          <w:tcPr>
            <w:tcW w:w="2628" w:type="dxa"/>
          </w:tcPr>
          <w:p w14:paraId="5FB22C8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5163C53C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7D88FE60" w14:textId="77777777" w:rsidTr="002A40B5">
        <w:tc>
          <w:tcPr>
            <w:tcW w:w="2628" w:type="dxa"/>
          </w:tcPr>
          <w:p w14:paraId="3ABF472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7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57193812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6FE41FD2" w14:textId="77777777" w:rsidTr="002A40B5">
        <w:tc>
          <w:tcPr>
            <w:tcW w:w="2628" w:type="dxa"/>
          </w:tcPr>
          <w:p w14:paraId="0B93A20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39BC022B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CAC0FB9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21B382C2" w14:textId="77777777" w:rsidTr="002A40B5">
        <w:tc>
          <w:tcPr>
            <w:tcW w:w="2628" w:type="dxa"/>
          </w:tcPr>
          <w:p w14:paraId="1DA59F9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75E952A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313C95A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792033A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636B2D3E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4063D940" w14:textId="77777777" w:rsidTr="002A40B5">
        <w:tc>
          <w:tcPr>
            <w:tcW w:w="2628" w:type="dxa"/>
          </w:tcPr>
          <w:p w14:paraId="7EAC212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2C806C06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55BCE51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4AAD851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DD68B4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2AA931A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37E2A305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0C94B80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6A117774" w14:textId="77777777" w:rsidTr="002A40B5">
        <w:tc>
          <w:tcPr>
            <w:tcW w:w="2628" w:type="dxa"/>
          </w:tcPr>
          <w:p w14:paraId="519252C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757D7C2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F0BB44" w14:textId="77777777" w:rsidTr="002A40B5">
        <w:tc>
          <w:tcPr>
            <w:tcW w:w="2628" w:type="dxa"/>
          </w:tcPr>
          <w:p w14:paraId="3B20847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986B59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734B7A89" w14:textId="77777777" w:rsidTr="002A40B5">
        <w:tc>
          <w:tcPr>
            <w:tcW w:w="2628" w:type="dxa"/>
          </w:tcPr>
          <w:p w14:paraId="014D0B0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03ABDD0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DC5D150" w14:textId="77777777" w:rsidTr="002A40B5">
        <w:tc>
          <w:tcPr>
            <w:tcW w:w="2628" w:type="dxa"/>
          </w:tcPr>
          <w:p w14:paraId="31A8BE0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3190096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261D83D" w14:textId="77777777" w:rsidTr="002A40B5">
        <w:tc>
          <w:tcPr>
            <w:tcW w:w="2628" w:type="dxa"/>
          </w:tcPr>
          <w:p w14:paraId="28FBF7E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65622C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4C2A4560" w14:textId="77777777" w:rsidTr="002A40B5">
        <w:tc>
          <w:tcPr>
            <w:tcW w:w="2628" w:type="dxa"/>
          </w:tcPr>
          <w:p w14:paraId="7EB15DB8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5655993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2F86DA8" w14:textId="77777777" w:rsidTr="002A40B5">
        <w:tc>
          <w:tcPr>
            <w:tcW w:w="2628" w:type="dxa"/>
          </w:tcPr>
          <w:p w14:paraId="0CB460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7ED95756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7AFEE21E" w14:textId="77777777" w:rsidR="002A40B5" w:rsidRDefault="002A40B5"/>
    <w:p w14:paraId="23BE36D2" w14:textId="1A8B0C66" w:rsidR="00B9639F" w:rsidRDefault="00B9639F">
      <w:r>
        <w:br w:type="page"/>
      </w:r>
    </w:p>
    <w:p w14:paraId="63676305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5E335912" w14:textId="77777777" w:rsidTr="002A40B5">
        <w:trPr>
          <w:trHeight w:val="285"/>
        </w:trPr>
        <w:tc>
          <w:tcPr>
            <w:tcW w:w="1728" w:type="dxa"/>
          </w:tcPr>
          <w:p w14:paraId="5349E02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5429AF35" w14:textId="4459AAF1" w:rsidR="002A40B5" w:rsidRPr="007B5C5A" w:rsidRDefault="00C25DCA" w:rsidP="002A40B5">
            <w:pPr>
              <w:rPr>
                <w:rFonts w:cs="Times New Roman"/>
                <w:sz w:val="22"/>
              </w:rPr>
            </w:pPr>
            <w:r>
              <w:t>Update Program Assessment</w:t>
            </w:r>
          </w:p>
        </w:tc>
      </w:tr>
      <w:tr w:rsidR="002A40B5" w:rsidRPr="007B5C5A" w14:paraId="421D0246" w14:textId="77777777" w:rsidTr="002A40B5">
        <w:tc>
          <w:tcPr>
            <w:tcW w:w="1728" w:type="dxa"/>
          </w:tcPr>
          <w:p w14:paraId="72ECF90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081B6F0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1F7FD4A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060D2A5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0A3B2302" w14:textId="77777777" w:rsidTr="002A40B5">
        <w:tc>
          <w:tcPr>
            <w:tcW w:w="1728" w:type="dxa"/>
          </w:tcPr>
          <w:p w14:paraId="6DED0EA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3A57BA4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529192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35BF62B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19BAC85D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19132E0D" w14:textId="77777777" w:rsidTr="002A40B5">
        <w:tc>
          <w:tcPr>
            <w:tcW w:w="2628" w:type="dxa"/>
          </w:tcPr>
          <w:p w14:paraId="2DA559F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3B7881A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1B7D0FB2" w14:textId="77777777" w:rsidTr="002A40B5">
        <w:tc>
          <w:tcPr>
            <w:tcW w:w="2628" w:type="dxa"/>
          </w:tcPr>
          <w:p w14:paraId="0FDA73A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4A9399B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08EA91F0" w14:textId="77777777" w:rsidTr="002A40B5">
        <w:tc>
          <w:tcPr>
            <w:tcW w:w="2628" w:type="dxa"/>
          </w:tcPr>
          <w:p w14:paraId="27CFF01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6F396BD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6C0291D" w14:textId="77777777" w:rsidTr="002A40B5">
        <w:tc>
          <w:tcPr>
            <w:tcW w:w="2628" w:type="dxa"/>
          </w:tcPr>
          <w:p w14:paraId="29ED69A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13FAC765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19E1AEF0" w14:textId="77777777" w:rsidTr="002A40B5">
        <w:tc>
          <w:tcPr>
            <w:tcW w:w="2628" w:type="dxa"/>
          </w:tcPr>
          <w:p w14:paraId="64F5F29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8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4A682F0C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0EECDBCA" w14:textId="77777777" w:rsidTr="002A40B5">
        <w:tc>
          <w:tcPr>
            <w:tcW w:w="2628" w:type="dxa"/>
          </w:tcPr>
          <w:p w14:paraId="0200DCEC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7627F1E5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7577C5D1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019BA3E" w14:textId="77777777" w:rsidTr="002A40B5">
        <w:tc>
          <w:tcPr>
            <w:tcW w:w="2628" w:type="dxa"/>
          </w:tcPr>
          <w:p w14:paraId="2FB8876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552F955E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1D822944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2575E1AF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365FB118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23296B91" w14:textId="77777777" w:rsidTr="002A40B5">
        <w:tc>
          <w:tcPr>
            <w:tcW w:w="2628" w:type="dxa"/>
          </w:tcPr>
          <w:p w14:paraId="460A8BCE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1DA228EB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710872F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6C30803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1BB4C20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084A25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7B53EF7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5E16939A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0883292C" w14:textId="77777777" w:rsidTr="002A40B5">
        <w:tc>
          <w:tcPr>
            <w:tcW w:w="2628" w:type="dxa"/>
          </w:tcPr>
          <w:p w14:paraId="07104D6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1775427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0D0CED5" w14:textId="77777777" w:rsidTr="002A40B5">
        <w:tc>
          <w:tcPr>
            <w:tcW w:w="2628" w:type="dxa"/>
          </w:tcPr>
          <w:p w14:paraId="2ACF25F9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67F082A4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7509E358" w14:textId="77777777" w:rsidTr="002A40B5">
        <w:tc>
          <w:tcPr>
            <w:tcW w:w="2628" w:type="dxa"/>
          </w:tcPr>
          <w:p w14:paraId="359B8185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29C49160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7B7702CE" w14:textId="77777777" w:rsidTr="002A40B5">
        <w:tc>
          <w:tcPr>
            <w:tcW w:w="2628" w:type="dxa"/>
          </w:tcPr>
          <w:p w14:paraId="17638E2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6150FFE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082753B" w14:textId="77777777" w:rsidTr="002A40B5">
        <w:tc>
          <w:tcPr>
            <w:tcW w:w="2628" w:type="dxa"/>
          </w:tcPr>
          <w:p w14:paraId="1FB3A5A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49E5D0A7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338CBAEA" w14:textId="77777777" w:rsidTr="002A40B5">
        <w:tc>
          <w:tcPr>
            <w:tcW w:w="2628" w:type="dxa"/>
          </w:tcPr>
          <w:p w14:paraId="77D814B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37A0EC0F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199EEEAD" w14:textId="77777777" w:rsidTr="002A40B5">
        <w:tc>
          <w:tcPr>
            <w:tcW w:w="2628" w:type="dxa"/>
          </w:tcPr>
          <w:p w14:paraId="38EB7714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3C440C76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3F93CA21" w14:textId="77777777" w:rsidR="002A40B5" w:rsidRDefault="002A40B5"/>
    <w:p w14:paraId="390FC372" w14:textId="290AE51D" w:rsidR="00B9639F" w:rsidRDefault="00B9639F">
      <w:r>
        <w:br w:type="page"/>
      </w:r>
    </w:p>
    <w:p w14:paraId="22045058" w14:textId="77777777" w:rsidR="002A40B5" w:rsidRPr="000A0E69" w:rsidRDefault="002A40B5" w:rsidP="002A40B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A40B5" w:rsidRPr="007B5C5A" w14:paraId="4C492B57" w14:textId="77777777" w:rsidTr="002A40B5">
        <w:trPr>
          <w:trHeight w:val="285"/>
        </w:trPr>
        <w:tc>
          <w:tcPr>
            <w:tcW w:w="1728" w:type="dxa"/>
          </w:tcPr>
          <w:p w14:paraId="2CC9C61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53C1C90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D72FD86" w14:textId="77777777" w:rsidTr="002A40B5">
        <w:tc>
          <w:tcPr>
            <w:tcW w:w="1728" w:type="dxa"/>
          </w:tcPr>
          <w:p w14:paraId="2E108BBD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Created By:</w:t>
            </w:r>
          </w:p>
        </w:tc>
        <w:tc>
          <w:tcPr>
            <w:tcW w:w="2520" w:type="dxa"/>
          </w:tcPr>
          <w:p w14:paraId="4BCD910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  <w:tc>
          <w:tcPr>
            <w:tcW w:w="1980" w:type="dxa"/>
          </w:tcPr>
          <w:p w14:paraId="28426CD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Last Updated By:</w:t>
            </w:r>
          </w:p>
        </w:tc>
        <w:tc>
          <w:tcPr>
            <w:tcW w:w="2629" w:type="dxa"/>
          </w:tcPr>
          <w:p w14:paraId="1755B0F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Trevor Brooks</w:t>
            </w:r>
          </w:p>
        </w:tc>
      </w:tr>
      <w:tr w:rsidR="002A40B5" w:rsidRPr="007B5C5A" w14:paraId="2A7EC14B" w14:textId="77777777" w:rsidTr="002A40B5">
        <w:tc>
          <w:tcPr>
            <w:tcW w:w="1728" w:type="dxa"/>
          </w:tcPr>
          <w:p w14:paraId="4F74D8F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Created:</w:t>
            </w:r>
          </w:p>
        </w:tc>
        <w:tc>
          <w:tcPr>
            <w:tcW w:w="2520" w:type="dxa"/>
          </w:tcPr>
          <w:p w14:paraId="50B37888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10-9-17</w:t>
            </w:r>
          </w:p>
        </w:tc>
        <w:tc>
          <w:tcPr>
            <w:tcW w:w="1980" w:type="dxa"/>
          </w:tcPr>
          <w:p w14:paraId="1023D1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Date Last Updated:</w:t>
            </w:r>
          </w:p>
        </w:tc>
        <w:tc>
          <w:tcPr>
            <w:tcW w:w="2629" w:type="dxa"/>
          </w:tcPr>
          <w:p w14:paraId="491E4D0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</w:tbl>
    <w:p w14:paraId="5BCA1E5B" w14:textId="77777777" w:rsidR="002A40B5" w:rsidRPr="007B5C5A" w:rsidRDefault="002A40B5" w:rsidP="002A40B5">
      <w:pPr>
        <w:rPr>
          <w:rFonts w:cs="Times New Roman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A40B5" w:rsidRPr="007B5C5A" w14:paraId="5380954D" w14:textId="77777777" w:rsidTr="002A40B5">
        <w:tc>
          <w:tcPr>
            <w:tcW w:w="2628" w:type="dxa"/>
          </w:tcPr>
          <w:p w14:paraId="73FB672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Actors:</w:t>
            </w:r>
          </w:p>
        </w:tc>
        <w:tc>
          <w:tcPr>
            <w:tcW w:w="6228" w:type="dxa"/>
          </w:tcPr>
          <w:p w14:paraId="0EB1BBD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Program Coordinator</w:t>
            </w:r>
          </w:p>
        </w:tc>
      </w:tr>
      <w:tr w:rsidR="002A40B5" w:rsidRPr="007B5C5A" w14:paraId="1A1CA1CF" w14:textId="77777777" w:rsidTr="002A40B5">
        <w:tc>
          <w:tcPr>
            <w:tcW w:w="2628" w:type="dxa"/>
          </w:tcPr>
          <w:p w14:paraId="06EC958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Description:</w:t>
            </w:r>
          </w:p>
        </w:tc>
        <w:tc>
          <w:tcPr>
            <w:tcW w:w="6228" w:type="dxa"/>
          </w:tcPr>
          <w:p w14:paraId="3D30F465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1E4FF1B5" w14:textId="77777777" w:rsidTr="002A40B5">
        <w:tc>
          <w:tcPr>
            <w:tcW w:w="2628" w:type="dxa"/>
          </w:tcPr>
          <w:p w14:paraId="577830E1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Trigger:</w:t>
            </w:r>
          </w:p>
        </w:tc>
        <w:tc>
          <w:tcPr>
            <w:tcW w:w="6228" w:type="dxa"/>
          </w:tcPr>
          <w:p w14:paraId="38F807C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6E15F83A" w14:textId="77777777" w:rsidTr="002A40B5">
        <w:tc>
          <w:tcPr>
            <w:tcW w:w="2628" w:type="dxa"/>
          </w:tcPr>
          <w:p w14:paraId="7BF8630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Preconditions:</w:t>
            </w:r>
          </w:p>
        </w:tc>
        <w:tc>
          <w:tcPr>
            <w:tcW w:w="6228" w:type="dxa"/>
          </w:tcPr>
          <w:p w14:paraId="02FAE453" w14:textId="77777777" w:rsidR="002A40B5" w:rsidRPr="007B5C5A" w:rsidRDefault="002A40B5" w:rsidP="002A40B5">
            <w:pPr>
              <w:numPr>
                <w:ilvl w:val="0"/>
                <w:numId w:val="1"/>
              </w:num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 </w:t>
            </w:r>
          </w:p>
        </w:tc>
      </w:tr>
      <w:tr w:rsidR="002A40B5" w:rsidRPr="007B5C5A" w14:paraId="699BB388" w14:textId="77777777" w:rsidTr="002A40B5">
        <w:tc>
          <w:tcPr>
            <w:tcW w:w="2628" w:type="dxa"/>
          </w:tcPr>
          <w:p w14:paraId="5BE0AC20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Post</w:t>
            </w:r>
            <w:ins w:id="19" w:author="Mack" w:date="2015-04-19T17:13:00Z">
              <w:r>
                <w:rPr>
                  <w:rFonts w:cs="Times New Roman"/>
                  <w:sz w:val="22"/>
                </w:rPr>
                <w:t xml:space="preserve"> </w:t>
              </w:r>
            </w:ins>
            <w:r w:rsidRPr="007B5C5A">
              <w:rPr>
                <w:rFonts w:cs="Times New Roman"/>
                <w:sz w:val="22"/>
              </w:rPr>
              <w:t>conditions:</w:t>
            </w:r>
          </w:p>
        </w:tc>
        <w:tc>
          <w:tcPr>
            <w:tcW w:w="6228" w:type="dxa"/>
          </w:tcPr>
          <w:p w14:paraId="55383D7C" w14:textId="77777777" w:rsidR="002A40B5" w:rsidRPr="007B5C5A" w:rsidRDefault="002A40B5" w:rsidP="002A40B5">
            <w:pPr>
              <w:numPr>
                <w:ilvl w:val="0"/>
                <w:numId w:val="2"/>
              </w:numPr>
              <w:rPr>
                <w:rFonts w:cs="Times New Roman"/>
                <w:sz w:val="22"/>
              </w:rPr>
            </w:pPr>
          </w:p>
        </w:tc>
      </w:tr>
      <w:tr w:rsidR="002A40B5" w:rsidRPr="007B5C5A" w14:paraId="362E132F" w14:textId="77777777" w:rsidTr="002A40B5">
        <w:tc>
          <w:tcPr>
            <w:tcW w:w="2628" w:type="dxa"/>
          </w:tcPr>
          <w:p w14:paraId="1543616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Normal Flow:</w:t>
            </w:r>
          </w:p>
        </w:tc>
        <w:tc>
          <w:tcPr>
            <w:tcW w:w="6228" w:type="dxa"/>
          </w:tcPr>
          <w:p w14:paraId="54FD06C2" w14:textId="77777777" w:rsidR="002A40B5" w:rsidRPr="007B5C5A" w:rsidRDefault="002A40B5" w:rsidP="002A40B5">
            <w:pPr>
              <w:numPr>
                <w:ilvl w:val="1"/>
                <w:numId w:val="3"/>
              </w:numPr>
              <w:rPr>
                <w:rFonts w:cs="Times New Roman"/>
                <w:b/>
                <w:sz w:val="22"/>
              </w:rPr>
            </w:pPr>
          </w:p>
          <w:p w14:paraId="09F925DC" w14:textId="77777777" w:rsidR="002A40B5" w:rsidRPr="007B5C5A" w:rsidRDefault="002A40B5" w:rsidP="002A40B5">
            <w:pPr>
              <w:numPr>
                <w:ilvl w:val="0"/>
                <w:numId w:val="4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536C5B35" w14:textId="77777777" w:rsidTr="002A40B5">
        <w:tc>
          <w:tcPr>
            <w:tcW w:w="2628" w:type="dxa"/>
          </w:tcPr>
          <w:p w14:paraId="20A2B6A3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Alternative Flows:</w:t>
            </w:r>
          </w:p>
        </w:tc>
        <w:tc>
          <w:tcPr>
            <w:tcW w:w="6228" w:type="dxa"/>
          </w:tcPr>
          <w:p w14:paraId="1D454669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  </w:t>
            </w:r>
          </w:p>
          <w:p w14:paraId="05AAF0A8" w14:textId="77777777" w:rsidR="002A40B5" w:rsidRPr="007B5C5A" w:rsidRDefault="002A40B5" w:rsidP="002A40B5">
            <w:pPr>
              <w:numPr>
                <w:ilvl w:val="0"/>
                <w:numId w:val="5"/>
              </w:numPr>
              <w:contextualSpacing/>
              <w:rPr>
                <w:rFonts w:cs="Times New Roman"/>
                <w:sz w:val="22"/>
              </w:rPr>
            </w:pPr>
          </w:p>
          <w:p w14:paraId="09DF0D97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1.2 </w:t>
            </w:r>
          </w:p>
          <w:p w14:paraId="4D1901F1" w14:textId="77777777" w:rsidR="002A40B5" w:rsidRPr="007B5C5A" w:rsidRDefault="002A40B5" w:rsidP="002A40B5">
            <w:pPr>
              <w:numPr>
                <w:ilvl w:val="0"/>
                <w:numId w:val="8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2F2DBAC" w14:textId="77777777" w:rsidTr="002A40B5">
        <w:tc>
          <w:tcPr>
            <w:tcW w:w="2628" w:type="dxa"/>
          </w:tcPr>
          <w:p w14:paraId="7EF3E63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Exceptions:</w:t>
            </w:r>
          </w:p>
        </w:tc>
        <w:tc>
          <w:tcPr>
            <w:tcW w:w="6228" w:type="dxa"/>
          </w:tcPr>
          <w:p w14:paraId="6DD44770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1.0.E.1 </w:t>
            </w:r>
          </w:p>
          <w:p w14:paraId="03C58402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1a. </w:t>
            </w:r>
          </w:p>
          <w:p w14:paraId="4B65FEFE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22F42DF1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1.0.E.2 </w:t>
            </w:r>
          </w:p>
          <w:p w14:paraId="0C933DF6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  <w:p w14:paraId="07BCBDD1" w14:textId="77777777" w:rsidR="002A40B5" w:rsidRPr="007B5C5A" w:rsidRDefault="002A40B5" w:rsidP="002A40B5">
            <w:pPr>
              <w:rPr>
                <w:rFonts w:cs="Times New Roman"/>
                <w:b/>
                <w:sz w:val="22"/>
              </w:rPr>
            </w:pPr>
            <w:r w:rsidRPr="007B5C5A">
              <w:rPr>
                <w:rFonts w:cs="Times New Roman"/>
                <w:b/>
                <w:sz w:val="22"/>
              </w:rPr>
              <w:t xml:space="preserve">1.1.E.1 </w:t>
            </w:r>
          </w:p>
          <w:p w14:paraId="6ECABE4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 xml:space="preserve">1. </w:t>
            </w:r>
          </w:p>
        </w:tc>
      </w:tr>
      <w:tr w:rsidR="002A40B5" w:rsidRPr="007B5C5A" w14:paraId="221A2FAB" w14:textId="77777777" w:rsidTr="002A40B5">
        <w:tc>
          <w:tcPr>
            <w:tcW w:w="2628" w:type="dxa"/>
          </w:tcPr>
          <w:p w14:paraId="69E237B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Includes:</w:t>
            </w:r>
          </w:p>
        </w:tc>
        <w:tc>
          <w:tcPr>
            <w:tcW w:w="6228" w:type="dxa"/>
          </w:tcPr>
          <w:p w14:paraId="2680466B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6F4AD5BB" w14:textId="77777777" w:rsidTr="002A40B5">
        <w:tc>
          <w:tcPr>
            <w:tcW w:w="2628" w:type="dxa"/>
          </w:tcPr>
          <w:p w14:paraId="61A380D2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Priority:</w:t>
            </w:r>
          </w:p>
        </w:tc>
        <w:tc>
          <w:tcPr>
            <w:tcW w:w="6228" w:type="dxa"/>
          </w:tcPr>
          <w:p w14:paraId="5891DFFD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High</w:t>
            </w:r>
          </w:p>
        </w:tc>
      </w:tr>
      <w:tr w:rsidR="002A40B5" w:rsidRPr="007B5C5A" w14:paraId="51CD85A5" w14:textId="77777777" w:rsidTr="002A40B5">
        <w:tc>
          <w:tcPr>
            <w:tcW w:w="2628" w:type="dxa"/>
          </w:tcPr>
          <w:p w14:paraId="24F66B8F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Frequency of Use:</w:t>
            </w:r>
          </w:p>
        </w:tc>
        <w:tc>
          <w:tcPr>
            <w:tcW w:w="6228" w:type="dxa"/>
          </w:tcPr>
          <w:p w14:paraId="1C8913E9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42D43EA0" w14:textId="77777777" w:rsidTr="002A40B5">
        <w:tc>
          <w:tcPr>
            <w:tcW w:w="2628" w:type="dxa"/>
          </w:tcPr>
          <w:p w14:paraId="548CE707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Business Rules:</w:t>
            </w:r>
          </w:p>
        </w:tc>
        <w:tc>
          <w:tcPr>
            <w:tcW w:w="6228" w:type="dxa"/>
          </w:tcPr>
          <w:p w14:paraId="3C87DA73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</w:p>
        </w:tc>
      </w:tr>
      <w:tr w:rsidR="002A40B5" w:rsidRPr="007B5C5A" w14:paraId="5FBA795A" w14:textId="77777777" w:rsidTr="002A40B5">
        <w:tc>
          <w:tcPr>
            <w:tcW w:w="2628" w:type="dxa"/>
          </w:tcPr>
          <w:p w14:paraId="63735996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Special Requirements:</w:t>
            </w:r>
          </w:p>
        </w:tc>
        <w:tc>
          <w:tcPr>
            <w:tcW w:w="6228" w:type="dxa"/>
          </w:tcPr>
          <w:p w14:paraId="5B40CB0C" w14:textId="77777777" w:rsidR="002A40B5" w:rsidRPr="007B5C5A" w:rsidRDefault="002A40B5" w:rsidP="002A40B5">
            <w:pPr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None</w:t>
            </w:r>
          </w:p>
        </w:tc>
      </w:tr>
      <w:tr w:rsidR="002A40B5" w:rsidRPr="007B5C5A" w14:paraId="181A5425" w14:textId="77777777" w:rsidTr="002A40B5">
        <w:tc>
          <w:tcPr>
            <w:tcW w:w="2628" w:type="dxa"/>
          </w:tcPr>
          <w:p w14:paraId="0FCE646A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Assumptions:</w:t>
            </w:r>
          </w:p>
        </w:tc>
        <w:tc>
          <w:tcPr>
            <w:tcW w:w="6228" w:type="dxa"/>
          </w:tcPr>
          <w:p w14:paraId="7BEEED80" w14:textId="77777777" w:rsidR="002A40B5" w:rsidRPr="007B5C5A" w:rsidRDefault="002A40B5" w:rsidP="002A40B5">
            <w:pPr>
              <w:numPr>
                <w:ilvl w:val="0"/>
                <w:numId w:val="7"/>
              </w:numPr>
              <w:contextualSpacing/>
              <w:rPr>
                <w:rFonts w:cs="Times New Roman"/>
                <w:sz w:val="22"/>
              </w:rPr>
            </w:pPr>
          </w:p>
        </w:tc>
      </w:tr>
      <w:tr w:rsidR="002A40B5" w:rsidRPr="007B5C5A" w14:paraId="71D3ADAA" w14:textId="77777777" w:rsidTr="002A40B5">
        <w:tc>
          <w:tcPr>
            <w:tcW w:w="2628" w:type="dxa"/>
          </w:tcPr>
          <w:p w14:paraId="451AC0AB" w14:textId="77777777" w:rsidR="002A40B5" w:rsidRPr="007B5C5A" w:rsidRDefault="002A40B5" w:rsidP="002A40B5">
            <w:pPr>
              <w:jc w:val="right"/>
              <w:rPr>
                <w:rFonts w:cs="Times New Roman"/>
                <w:sz w:val="22"/>
              </w:rPr>
            </w:pPr>
            <w:r w:rsidRPr="007B5C5A">
              <w:rPr>
                <w:rFonts w:cs="Times New Roman"/>
                <w:sz w:val="22"/>
              </w:rPr>
              <w:t>Notes and Issues:</w:t>
            </w:r>
          </w:p>
        </w:tc>
        <w:tc>
          <w:tcPr>
            <w:tcW w:w="6228" w:type="dxa"/>
          </w:tcPr>
          <w:p w14:paraId="2E5E46ED" w14:textId="77777777" w:rsidR="002A40B5" w:rsidRPr="003C7FE4" w:rsidRDefault="002A40B5" w:rsidP="002A40B5">
            <w:pPr>
              <w:numPr>
                <w:ilvl w:val="0"/>
                <w:numId w:val="6"/>
              </w:numPr>
              <w:contextualSpacing/>
              <w:rPr>
                <w:rFonts w:cs="Times New Roman"/>
                <w:sz w:val="22"/>
              </w:rPr>
            </w:pPr>
          </w:p>
        </w:tc>
      </w:tr>
    </w:tbl>
    <w:p w14:paraId="0137143B" w14:textId="77777777" w:rsidR="002A40B5" w:rsidRDefault="002A40B5"/>
    <w:p w14:paraId="5EF9026B" w14:textId="77777777" w:rsidR="00A70EC5" w:rsidRDefault="00A70EC5"/>
    <w:sectPr w:rsidR="00A70EC5" w:rsidSect="008F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F7565"/>
    <w:multiLevelType w:val="hybridMultilevel"/>
    <w:tmpl w:val="EACC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A009A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FB293B"/>
    <w:multiLevelType w:val="hybridMultilevel"/>
    <w:tmpl w:val="02B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C370D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9B05BA"/>
    <w:multiLevelType w:val="hybridMultilevel"/>
    <w:tmpl w:val="D09C8FB0"/>
    <w:lvl w:ilvl="0" w:tplc="75E699E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0301E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A7366FF"/>
    <w:multiLevelType w:val="hybridMultilevel"/>
    <w:tmpl w:val="2A5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46"/>
    <w:rsid w:val="00050658"/>
    <w:rsid w:val="00083FCD"/>
    <w:rsid w:val="00097CEB"/>
    <w:rsid w:val="00170383"/>
    <w:rsid w:val="00264862"/>
    <w:rsid w:val="002A40B5"/>
    <w:rsid w:val="00342AE6"/>
    <w:rsid w:val="003A0B4C"/>
    <w:rsid w:val="003A50D7"/>
    <w:rsid w:val="00452E43"/>
    <w:rsid w:val="00460EB0"/>
    <w:rsid w:val="00512FFE"/>
    <w:rsid w:val="00557A93"/>
    <w:rsid w:val="006341AB"/>
    <w:rsid w:val="008F773A"/>
    <w:rsid w:val="009360B0"/>
    <w:rsid w:val="009444C0"/>
    <w:rsid w:val="00973A1B"/>
    <w:rsid w:val="009A3D7C"/>
    <w:rsid w:val="00A120C0"/>
    <w:rsid w:val="00A6418C"/>
    <w:rsid w:val="00A70EC5"/>
    <w:rsid w:val="00A718D8"/>
    <w:rsid w:val="00B73778"/>
    <w:rsid w:val="00B8137B"/>
    <w:rsid w:val="00B9639F"/>
    <w:rsid w:val="00BB0E46"/>
    <w:rsid w:val="00BC4042"/>
    <w:rsid w:val="00BD4838"/>
    <w:rsid w:val="00BF7D63"/>
    <w:rsid w:val="00C17CD4"/>
    <w:rsid w:val="00C25DCA"/>
    <w:rsid w:val="00C3738C"/>
    <w:rsid w:val="00CA302D"/>
    <w:rsid w:val="00DC614C"/>
    <w:rsid w:val="00EE1F85"/>
    <w:rsid w:val="00F000CB"/>
    <w:rsid w:val="00F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3A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1508</Words>
  <Characters>8597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Brooks</dc:creator>
  <cp:keywords/>
  <dc:description/>
  <cp:lastModifiedBy>Trevor Brooks</cp:lastModifiedBy>
  <cp:revision>7</cp:revision>
  <dcterms:created xsi:type="dcterms:W3CDTF">2017-10-09T17:47:00Z</dcterms:created>
  <dcterms:modified xsi:type="dcterms:W3CDTF">2017-10-10T22:08:00Z</dcterms:modified>
</cp:coreProperties>
</file>