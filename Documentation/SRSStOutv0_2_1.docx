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8FE1D" w14:textId="77777777" w:rsidR="006C4A55" w:rsidRPr="00C91B0A" w:rsidRDefault="006C4A55">
      <w:pPr>
        <w:rPr>
          <w:b/>
          <w:i/>
          <w:sz w:val="18"/>
          <w:szCs w:val="18"/>
        </w:rPr>
      </w:pPr>
    </w:p>
    <w:p w14:paraId="02048966" w14:textId="7929ED8B" w:rsidR="005C6D1C" w:rsidRPr="005C6D1C" w:rsidRDefault="009F7118" w:rsidP="005C6D1C">
      <w:pPr>
        <w:pStyle w:val="Title"/>
      </w:pPr>
      <w:bookmarkStart w:id="0" w:name="ProductName"/>
      <w:r>
        <w:t>StOut</w:t>
      </w:r>
      <w:bookmarkEnd w:id="0"/>
    </w:p>
    <w:p w14:paraId="2D06F558" w14:textId="77777777" w:rsidR="005C6D1C" w:rsidRPr="005C6D1C" w:rsidRDefault="3EAA84D2" w:rsidP="005C6D1C">
      <w:pPr>
        <w:pStyle w:val="Title"/>
      </w:pPr>
      <w:r>
        <w:t>MTM Program Product</w:t>
      </w:r>
    </w:p>
    <w:p w14:paraId="125BAED1" w14:textId="7E917373" w:rsidR="006C4A55" w:rsidRPr="005C6D1C" w:rsidRDefault="3EAA84D2" w:rsidP="005C6D1C">
      <w:pPr>
        <w:pStyle w:val="Title"/>
      </w:pPr>
      <w:r>
        <w:t>Software Requirements Specification</w:t>
      </w:r>
    </w:p>
    <w:p w14:paraId="51931E19" w14:textId="77777777" w:rsidR="006C4A55" w:rsidRDefault="006C4A55">
      <w:pPr>
        <w:rPr>
          <w:b/>
        </w:rPr>
      </w:pPr>
    </w:p>
    <w:p w14:paraId="019DD34F" w14:textId="77777777" w:rsidR="006C4A55" w:rsidRDefault="006C4A55">
      <w:pPr>
        <w:pBdr>
          <w:top w:val="single" w:sz="36" w:space="1" w:color="808080"/>
        </w:pBdr>
        <w:rPr>
          <w:b/>
          <w:i/>
          <w:sz w:val="28"/>
        </w:rPr>
      </w:pPr>
    </w:p>
    <w:p w14:paraId="7B676568" w14:textId="765F4BB3" w:rsidR="006C4A55" w:rsidRPr="00E63274" w:rsidRDefault="005C6D1C" w:rsidP="3EAA84D2">
      <w:pPr>
        <w:pBdr>
          <w:top w:val="single" w:sz="36" w:space="1" w:color="808080"/>
        </w:pBdr>
        <w:jc w:val="center"/>
        <w:rPr>
          <w:i/>
          <w:iCs/>
          <w:color w:val="0070C0"/>
          <w:sz w:val="28"/>
          <w:szCs w:val="28"/>
        </w:rPr>
      </w:pPr>
      <w:r w:rsidRPr="3EAA84D2">
        <w:rPr>
          <w:i/>
          <w:iCs/>
          <w:color w:val="000000" w:themeColor="text1"/>
          <w:sz w:val="28"/>
          <w:szCs w:val="28"/>
        </w:rPr>
        <w:t xml:space="preserve">Version </w:t>
      </w:r>
      <w:commentRangeStart w:id="1"/>
      <w:sdt>
        <w:sdtPr>
          <w:rPr>
            <w:i/>
            <w:color w:val="000000" w:themeColor="text1"/>
            <w:sz w:val="28"/>
          </w:rPr>
          <w:alias w:val="Status"/>
          <w:tag w:val=""/>
          <w:id w:val="1334099644"/>
          <w:placeholder>
            <w:docPart w:val="46CA853975934F6DB8B125340FCCFCFF"/>
          </w:placeholder>
          <w:dataBinding w:prefixMappings="xmlns:ns0='http://purl.org/dc/elements/1.1/' xmlns:ns1='http://schemas.openxmlformats.org/package/2006/metadata/core-properties' " w:xpath="/ns1:coreProperties[1]/ns1:contentStatus[1]" w:storeItemID="{6C3C8BC8-F283-45AE-878A-BAB7291924A1}"/>
          <w:text/>
        </w:sdtPr>
        <w:sdtContent>
          <w:r w:rsidR="0015347E">
            <w:rPr>
              <w:i/>
              <w:color w:val="000000" w:themeColor="text1"/>
              <w:sz w:val="28"/>
            </w:rPr>
            <w:t>0.2</w:t>
          </w:r>
          <w:r w:rsidR="00594E1D">
            <w:rPr>
              <w:i/>
              <w:color w:val="000000" w:themeColor="text1"/>
              <w:sz w:val="28"/>
            </w:rPr>
            <w:t>.</w:t>
          </w:r>
          <w:r w:rsidR="0015347E">
            <w:rPr>
              <w:i/>
              <w:color w:val="000000" w:themeColor="text1"/>
              <w:sz w:val="28"/>
            </w:rPr>
            <w:t>1</w:t>
          </w:r>
        </w:sdtContent>
      </w:sdt>
      <w:commentRangeEnd w:id="1"/>
      <w:r w:rsidR="00316B1E">
        <w:rPr>
          <w:rStyle w:val="CommentReference"/>
        </w:rPr>
        <w:commentReference w:id="1"/>
      </w:r>
    </w:p>
    <w:p w14:paraId="73DB1FA4" w14:textId="588678C2" w:rsidR="00921064" w:rsidRDefault="00614C9C" w:rsidP="3EAA84D2">
      <w:pPr>
        <w:pBdr>
          <w:top w:val="single" w:sz="36" w:space="1" w:color="808080"/>
        </w:pBdr>
        <w:jc w:val="center"/>
        <w:rPr>
          <w:i/>
          <w:iCs/>
          <w:color w:val="0070C0"/>
          <w:sz w:val="28"/>
          <w:szCs w:val="28"/>
        </w:rPr>
      </w:pPr>
      <w:bookmarkStart w:id="2" w:name="VersionDate"/>
      <w:r>
        <w:rPr>
          <w:i/>
          <w:iCs/>
          <w:color w:val="000000" w:themeColor="text1"/>
          <w:sz w:val="28"/>
          <w:szCs w:val="28"/>
        </w:rPr>
        <w:t>11/5</w:t>
      </w:r>
      <w:r w:rsidR="3EAA84D2" w:rsidRPr="3EAA84D2">
        <w:rPr>
          <w:i/>
          <w:iCs/>
          <w:color w:val="000000" w:themeColor="text1"/>
          <w:sz w:val="28"/>
          <w:szCs w:val="28"/>
        </w:rPr>
        <w:t>/2017</w:t>
      </w:r>
    </w:p>
    <w:bookmarkEnd w:id="2"/>
    <w:p w14:paraId="67252D43" w14:textId="77777777" w:rsidR="00674717" w:rsidRDefault="00674717" w:rsidP="009B3D1A">
      <w:pPr>
        <w:pBdr>
          <w:top w:val="single" w:sz="36" w:space="1" w:color="808080"/>
        </w:pBdr>
        <w:jc w:val="center"/>
        <w:rPr>
          <w:i/>
          <w:color w:val="0070C0"/>
          <w:sz w:val="28"/>
        </w:rPr>
      </w:pPr>
    </w:p>
    <w:p w14:paraId="4988B5FC" w14:textId="3336B768" w:rsidR="00674717" w:rsidRPr="00F21CED" w:rsidRDefault="3EAA84D2" w:rsidP="3EAA84D2">
      <w:pPr>
        <w:pBdr>
          <w:top w:val="single" w:sz="36" w:space="1" w:color="808080"/>
        </w:pBdr>
        <w:jc w:val="center"/>
        <w:rPr>
          <w:rStyle w:val="SubtleReference"/>
        </w:rPr>
      </w:pPr>
      <w:r w:rsidRPr="3EAA84D2">
        <w:rPr>
          <w:rStyle w:val="SubtleReference"/>
        </w:rPr>
        <w:t>Applying MTM SRS VERSION 4.0</w:t>
      </w:r>
    </w:p>
    <w:p w14:paraId="2E7152D7" w14:textId="77777777" w:rsidR="00674717" w:rsidRDefault="00674717" w:rsidP="009B3D1A">
      <w:pPr>
        <w:pBdr>
          <w:top w:val="single" w:sz="36" w:space="1" w:color="808080"/>
        </w:pBdr>
        <w:jc w:val="center"/>
        <w:rPr>
          <w:i/>
          <w:color w:val="0070C0"/>
          <w:sz w:val="28"/>
        </w:rPr>
      </w:pPr>
    </w:p>
    <w:p w14:paraId="2AC274D2" w14:textId="412EC36A" w:rsidR="00CE43B9" w:rsidRDefault="3EAA84D2" w:rsidP="00CE43B9">
      <w:r w:rsidRPr="3EAA84D2">
        <w:rPr>
          <w:rStyle w:val="Strong"/>
        </w:rPr>
        <w:t>Project Director:</w:t>
      </w:r>
      <w:r>
        <w:t xml:space="preserve"> </w:t>
      </w:r>
      <w:r w:rsidR="00942384">
        <w:rPr>
          <w:rStyle w:val="AuthorChar"/>
        </w:rPr>
        <w:t>Jeff Braun</w:t>
      </w:r>
    </w:p>
    <w:p w14:paraId="17A15A63" w14:textId="77777777" w:rsidR="00CE43B9" w:rsidRDefault="00CE43B9" w:rsidP="00CE43B9"/>
    <w:p w14:paraId="2BE38834" w14:textId="17B2C4CA" w:rsidR="00CE43B9" w:rsidRDefault="3EAA84D2" w:rsidP="00CE43B9">
      <w:r w:rsidRPr="3EAA84D2">
        <w:rPr>
          <w:rStyle w:val="Strong"/>
        </w:rPr>
        <w:t>Project Manager:</w:t>
      </w:r>
      <w:r>
        <w:t xml:space="preserve"> </w:t>
      </w:r>
      <w:r w:rsidR="00942384">
        <w:rPr>
          <w:rStyle w:val="AuthorChar"/>
        </w:rPr>
        <w:t>Trevor Brooks</w:t>
      </w:r>
    </w:p>
    <w:p w14:paraId="3F401891" w14:textId="77777777" w:rsidR="00CE43B9" w:rsidRDefault="00CE43B9" w:rsidP="00CE43B9"/>
    <w:p w14:paraId="3CF232F5" w14:textId="09EA7EC5" w:rsidR="00CE43B9" w:rsidRPr="00820488" w:rsidRDefault="00CE43B9" w:rsidP="00CE43B9">
      <w:r w:rsidRPr="00F21CED">
        <w:rPr>
          <w:rStyle w:val="Strong"/>
        </w:rPr>
        <w:t>Project Team:</w:t>
      </w:r>
      <w:r>
        <w:t xml:space="preserve"> </w:t>
      </w:r>
      <w:r w:rsidR="00942384" w:rsidRPr="00942384">
        <w:rPr>
          <w:rStyle w:val="AuthorChar"/>
        </w:rPr>
        <w:t>Jesse Anderson, Trevor Brooks, Nathaniel Lewis, Abdulrahman E. Alduraiweesh</w:t>
      </w:r>
    </w:p>
    <w:p w14:paraId="3EFED3CC" w14:textId="77777777" w:rsidR="00CE43B9" w:rsidRDefault="00CE43B9" w:rsidP="00CE43B9"/>
    <w:p w14:paraId="24384A0D" w14:textId="08F15145" w:rsidR="00CE43B9" w:rsidRDefault="3EAA84D2" w:rsidP="00942384">
      <w:r w:rsidRPr="3EAA84D2">
        <w:rPr>
          <w:rStyle w:val="Strong"/>
        </w:rPr>
        <w:t>Document Author:</w:t>
      </w:r>
      <w:r>
        <w:t xml:space="preserve"> </w:t>
      </w:r>
      <w:r w:rsidR="00942384" w:rsidRPr="00942384">
        <w:rPr>
          <w:rStyle w:val="AuthorChar"/>
        </w:rPr>
        <w:t>Jesse Anderson, Trevor Brooks, Nathaniel Lewis, Abdulrahman E. Alduraiweesh</w:t>
      </w:r>
    </w:p>
    <w:p w14:paraId="36109979" w14:textId="77777777" w:rsidR="00CE43B9" w:rsidRDefault="00CE43B9" w:rsidP="00CE43B9"/>
    <w:p w14:paraId="41B667EC" w14:textId="77777777" w:rsidR="00CE43B9" w:rsidRDefault="00CE43B9" w:rsidP="009B3D1A">
      <w:pPr>
        <w:pBdr>
          <w:top w:val="single" w:sz="36" w:space="1" w:color="808080"/>
        </w:pBdr>
        <w:jc w:val="center"/>
        <w:rPr>
          <w:i/>
          <w:color w:val="0070C0"/>
          <w:sz w:val="28"/>
        </w:rPr>
      </w:pPr>
    </w:p>
    <w:p w14:paraId="7059540B" w14:textId="2C57F404" w:rsidR="009B3D1A" w:rsidRPr="00613F39" w:rsidRDefault="3EAA84D2" w:rsidP="00C91B0A">
      <w:pPr>
        <w:spacing w:before="300"/>
        <w:rPr>
          <w:szCs w:val="24"/>
        </w:rPr>
      </w:pPr>
      <w:r>
        <w:t>Version History</w:t>
      </w:r>
    </w:p>
    <w:tbl>
      <w:tblPr>
        <w:tblW w:w="9450" w:type="dxa"/>
        <w:tblInd w:w="-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10"/>
        <w:gridCol w:w="1400"/>
        <w:gridCol w:w="3200"/>
        <w:gridCol w:w="3440"/>
      </w:tblGrid>
      <w:tr w:rsidR="009B3D1A" w:rsidRPr="00613F39" w14:paraId="5DDA6717" w14:textId="77777777" w:rsidTr="3EAA84D2">
        <w:trPr>
          <w:cantSplit/>
        </w:trPr>
        <w:tc>
          <w:tcPr>
            <w:tcW w:w="1410" w:type="dxa"/>
          </w:tcPr>
          <w:p w14:paraId="49632384" w14:textId="77777777" w:rsidR="009B3D1A" w:rsidRPr="00613F39" w:rsidRDefault="3EAA84D2" w:rsidP="3EAA84D2">
            <w:pPr>
              <w:spacing w:before="40" w:after="40"/>
              <w:rPr>
                <w:i/>
                <w:iCs/>
                <w:sz w:val="20"/>
              </w:rPr>
            </w:pPr>
            <w:r w:rsidRPr="3EAA84D2">
              <w:rPr>
                <w:i/>
                <w:iCs/>
                <w:sz w:val="20"/>
              </w:rPr>
              <w:t>Version</w:t>
            </w:r>
          </w:p>
        </w:tc>
        <w:tc>
          <w:tcPr>
            <w:tcW w:w="1400" w:type="dxa"/>
          </w:tcPr>
          <w:p w14:paraId="7D5A9CA1" w14:textId="77777777" w:rsidR="009B3D1A" w:rsidRPr="00613F39" w:rsidRDefault="3EAA84D2" w:rsidP="3EAA84D2">
            <w:pPr>
              <w:spacing w:before="40" w:after="40"/>
              <w:rPr>
                <w:i/>
                <w:iCs/>
                <w:sz w:val="20"/>
              </w:rPr>
            </w:pPr>
            <w:r w:rsidRPr="3EAA84D2">
              <w:rPr>
                <w:i/>
                <w:iCs/>
                <w:sz w:val="20"/>
              </w:rPr>
              <w:t>Date</w:t>
            </w:r>
          </w:p>
        </w:tc>
        <w:tc>
          <w:tcPr>
            <w:tcW w:w="3200" w:type="dxa"/>
          </w:tcPr>
          <w:p w14:paraId="796AD90D" w14:textId="77777777" w:rsidR="009B3D1A" w:rsidRPr="00613F39" w:rsidRDefault="3EAA84D2" w:rsidP="3EAA84D2">
            <w:pPr>
              <w:spacing w:before="40" w:after="40"/>
              <w:rPr>
                <w:i/>
                <w:iCs/>
                <w:sz w:val="20"/>
              </w:rPr>
            </w:pPr>
            <w:r w:rsidRPr="3EAA84D2">
              <w:rPr>
                <w:i/>
                <w:iCs/>
                <w:sz w:val="20"/>
              </w:rPr>
              <w:t xml:space="preserve">Authors </w:t>
            </w:r>
          </w:p>
        </w:tc>
        <w:tc>
          <w:tcPr>
            <w:tcW w:w="3440" w:type="dxa"/>
          </w:tcPr>
          <w:p w14:paraId="0F22C2C1" w14:textId="77777777" w:rsidR="009B3D1A" w:rsidRPr="00613F39" w:rsidRDefault="3EAA84D2" w:rsidP="3EAA84D2">
            <w:pPr>
              <w:spacing w:before="40" w:after="40"/>
              <w:rPr>
                <w:i/>
                <w:iCs/>
                <w:sz w:val="20"/>
              </w:rPr>
            </w:pPr>
            <w:r w:rsidRPr="3EAA84D2">
              <w:rPr>
                <w:i/>
                <w:iCs/>
                <w:sz w:val="20"/>
              </w:rPr>
              <w:t>Comment</w:t>
            </w:r>
          </w:p>
        </w:tc>
      </w:tr>
      <w:tr w:rsidR="009B3D1A" w:rsidRPr="00613F39" w14:paraId="204A601B" w14:textId="77777777" w:rsidTr="3EAA84D2">
        <w:trPr>
          <w:cantSplit/>
        </w:trPr>
        <w:tc>
          <w:tcPr>
            <w:tcW w:w="1410" w:type="dxa"/>
          </w:tcPr>
          <w:p w14:paraId="6771FCCF" w14:textId="56689ED0" w:rsidR="009B3D1A" w:rsidRPr="00613F39" w:rsidRDefault="3EAA84D2" w:rsidP="3EAA84D2">
            <w:pPr>
              <w:spacing w:before="40" w:after="40"/>
              <w:rPr>
                <w:sz w:val="20"/>
              </w:rPr>
            </w:pPr>
            <w:r w:rsidRPr="3EAA84D2">
              <w:rPr>
                <w:sz w:val="20"/>
              </w:rPr>
              <w:t>0.1</w:t>
            </w:r>
          </w:p>
        </w:tc>
        <w:tc>
          <w:tcPr>
            <w:tcW w:w="1400" w:type="dxa"/>
          </w:tcPr>
          <w:p w14:paraId="53F3C54F" w14:textId="6EC0289A" w:rsidR="009B3D1A" w:rsidRPr="00613F39" w:rsidRDefault="3EAA84D2" w:rsidP="3EAA84D2">
            <w:pPr>
              <w:spacing w:before="40" w:after="40"/>
              <w:rPr>
                <w:sz w:val="20"/>
              </w:rPr>
            </w:pPr>
            <w:r w:rsidRPr="3EAA84D2">
              <w:rPr>
                <w:sz w:val="20"/>
              </w:rPr>
              <w:t>9/11/2017</w:t>
            </w:r>
          </w:p>
        </w:tc>
        <w:tc>
          <w:tcPr>
            <w:tcW w:w="3200" w:type="dxa"/>
          </w:tcPr>
          <w:p w14:paraId="26A1FA4C" w14:textId="372A7846" w:rsidR="009B3D1A" w:rsidRPr="00613F39" w:rsidRDefault="3EAA84D2" w:rsidP="3EAA84D2">
            <w:pPr>
              <w:spacing w:before="40" w:after="40"/>
              <w:rPr>
                <w:sz w:val="20"/>
              </w:rPr>
            </w:pPr>
            <w:r w:rsidRPr="3EAA84D2">
              <w:rPr>
                <w:sz w:val="20"/>
              </w:rPr>
              <w:t>Jesse Anderson</w:t>
            </w:r>
          </w:p>
        </w:tc>
        <w:tc>
          <w:tcPr>
            <w:tcW w:w="3440" w:type="dxa"/>
          </w:tcPr>
          <w:p w14:paraId="62EE73E9" w14:textId="067360C8" w:rsidR="009B3D1A" w:rsidRPr="00613F39" w:rsidRDefault="3EAA84D2" w:rsidP="3EAA84D2">
            <w:pPr>
              <w:spacing w:before="40" w:after="40"/>
              <w:rPr>
                <w:sz w:val="20"/>
              </w:rPr>
            </w:pPr>
            <w:r w:rsidRPr="3EAA84D2">
              <w:rPr>
                <w:sz w:val="20"/>
              </w:rPr>
              <w:t>Properties, Variables, Theming, and other formatting.</w:t>
            </w:r>
          </w:p>
        </w:tc>
      </w:tr>
      <w:tr w:rsidR="00821DFF" w:rsidRPr="00613F39" w14:paraId="185574E4" w14:textId="77777777" w:rsidTr="3EAA84D2">
        <w:trPr>
          <w:cantSplit/>
        </w:trPr>
        <w:tc>
          <w:tcPr>
            <w:tcW w:w="1410" w:type="dxa"/>
          </w:tcPr>
          <w:p w14:paraId="4EA60FFC" w14:textId="6647390B" w:rsidR="00821DFF" w:rsidRDefault="3EAA84D2" w:rsidP="3EAA84D2">
            <w:pPr>
              <w:spacing w:before="40" w:after="40"/>
              <w:rPr>
                <w:sz w:val="20"/>
              </w:rPr>
            </w:pPr>
            <w:r w:rsidRPr="3EAA84D2">
              <w:rPr>
                <w:sz w:val="20"/>
              </w:rPr>
              <w:t>0.1.1</w:t>
            </w:r>
          </w:p>
        </w:tc>
        <w:tc>
          <w:tcPr>
            <w:tcW w:w="1400" w:type="dxa"/>
          </w:tcPr>
          <w:p w14:paraId="53C00452" w14:textId="5E750274" w:rsidR="00821DFF" w:rsidRDefault="3EAA84D2" w:rsidP="3EAA84D2">
            <w:pPr>
              <w:spacing w:before="40" w:after="40"/>
              <w:rPr>
                <w:sz w:val="20"/>
              </w:rPr>
            </w:pPr>
            <w:r w:rsidRPr="3EAA84D2">
              <w:rPr>
                <w:sz w:val="20"/>
              </w:rPr>
              <w:t>9/13/2017</w:t>
            </w:r>
          </w:p>
        </w:tc>
        <w:tc>
          <w:tcPr>
            <w:tcW w:w="3200" w:type="dxa"/>
          </w:tcPr>
          <w:p w14:paraId="0872AC76" w14:textId="49EBF694" w:rsidR="00821DFF" w:rsidRDefault="3EAA84D2" w:rsidP="3EAA84D2">
            <w:pPr>
              <w:spacing w:before="40" w:after="40"/>
              <w:rPr>
                <w:sz w:val="20"/>
              </w:rPr>
            </w:pPr>
            <w:r w:rsidRPr="3EAA84D2">
              <w:rPr>
                <w:sz w:val="20"/>
              </w:rPr>
              <w:t>Trevor Brooks</w:t>
            </w:r>
          </w:p>
        </w:tc>
        <w:tc>
          <w:tcPr>
            <w:tcW w:w="3440" w:type="dxa"/>
          </w:tcPr>
          <w:p w14:paraId="324EE935" w14:textId="7C5F6ED1" w:rsidR="00821DFF" w:rsidRDefault="3EAA84D2" w:rsidP="3EAA84D2">
            <w:pPr>
              <w:spacing w:before="40" w:after="40"/>
              <w:rPr>
                <w:sz w:val="20"/>
              </w:rPr>
            </w:pPr>
            <w:r w:rsidRPr="3EAA84D2">
              <w:rPr>
                <w:sz w:val="20"/>
              </w:rPr>
              <w:t>Added some more information from original SRS of AbOut. Also made comments for future updates. As a future note, all references to AbOut should be removed.</w:t>
            </w:r>
          </w:p>
        </w:tc>
      </w:tr>
      <w:tr w:rsidR="00B97FD1" w:rsidRPr="00613F39" w14:paraId="3679C847" w14:textId="77777777" w:rsidTr="3EAA84D2">
        <w:trPr>
          <w:cantSplit/>
        </w:trPr>
        <w:tc>
          <w:tcPr>
            <w:tcW w:w="1410" w:type="dxa"/>
          </w:tcPr>
          <w:p w14:paraId="222EC5B9" w14:textId="7F554CFD" w:rsidR="00B97FD1" w:rsidRPr="3EAA84D2" w:rsidRDefault="0015347E" w:rsidP="3EAA84D2">
            <w:pPr>
              <w:spacing w:before="40" w:after="40"/>
              <w:rPr>
                <w:sz w:val="20"/>
              </w:rPr>
            </w:pPr>
            <w:r>
              <w:rPr>
                <w:sz w:val="20"/>
              </w:rPr>
              <w:t>0.2</w:t>
            </w:r>
            <w:r w:rsidR="008E0000">
              <w:rPr>
                <w:sz w:val="20"/>
              </w:rPr>
              <w:t>.</w:t>
            </w:r>
            <w:r>
              <w:rPr>
                <w:sz w:val="20"/>
              </w:rPr>
              <w:t>1</w:t>
            </w:r>
          </w:p>
        </w:tc>
        <w:tc>
          <w:tcPr>
            <w:tcW w:w="1400" w:type="dxa"/>
          </w:tcPr>
          <w:p w14:paraId="77642158" w14:textId="26A6594E" w:rsidR="00B97FD1" w:rsidRPr="3EAA84D2" w:rsidRDefault="008E0000" w:rsidP="008E0000">
            <w:pPr>
              <w:spacing w:before="40" w:after="40"/>
              <w:jc w:val="center"/>
              <w:rPr>
                <w:sz w:val="20"/>
              </w:rPr>
            </w:pPr>
            <w:r>
              <w:rPr>
                <w:sz w:val="20"/>
              </w:rPr>
              <w:t>11/5/2017</w:t>
            </w:r>
          </w:p>
        </w:tc>
        <w:tc>
          <w:tcPr>
            <w:tcW w:w="3200" w:type="dxa"/>
          </w:tcPr>
          <w:p w14:paraId="576036B0" w14:textId="171E5ABD" w:rsidR="00B97FD1" w:rsidRPr="3EAA84D2" w:rsidRDefault="008E0000" w:rsidP="3EAA84D2">
            <w:pPr>
              <w:spacing w:before="40" w:after="40"/>
              <w:rPr>
                <w:sz w:val="20"/>
              </w:rPr>
            </w:pPr>
            <w:r>
              <w:rPr>
                <w:sz w:val="20"/>
              </w:rPr>
              <w:t xml:space="preserve">Jesse Anderson, Trevor Brooks, </w:t>
            </w:r>
            <w:r w:rsidR="0015347E">
              <w:rPr>
                <w:sz w:val="20"/>
              </w:rPr>
              <w:t>Nathaniel Lewis,</w:t>
            </w:r>
            <w:r w:rsidR="0015347E">
              <w:t xml:space="preserve"> </w:t>
            </w:r>
            <w:r w:rsidR="0015347E" w:rsidRPr="0015347E">
              <w:rPr>
                <w:sz w:val="20"/>
              </w:rPr>
              <w:t>Abdulrahman E. Alduraiweesh</w:t>
            </w:r>
            <w:r w:rsidR="0015347E" w:rsidRPr="0015347E">
              <w:rPr>
                <w:sz w:val="16"/>
              </w:rPr>
              <w:t xml:space="preserve"> </w:t>
            </w:r>
          </w:p>
        </w:tc>
        <w:tc>
          <w:tcPr>
            <w:tcW w:w="3440" w:type="dxa"/>
          </w:tcPr>
          <w:p w14:paraId="211ED262" w14:textId="2A05484A" w:rsidR="00B97FD1" w:rsidRPr="3EAA84D2" w:rsidRDefault="00A83B80" w:rsidP="3EAA84D2">
            <w:pPr>
              <w:spacing w:before="40" w:after="40"/>
              <w:rPr>
                <w:sz w:val="20"/>
              </w:rPr>
            </w:pPr>
            <w:r>
              <w:rPr>
                <w:sz w:val="20"/>
              </w:rPr>
              <w:t>General Factors,</w:t>
            </w:r>
            <w:r w:rsidR="00EB66E4">
              <w:rPr>
                <w:sz w:val="20"/>
              </w:rPr>
              <w:t xml:space="preserve"> Use Cases</w:t>
            </w:r>
            <w:r>
              <w:rPr>
                <w:sz w:val="20"/>
              </w:rPr>
              <w:t xml:space="preserve"> </w:t>
            </w:r>
            <w:r w:rsidR="00EB66E4">
              <w:rPr>
                <w:sz w:val="20"/>
              </w:rPr>
              <w:t xml:space="preserve">, </w:t>
            </w:r>
            <w:r>
              <w:rPr>
                <w:sz w:val="20"/>
              </w:rPr>
              <w:t>Requirements,</w:t>
            </w:r>
            <w:r w:rsidR="00EB66E4">
              <w:rPr>
                <w:sz w:val="20"/>
              </w:rPr>
              <w:t xml:space="preserve"> Formatting.</w:t>
            </w:r>
          </w:p>
        </w:tc>
      </w:tr>
    </w:tbl>
    <w:p w14:paraId="01FC8C5B" w14:textId="10277166" w:rsidR="006C4A55" w:rsidRDefault="006C4A55"/>
    <w:p w14:paraId="543619F0" w14:textId="77777777" w:rsidR="00A45A45" w:rsidRDefault="00A45A45"/>
    <w:p w14:paraId="64B85CE3" w14:textId="2EDF9AA1" w:rsidR="006C4A55" w:rsidRDefault="00616DC1">
      <w:pPr>
        <w:sectPr w:rsidR="006C4A55" w:rsidSect="00870F2D">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fmt="lowerRoman" w:start="1"/>
          <w:cols w:space="720"/>
          <w:docGrid w:linePitch="326"/>
        </w:sectPr>
      </w:pPr>
      <w:r>
        <w:fldChar w:fldCharType="begin"/>
      </w:r>
      <w:r>
        <w:instrText xml:space="preserve">  </w:instrText>
      </w:r>
      <w:r>
        <w:fldChar w:fldCharType="end"/>
      </w:r>
    </w:p>
    <w:p w14:paraId="46DACD28" w14:textId="77777777" w:rsidR="006C4A55" w:rsidRDefault="3EAA84D2" w:rsidP="3EAA84D2">
      <w:pPr>
        <w:pStyle w:val="TOC1"/>
        <w:rPr>
          <w:sz w:val="28"/>
          <w:szCs w:val="28"/>
        </w:rPr>
      </w:pPr>
      <w:r w:rsidRPr="3EAA84D2">
        <w:rPr>
          <w:sz w:val="28"/>
          <w:szCs w:val="28"/>
        </w:rPr>
        <w:lastRenderedPageBreak/>
        <w:t>TABLE CONTENTS</w:t>
      </w:r>
    </w:p>
    <w:p w14:paraId="54B920D3" w14:textId="66F813A0" w:rsidR="005A6A1B" w:rsidRDefault="000F5CFA">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r>
        <w:rPr>
          <w:b w:val="0"/>
          <w:caps w:val="0"/>
        </w:rPr>
        <w:fldChar w:fldCharType="begin"/>
      </w:r>
      <w:r>
        <w:rPr>
          <w:b w:val="0"/>
          <w:caps w:val="0"/>
        </w:rPr>
        <w:instrText xml:space="preserve"> TOC \o "1-3" \h \z \u </w:instrText>
      </w:r>
      <w:r>
        <w:rPr>
          <w:b w:val="0"/>
          <w:caps w:val="0"/>
        </w:rPr>
        <w:fldChar w:fldCharType="separate"/>
      </w:r>
      <w:hyperlink w:anchor="_Toc497996589" w:history="1">
        <w:r w:rsidR="005A6A1B" w:rsidRPr="00DA08A1">
          <w:rPr>
            <w:rStyle w:val="Hyperlink"/>
            <w:noProof/>
          </w:rPr>
          <w:t>1</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Introduction</w:t>
        </w:r>
        <w:r w:rsidR="005A6A1B">
          <w:rPr>
            <w:noProof/>
            <w:webHidden/>
          </w:rPr>
          <w:tab/>
        </w:r>
        <w:r w:rsidR="005A6A1B">
          <w:rPr>
            <w:noProof/>
            <w:webHidden/>
          </w:rPr>
          <w:fldChar w:fldCharType="begin"/>
        </w:r>
        <w:r w:rsidR="005A6A1B">
          <w:rPr>
            <w:noProof/>
            <w:webHidden/>
          </w:rPr>
          <w:instrText xml:space="preserve"> PAGEREF _Toc497996589 \h </w:instrText>
        </w:r>
        <w:r w:rsidR="005A6A1B">
          <w:rPr>
            <w:noProof/>
            <w:webHidden/>
          </w:rPr>
        </w:r>
        <w:r w:rsidR="005A6A1B">
          <w:rPr>
            <w:noProof/>
            <w:webHidden/>
          </w:rPr>
          <w:fldChar w:fldCharType="separate"/>
        </w:r>
        <w:r w:rsidR="00870F2D">
          <w:rPr>
            <w:noProof/>
            <w:webHidden/>
          </w:rPr>
          <w:t>1</w:t>
        </w:r>
        <w:r w:rsidR="005A6A1B">
          <w:rPr>
            <w:noProof/>
            <w:webHidden/>
          </w:rPr>
          <w:fldChar w:fldCharType="end"/>
        </w:r>
      </w:hyperlink>
    </w:p>
    <w:p w14:paraId="5D2D1F29" w14:textId="1099C57C"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0" w:history="1">
        <w:r w:rsidR="005A6A1B" w:rsidRPr="00DA08A1">
          <w:rPr>
            <w:rStyle w:val="Hyperlink"/>
            <w:noProof/>
          </w:rPr>
          <w:t>1.1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Software Purpose and Scope</w:t>
        </w:r>
        <w:r w:rsidR="005A6A1B">
          <w:rPr>
            <w:noProof/>
            <w:webHidden/>
          </w:rPr>
          <w:tab/>
        </w:r>
        <w:r w:rsidR="005A6A1B">
          <w:rPr>
            <w:noProof/>
            <w:webHidden/>
          </w:rPr>
          <w:fldChar w:fldCharType="begin"/>
        </w:r>
        <w:r w:rsidR="005A6A1B">
          <w:rPr>
            <w:noProof/>
            <w:webHidden/>
          </w:rPr>
          <w:instrText xml:space="preserve"> PAGEREF _Toc497996590 \h </w:instrText>
        </w:r>
        <w:r w:rsidR="005A6A1B">
          <w:rPr>
            <w:noProof/>
            <w:webHidden/>
          </w:rPr>
        </w:r>
        <w:r w:rsidR="005A6A1B">
          <w:rPr>
            <w:noProof/>
            <w:webHidden/>
          </w:rPr>
          <w:fldChar w:fldCharType="separate"/>
        </w:r>
        <w:r>
          <w:rPr>
            <w:noProof/>
            <w:webHidden/>
          </w:rPr>
          <w:t>1</w:t>
        </w:r>
        <w:r w:rsidR="005A6A1B">
          <w:rPr>
            <w:noProof/>
            <w:webHidden/>
          </w:rPr>
          <w:fldChar w:fldCharType="end"/>
        </w:r>
      </w:hyperlink>
    </w:p>
    <w:p w14:paraId="27113FF0" w14:textId="2803D131"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1" w:history="1">
        <w:r w:rsidR="005A6A1B" w:rsidRPr="00DA08A1">
          <w:rPr>
            <w:rStyle w:val="Hyperlink"/>
            <w:noProof/>
          </w:rPr>
          <w:t>1.2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Document Purpose and Contents</w:t>
        </w:r>
        <w:r w:rsidR="005A6A1B">
          <w:rPr>
            <w:noProof/>
            <w:webHidden/>
          </w:rPr>
          <w:tab/>
        </w:r>
        <w:r w:rsidR="005A6A1B">
          <w:rPr>
            <w:noProof/>
            <w:webHidden/>
          </w:rPr>
          <w:fldChar w:fldCharType="begin"/>
        </w:r>
        <w:r w:rsidR="005A6A1B">
          <w:rPr>
            <w:noProof/>
            <w:webHidden/>
          </w:rPr>
          <w:instrText xml:space="preserve"> PAGEREF _Toc497996591 \h </w:instrText>
        </w:r>
        <w:r w:rsidR="005A6A1B">
          <w:rPr>
            <w:noProof/>
            <w:webHidden/>
          </w:rPr>
        </w:r>
        <w:r w:rsidR="005A6A1B">
          <w:rPr>
            <w:noProof/>
            <w:webHidden/>
          </w:rPr>
          <w:fldChar w:fldCharType="separate"/>
        </w:r>
        <w:r>
          <w:rPr>
            <w:noProof/>
            <w:webHidden/>
          </w:rPr>
          <w:t>1</w:t>
        </w:r>
        <w:r w:rsidR="005A6A1B">
          <w:rPr>
            <w:noProof/>
            <w:webHidden/>
          </w:rPr>
          <w:fldChar w:fldCharType="end"/>
        </w:r>
      </w:hyperlink>
    </w:p>
    <w:p w14:paraId="5BCE9E12" w14:textId="1BDF4D52"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2" w:history="1">
        <w:r w:rsidR="005A6A1B" w:rsidRPr="00DA08A1">
          <w:rPr>
            <w:rStyle w:val="Hyperlink"/>
            <w:noProof/>
          </w:rPr>
          <w:t>1.3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Definitions, Acronyms, and Abbreviations</w:t>
        </w:r>
        <w:r w:rsidR="005A6A1B">
          <w:rPr>
            <w:noProof/>
            <w:webHidden/>
          </w:rPr>
          <w:tab/>
        </w:r>
        <w:r w:rsidR="005A6A1B">
          <w:rPr>
            <w:noProof/>
            <w:webHidden/>
          </w:rPr>
          <w:fldChar w:fldCharType="begin"/>
        </w:r>
        <w:r w:rsidR="005A6A1B">
          <w:rPr>
            <w:noProof/>
            <w:webHidden/>
          </w:rPr>
          <w:instrText xml:space="preserve"> PAGEREF _Toc497996592 \h </w:instrText>
        </w:r>
        <w:r w:rsidR="005A6A1B">
          <w:rPr>
            <w:noProof/>
            <w:webHidden/>
          </w:rPr>
        </w:r>
        <w:r w:rsidR="005A6A1B">
          <w:rPr>
            <w:noProof/>
            <w:webHidden/>
          </w:rPr>
          <w:fldChar w:fldCharType="separate"/>
        </w:r>
        <w:r>
          <w:rPr>
            <w:noProof/>
            <w:webHidden/>
          </w:rPr>
          <w:t>1</w:t>
        </w:r>
        <w:r w:rsidR="005A6A1B">
          <w:rPr>
            <w:noProof/>
            <w:webHidden/>
          </w:rPr>
          <w:fldChar w:fldCharType="end"/>
        </w:r>
      </w:hyperlink>
    </w:p>
    <w:p w14:paraId="2093081C" w14:textId="5DF5F18F"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3" w:history="1">
        <w:r w:rsidR="005A6A1B" w:rsidRPr="00DA08A1">
          <w:rPr>
            <w:rStyle w:val="Hyperlink"/>
            <w:noProof/>
          </w:rPr>
          <w:t>1.3.1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Definitions</w:t>
        </w:r>
        <w:r w:rsidR="005A6A1B">
          <w:rPr>
            <w:noProof/>
            <w:webHidden/>
          </w:rPr>
          <w:tab/>
        </w:r>
        <w:r w:rsidR="005A6A1B">
          <w:rPr>
            <w:noProof/>
            <w:webHidden/>
          </w:rPr>
          <w:fldChar w:fldCharType="begin"/>
        </w:r>
        <w:r w:rsidR="005A6A1B">
          <w:rPr>
            <w:noProof/>
            <w:webHidden/>
          </w:rPr>
          <w:instrText xml:space="preserve"> PAGEREF _Toc497996593 \h </w:instrText>
        </w:r>
        <w:r w:rsidR="005A6A1B">
          <w:rPr>
            <w:noProof/>
            <w:webHidden/>
          </w:rPr>
        </w:r>
        <w:r w:rsidR="005A6A1B">
          <w:rPr>
            <w:noProof/>
            <w:webHidden/>
          </w:rPr>
          <w:fldChar w:fldCharType="separate"/>
        </w:r>
        <w:r>
          <w:rPr>
            <w:noProof/>
            <w:webHidden/>
          </w:rPr>
          <w:t>1</w:t>
        </w:r>
        <w:r w:rsidR="005A6A1B">
          <w:rPr>
            <w:noProof/>
            <w:webHidden/>
          </w:rPr>
          <w:fldChar w:fldCharType="end"/>
        </w:r>
      </w:hyperlink>
    </w:p>
    <w:p w14:paraId="43AADF68" w14:textId="35C59455"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4" w:history="1">
        <w:r w:rsidR="005A6A1B" w:rsidRPr="00DA08A1">
          <w:rPr>
            <w:rStyle w:val="Hyperlink"/>
            <w:noProof/>
          </w:rPr>
          <w:t>1.3.2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Acronyms and Abbreviations</w:t>
        </w:r>
        <w:r w:rsidR="005A6A1B">
          <w:rPr>
            <w:noProof/>
            <w:webHidden/>
          </w:rPr>
          <w:tab/>
        </w:r>
        <w:r w:rsidR="005A6A1B">
          <w:rPr>
            <w:noProof/>
            <w:webHidden/>
          </w:rPr>
          <w:fldChar w:fldCharType="begin"/>
        </w:r>
        <w:r w:rsidR="005A6A1B">
          <w:rPr>
            <w:noProof/>
            <w:webHidden/>
          </w:rPr>
          <w:instrText xml:space="preserve"> PAGEREF _Toc497996594 \h </w:instrText>
        </w:r>
        <w:r w:rsidR="005A6A1B">
          <w:rPr>
            <w:noProof/>
            <w:webHidden/>
          </w:rPr>
        </w:r>
        <w:r w:rsidR="005A6A1B">
          <w:rPr>
            <w:noProof/>
            <w:webHidden/>
          </w:rPr>
          <w:fldChar w:fldCharType="separate"/>
        </w:r>
        <w:r>
          <w:rPr>
            <w:noProof/>
            <w:webHidden/>
          </w:rPr>
          <w:t>4</w:t>
        </w:r>
        <w:r w:rsidR="005A6A1B">
          <w:rPr>
            <w:noProof/>
            <w:webHidden/>
          </w:rPr>
          <w:fldChar w:fldCharType="end"/>
        </w:r>
      </w:hyperlink>
    </w:p>
    <w:p w14:paraId="0D496C54" w14:textId="3EAD7E17"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595" w:history="1">
        <w:r w:rsidR="005A6A1B" w:rsidRPr="00DA08A1">
          <w:rPr>
            <w:rStyle w:val="Hyperlink"/>
            <w:noProof/>
            <w:lang w:val="en"/>
          </w:rPr>
          <w:t>1.3.3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Technical Definitions/Data Dictionary</w:t>
        </w:r>
        <w:r w:rsidR="005A6A1B">
          <w:rPr>
            <w:noProof/>
            <w:webHidden/>
          </w:rPr>
          <w:tab/>
        </w:r>
        <w:r w:rsidR="005A6A1B">
          <w:rPr>
            <w:noProof/>
            <w:webHidden/>
          </w:rPr>
          <w:fldChar w:fldCharType="begin"/>
        </w:r>
        <w:r w:rsidR="005A6A1B">
          <w:rPr>
            <w:noProof/>
            <w:webHidden/>
          </w:rPr>
          <w:instrText xml:space="preserve"> PAGEREF _Toc497996595 \h </w:instrText>
        </w:r>
        <w:r w:rsidR="005A6A1B">
          <w:rPr>
            <w:noProof/>
            <w:webHidden/>
          </w:rPr>
        </w:r>
        <w:r w:rsidR="005A6A1B">
          <w:rPr>
            <w:noProof/>
            <w:webHidden/>
          </w:rPr>
          <w:fldChar w:fldCharType="separate"/>
        </w:r>
        <w:r>
          <w:rPr>
            <w:noProof/>
            <w:webHidden/>
          </w:rPr>
          <w:t>5</w:t>
        </w:r>
        <w:r w:rsidR="005A6A1B">
          <w:rPr>
            <w:noProof/>
            <w:webHidden/>
          </w:rPr>
          <w:fldChar w:fldCharType="end"/>
        </w:r>
      </w:hyperlink>
    </w:p>
    <w:p w14:paraId="54CD9A4C" w14:textId="28B6E326"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6" w:history="1">
        <w:r w:rsidR="005A6A1B" w:rsidRPr="00DA08A1">
          <w:rPr>
            <w:rStyle w:val="Hyperlink"/>
            <w:noProof/>
            <w:lang w:val="en"/>
          </w:rPr>
          <w:t>1.4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References</w:t>
        </w:r>
        <w:r w:rsidR="005A6A1B">
          <w:rPr>
            <w:noProof/>
            <w:webHidden/>
          </w:rPr>
          <w:tab/>
        </w:r>
        <w:r w:rsidR="005A6A1B">
          <w:rPr>
            <w:noProof/>
            <w:webHidden/>
          </w:rPr>
          <w:fldChar w:fldCharType="begin"/>
        </w:r>
        <w:r w:rsidR="005A6A1B">
          <w:rPr>
            <w:noProof/>
            <w:webHidden/>
          </w:rPr>
          <w:instrText xml:space="preserve"> PAGEREF _Toc497996596 \h </w:instrText>
        </w:r>
        <w:r w:rsidR="005A6A1B">
          <w:rPr>
            <w:noProof/>
            <w:webHidden/>
          </w:rPr>
        </w:r>
        <w:r w:rsidR="005A6A1B">
          <w:rPr>
            <w:noProof/>
            <w:webHidden/>
          </w:rPr>
          <w:fldChar w:fldCharType="separate"/>
        </w:r>
        <w:r>
          <w:rPr>
            <w:noProof/>
            <w:webHidden/>
          </w:rPr>
          <w:t>6</w:t>
        </w:r>
        <w:r w:rsidR="005A6A1B">
          <w:rPr>
            <w:noProof/>
            <w:webHidden/>
          </w:rPr>
          <w:fldChar w:fldCharType="end"/>
        </w:r>
      </w:hyperlink>
    </w:p>
    <w:p w14:paraId="6EA52FE5" w14:textId="0A1B17FB"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597" w:history="1">
        <w:r w:rsidR="005A6A1B" w:rsidRPr="00DA08A1">
          <w:rPr>
            <w:rStyle w:val="Hyperlink"/>
            <w:noProof/>
          </w:rPr>
          <w:t>2</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General Factors</w:t>
        </w:r>
        <w:r w:rsidR="005A6A1B">
          <w:rPr>
            <w:noProof/>
            <w:webHidden/>
          </w:rPr>
          <w:tab/>
        </w:r>
        <w:r w:rsidR="005A6A1B">
          <w:rPr>
            <w:noProof/>
            <w:webHidden/>
          </w:rPr>
          <w:fldChar w:fldCharType="begin"/>
        </w:r>
        <w:r w:rsidR="005A6A1B">
          <w:rPr>
            <w:noProof/>
            <w:webHidden/>
          </w:rPr>
          <w:instrText xml:space="preserve"> PAGEREF _Toc497996597 \h </w:instrText>
        </w:r>
        <w:r w:rsidR="005A6A1B">
          <w:rPr>
            <w:noProof/>
            <w:webHidden/>
          </w:rPr>
        </w:r>
        <w:r w:rsidR="005A6A1B">
          <w:rPr>
            <w:noProof/>
            <w:webHidden/>
          </w:rPr>
          <w:fldChar w:fldCharType="separate"/>
        </w:r>
        <w:r>
          <w:rPr>
            <w:noProof/>
            <w:webHidden/>
          </w:rPr>
          <w:t>6</w:t>
        </w:r>
        <w:r w:rsidR="005A6A1B">
          <w:rPr>
            <w:noProof/>
            <w:webHidden/>
          </w:rPr>
          <w:fldChar w:fldCharType="end"/>
        </w:r>
      </w:hyperlink>
    </w:p>
    <w:p w14:paraId="522B5FAC" w14:textId="0DF1B409"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8" w:history="1">
        <w:r w:rsidR="005A6A1B" w:rsidRPr="00DA08A1">
          <w:rPr>
            <w:rStyle w:val="Hyperlink"/>
            <w:noProof/>
          </w:rPr>
          <w:t>2.1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Perspective</w:t>
        </w:r>
        <w:r w:rsidR="005A6A1B">
          <w:rPr>
            <w:noProof/>
            <w:webHidden/>
          </w:rPr>
          <w:tab/>
        </w:r>
        <w:r w:rsidR="005A6A1B">
          <w:rPr>
            <w:noProof/>
            <w:webHidden/>
          </w:rPr>
          <w:fldChar w:fldCharType="begin"/>
        </w:r>
        <w:r w:rsidR="005A6A1B">
          <w:rPr>
            <w:noProof/>
            <w:webHidden/>
          </w:rPr>
          <w:instrText xml:space="preserve"> PAGEREF _Toc497996598 \h </w:instrText>
        </w:r>
        <w:r w:rsidR="005A6A1B">
          <w:rPr>
            <w:noProof/>
            <w:webHidden/>
          </w:rPr>
        </w:r>
        <w:r w:rsidR="005A6A1B">
          <w:rPr>
            <w:noProof/>
            <w:webHidden/>
          </w:rPr>
          <w:fldChar w:fldCharType="separate"/>
        </w:r>
        <w:r>
          <w:rPr>
            <w:noProof/>
            <w:webHidden/>
          </w:rPr>
          <w:t>6</w:t>
        </w:r>
        <w:r w:rsidR="005A6A1B">
          <w:rPr>
            <w:noProof/>
            <w:webHidden/>
          </w:rPr>
          <w:fldChar w:fldCharType="end"/>
        </w:r>
      </w:hyperlink>
    </w:p>
    <w:p w14:paraId="65023082" w14:textId="33CD770C"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599" w:history="1">
        <w:r w:rsidR="005A6A1B" w:rsidRPr="00DA08A1">
          <w:rPr>
            <w:rStyle w:val="Hyperlink"/>
            <w:noProof/>
          </w:rPr>
          <w:t>2.2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Product Functions</w:t>
        </w:r>
        <w:r w:rsidR="005A6A1B">
          <w:rPr>
            <w:noProof/>
            <w:webHidden/>
          </w:rPr>
          <w:tab/>
        </w:r>
        <w:r w:rsidR="005A6A1B">
          <w:rPr>
            <w:noProof/>
            <w:webHidden/>
          </w:rPr>
          <w:fldChar w:fldCharType="begin"/>
        </w:r>
        <w:r w:rsidR="005A6A1B">
          <w:rPr>
            <w:noProof/>
            <w:webHidden/>
          </w:rPr>
          <w:instrText xml:space="preserve"> PAGEREF _Toc497996599 \h </w:instrText>
        </w:r>
        <w:r w:rsidR="005A6A1B">
          <w:rPr>
            <w:noProof/>
            <w:webHidden/>
          </w:rPr>
        </w:r>
        <w:r w:rsidR="005A6A1B">
          <w:rPr>
            <w:noProof/>
            <w:webHidden/>
          </w:rPr>
          <w:fldChar w:fldCharType="separate"/>
        </w:r>
        <w:r>
          <w:rPr>
            <w:noProof/>
            <w:webHidden/>
          </w:rPr>
          <w:t>6</w:t>
        </w:r>
        <w:r w:rsidR="005A6A1B">
          <w:rPr>
            <w:noProof/>
            <w:webHidden/>
          </w:rPr>
          <w:fldChar w:fldCharType="end"/>
        </w:r>
      </w:hyperlink>
    </w:p>
    <w:p w14:paraId="200BE211" w14:textId="3DE864DC"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0" w:history="1">
        <w:r w:rsidR="005A6A1B" w:rsidRPr="00DA08A1">
          <w:rPr>
            <w:rStyle w:val="Hyperlink"/>
            <w:noProof/>
          </w:rPr>
          <w:t>2.2.1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Function Overview</w:t>
        </w:r>
        <w:r w:rsidR="005A6A1B">
          <w:rPr>
            <w:noProof/>
            <w:webHidden/>
          </w:rPr>
          <w:tab/>
        </w:r>
        <w:r w:rsidR="005A6A1B">
          <w:rPr>
            <w:noProof/>
            <w:webHidden/>
          </w:rPr>
          <w:fldChar w:fldCharType="begin"/>
        </w:r>
        <w:r w:rsidR="005A6A1B">
          <w:rPr>
            <w:noProof/>
            <w:webHidden/>
          </w:rPr>
          <w:instrText xml:space="preserve"> PAGEREF _Toc497996600 \h </w:instrText>
        </w:r>
        <w:r w:rsidR="005A6A1B">
          <w:rPr>
            <w:noProof/>
            <w:webHidden/>
          </w:rPr>
        </w:r>
        <w:r w:rsidR="005A6A1B">
          <w:rPr>
            <w:noProof/>
            <w:webHidden/>
          </w:rPr>
          <w:fldChar w:fldCharType="separate"/>
        </w:r>
        <w:r>
          <w:rPr>
            <w:noProof/>
            <w:webHidden/>
          </w:rPr>
          <w:t>6</w:t>
        </w:r>
        <w:r w:rsidR="005A6A1B">
          <w:rPr>
            <w:noProof/>
            <w:webHidden/>
          </w:rPr>
          <w:fldChar w:fldCharType="end"/>
        </w:r>
      </w:hyperlink>
    </w:p>
    <w:p w14:paraId="02EC5CCD" w14:textId="1283EB7A"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1" w:history="1">
        <w:r w:rsidR="005A6A1B" w:rsidRPr="00DA08A1">
          <w:rPr>
            <w:rStyle w:val="Hyperlink"/>
            <w:noProof/>
          </w:rPr>
          <w:t>2.2.2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Administrative Functions</w:t>
        </w:r>
        <w:r w:rsidR="005A6A1B">
          <w:rPr>
            <w:noProof/>
            <w:webHidden/>
          </w:rPr>
          <w:tab/>
        </w:r>
        <w:r w:rsidR="005A6A1B">
          <w:rPr>
            <w:noProof/>
            <w:webHidden/>
          </w:rPr>
          <w:fldChar w:fldCharType="begin"/>
        </w:r>
        <w:r w:rsidR="005A6A1B">
          <w:rPr>
            <w:noProof/>
            <w:webHidden/>
          </w:rPr>
          <w:instrText xml:space="preserve"> PAGEREF _Toc497996601 \h </w:instrText>
        </w:r>
        <w:r w:rsidR="005A6A1B">
          <w:rPr>
            <w:noProof/>
            <w:webHidden/>
          </w:rPr>
        </w:r>
        <w:r w:rsidR="005A6A1B">
          <w:rPr>
            <w:noProof/>
            <w:webHidden/>
          </w:rPr>
          <w:fldChar w:fldCharType="separate"/>
        </w:r>
        <w:r>
          <w:rPr>
            <w:noProof/>
            <w:webHidden/>
          </w:rPr>
          <w:t>7</w:t>
        </w:r>
        <w:r w:rsidR="005A6A1B">
          <w:rPr>
            <w:noProof/>
            <w:webHidden/>
          </w:rPr>
          <w:fldChar w:fldCharType="end"/>
        </w:r>
      </w:hyperlink>
    </w:p>
    <w:p w14:paraId="40B0E7E9" w14:textId="5598298D"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02" w:history="1">
        <w:r w:rsidR="005A6A1B" w:rsidRPr="00DA08A1">
          <w:rPr>
            <w:rStyle w:val="Hyperlink"/>
            <w:rFonts w:ascii="Arial" w:eastAsia="Arial" w:hAnsi="Arial" w:cs="Arial"/>
            <w:noProof/>
          </w:rPr>
          <w:t>2.2.3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Program Coordinator Functions</w:t>
        </w:r>
        <w:r w:rsidR="005A6A1B">
          <w:rPr>
            <w:noProof/>
            <w:webHidden/>
          </w:rPr>
          <w:tab/>
        </w:r>
        <w:r w:rsidR="005A6A1B">
          <w:rPr>
            <w:noProof/>
            <w:webHidden/>
          </w:rPr>
          <w:fldChar w:fldCharType="begin"/>
        </w:r>
        <w:r w:rsidR="005A6A1B">
          <w:rPr>
            <w:noProof/>
            <w:webHidden/>
          </w:rPr>
          <w:instrText xml:space="preserve"> PAGEREF _Toc497996602 \h </w:instrText>
        </w:r>
        <w:r w:rsidR="005A6A1B">
          <w:rPr>
            <w:noProof/>
            <w:webHidden/>
          </w:rPr>
        </w:r>
        <w:r w:rsidR="005A6A1B">
          <w:rPr>
            <w:noProof/>
            <w:webHidden/>
          </w:rPr>
          <w:fldChar w:fldCharType="separate"/>
        </w:r>
        <w:r>
          <w:rPr>
            <w:noProof/>
            <w:webHidden/>
          </w:rPr>
          <w:t>7</w:t>
        </w:r>
        <w:r w:rsidR="005A6A1B">
          <w:rPr>
            <w:noProof/>
            <w:webHidden/>
          </w:rPr>
          <w:fldChar w:fldCharType="end"/>
        </w:r>
      </w:hyperlink>
    </w:p>
    <w:p w14:paraId="5DBD9B67" w14:textId="24D686EF"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3" w:history="1">
        <w:r w:rsidR="005A6A1B" w:rsidRPr="00DA08A1">
          <w:rPr>
            <w:rStyle w:val="Hyperlink"/>
            <w:noProof/>
          </w:rPr>
          <w:t>2.2.4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Functions</w:t>
        </w:r>
        <w:r w:rsidR="005A6A1B">
          <w:rPr>
            <w:noProof/>
            <w:webHidden/>
          </w:rPr>
          <w:tab/>
        </w:r>
        <w:r w:rsidR="005A6A1B">
          <w:rPr>
            <w:noProof/>
            <w:webHidden/>
          </w:rPr>
          <w:fldChar w:fldCharType="begin"/>
        </w:r>
        <w:r w:rsidR="005A6A1B">
          <w:rPr>
            <w:noProof/>
            <w:webHidden/>
          </w:rPr>
          <w:instrText xml:space="preserve"> PAGEREF _Toc497996603 \h </w:instrText>
        </w:r>
        <w:r w:rsidR="005A6A1B">
          <w:rPr>
            <w:noProof/>
            <w:webHidden/>
          </w:rPr>
        </w:r>
        <w:r w:rsidR="005A6A1B">
          <w:rPr>
            <w:noProof/>
            <w:webHidden/>
          </w:rPr>
          <w:fldChar w:fldCharType="separate"/>
        </w:r>
        <w:r>
          <w:rPr>
            <w:noProof/>
            <w:webHidden/>
          </w:rPr>
          <w:t>7</w:t>
        </w:r>
        <w:r w:rsidR="005A6A1B">
          <w:rPr>
            <w:noProof/>
            <w:webHidden/>
          </w:rPr>
          <w:fldChar w:fldCharType="end"/>
        </w:r>
      </w:hyperlink>
    </w:p>
    <w:p w14:paraId="4DFFB361" w14:textId="780C35DD"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04" w:history="1">
        <w:r w:rsidR="005A6A1B" w:rsidRPr="00DA08A1">
          <w:rPr>
            <w:rStyle w:val="Hyperlink"/>
            <w:noProof/>
          </w:rPr>
          <w:t>2.2.5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Reporting Functions</w:t>
        </w:r>
        <w:r w:rsidR="005A6A1B">
          <w:rPr>
            <w:noProof/>
            <w:webHidden/>
          </w:rPr>
          <w:tab/>
        </w:r>
        <w:r w:rsidR="005A6A1B">
          <w:rPr>
            <w:noProof/>
            <w:webHidden/>
          </w:rPr>
          <w:fldChar w:fldCharType="begin"/>
        </w:r>
        <w:r w:rsidR="005A6A1B">
          <w:rPr>
            <w:noProof/>
            <w:webHidden/>
          </w:rPr>
          <w:instrText xml:space="preserve"> PAGEREF _Toc497996604 \h </w:instrText>
        </w:r>
        <w:r w:rsidR="005A6A1B">
          <w:rPr>
            <w:noProof/>
            <w:webHidden/>
          </w:rPr>
        </w:r>
        <w:r w:rsidR="005A6A1B">
          <w:rPr>
            <w:noProof/>
            <w:webHidden/>
          </w:rPr>
          <w:fldChar w:fldCharType="separate"/>
        </w:r>
        <w:r>
          <w:rPr>
            <w:noProof/>
            <w:webHidden/>
          </w:rPr>
          <w:t>7</w:t>
        </w:r>
        <w:r w:rsidR="005A6A1B">
          <w:rPr>
            <w:noProof/>
            <w:webHidden/>
          </w:rPr>
          <w:fldChar w:fldCharType="end"/>
        </w:r>
      </w:hyperlink>
    </w:p>
    <w:p w14:paraId="65917ED5" w14:textId="225E97EB"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5" w:history="1">
        <w:r w:rsidR="005A6A1B" w:rsidRPr="00DA08A1">
          <w:rPr>
            <w:rStyle w:val="Hyperlink"/>
            <w:noProof/>
          </w:rPr>
          <w:t>2.3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Environmental Conditions</w:t>
        </w:r>
        <w:r w:rsidR="005A6A1B">
          <w:rPr>
            <w:noProof/>
            <w:webHidden/>
          </w:rPr>
          <w:tab/>
        </w:r>
        <w:r w:rsidR="005A6A1B">
          <w:rPr>
            <w:noProof/>
            <w:webHidden/>
          </w:rPr>
          <w:fldChar w:fldCharType="begin"/>
        </w:r>
        <w:r w:rsidR="005A6A1B">
          <w:rPr>
            <w:noProof/>
            <w:webHidden/>
          </w:rPr>
          <w:instrText xml:space="preserve"> PAGEREF _Toc497996605 \h </w:instrText>
        </w:r>
        <w:r w:rsidR="005A6A1B">
          <w:rPr>
            <w:noProof/>
            <w:webHidden/>
          </w:rPr>
        </w:r>
        <w:r w:rsidR="005A6A1B">
          <w:rPr>
            <w:noProof/>
            <w:webHidden/>
          </w:rPr>
          <w:fldChar w:fldCharType="separate"/>
        </w:r>
        <w:r>
          <w:rPr>
            <w:noProof/>
            <w:webHidden/>
          </w:rPr>
          <w:t>8</w:t>
        </w:r>
        <w:r w:rsidR="005A6A1B">
          <w:rPr>
            <w:noProof/>
            <w:webHidden/>
          </w:rPr>
          <w:fldChar w:fldCharType="end"/>
        </w:r>
      </w:hyperlink>
    </w:p>
    <w:p w14:paraId="19BB8F1E" w14:textId="169A5EC5"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6" w:history="1">
        <w:r w:rsidR="005A6A1B" w:rsidRPr="00DA08A1">
          <w:rPr>
            <w:rStyle w:val="Hyperlink"/>
            <w:noProof/>
          </w:rPr>
          <w:t>2.4</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User Characteristic</w:t>
        </w:r>
        <w:r w:rsidR="005A6A1B">
          <w:rPr>
            <w:noProof/>
            <w:webHidden/>
          </w:rPr>
          <w:tab/>
        </w:r>
        <w:r w:rsidR="005A6A1B">
          <w:rPr>
            <w:noProof/>
            <w:webHidden/>
          </w:rPr>
          <w:fldChar w:fldCharType="begin"/>
        </w:r>
        <w:r w:rsidR="005A6A1B">
          <w:rPr>
            <w:noProof/>
            <w:webHidden/>
          </w:rPr>
          <w:instrText xml:space="preserve"> PAGEREF _Toc497996606 \h </w:instrText>
        </w:r>
        <w:r w:rsidR="005A6A1B">
          <w:rPr>
            <w:noProof/>
            <w:webHidden/>
          </w:rPr>
        </w:r>
        <w:r w:rsidR="005A6A1B">
          <w:rPr>
            <w:noProof/>
            <w:webHidden/>
          </w:rPr>
          <w:fldChar w:fldCharType="separate"/>
        </w:r>
        <w:r>
          <w:rPr>
            <w:noProof/>
            <w:webHidden/>
          </w:rPr>
          <w:t>8</w:t>
        </w:r>
        <w:r w:rsidR="005A6A1B">
          <w:rPr>
            <w:noProof/>
            <w:webHidden/>
          </w:rPr>
          <w:fldChar w:fldCharType="end"/>
        </w:r>
      </w:hyperlink>
    </w:p>
    <w:p w14:paraId="4B6E2E4A" w14:textId="175250B6"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7" w:history="1">
        <w:r w:rsidR="005A6A1B" w:rsidRPr="00DA08A1">
          <w:rPr>
            <w:rStyle w:val="Hyperlink"/>
            <w:noProof/>
          </w:rPr>
          <w:t>2.5</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Dependencies</w:t>
        </w:r>
        <w:r w:rsidR="005A6A1B">
          <w:rPr>
            <w:noProof/>
            <w:webHidden/>
          </w:rPr>
          <w:tab/>
        </w:r>
        <w:r w:rsidR="005A6A1B">
          <w:rPr>
            <w:noProof/>
            <w:webHidden/>
          </w:rPr>
          <w:fldChar w:fldCharType="begin"/>
        </w:r>
        <w:r w:rsidR="005A6A1B">
          <w:rPr>
            <w:noProof/>
            <w:webHidden/>
          </w:rPr>
          <w:instrText xml:space="preserve"> PAGEREF _Toc497996607 \h </w:instrText>
        </w:r>
        <w:r w:rsidR="005A6A1B">
          <w:rPr>
            <w:noProof/>
            <w:webHidden/>
          </w:rPr>
        </w:r>
        <w:r w:rsidR="005A6A1B">
          <w:rPr>
            <w:noProof/>
            <w:webHidden/>
          </w:rPr>
          <w:fldChar w:fldCharType="separate"/>
        </w:r>
        <w:r>
          <w:rPr>
            <w:noProof/>
            <w:webHidden/>
          </w:rPr>
          <w:t>8</w:t>
        </w:r>
        <w:r w:rsidR="005A6A1B">
          <w:rPr>
            <w:noProof/>
            <w:webHidden/>
          </w:rPr>
          <w:fldChar w:fldCharType="end"/>
        </w:r>
      </w:hyperlink>
    </w:p>
    <w:p w14:paraId="5CF2B628" w14:textId="306ECE6E"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08" w:history="1">
        <w:r w:rsidR="005A6A1B" w:rsidRPr="00DA08A1">
          <w:rPr>
            <w:rStyle w:val="Hyperlink"/>
            <w:noProof/>
          </w:rPr>
          <w:t>2.6</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Assumptions</w:t>
        </w:r>
        <w:r w:rsidR="005A6A1B">
          <w:rPr>
            <w:noProof/>
            <w:webHidden/>
          </w:rPr>
          <w:tab/>
        </w:r>
        <w:r w:rsidR="005A6A1B">
          <w:rPr>
            <w:noProof/>
            <w:webHidden/>
          </w:rPr>
          <w:fldChar w:fldCharType="begin"/>
        </w:r>
        <w:r w:rsidR="005A6A1B">
          <w:rPr>
            <w:noProof/>
            <w:webHidden/>
          </w:rPr>
          <w:instrText xml:space="preserve"> PAGEREF _Toc497996608 \h </w:instrText>
        </w:r>
        <w:r w:rsidR="005A6A1B">
          <w:rPr>
            <w:noProof/>
            <w:webHidden/>
          </w:rPr>
        </w:r>
        <w:r w:rsidR="005A6A1B">
          <w:rPr>
            <w:noProof/>
            <w:webHidden/>
          </w:rPr>
          <w:fldChar w:fldCharType="separate"/>
        </w:r>
        <w:r>
          <w:rPr>
            <w:noProof/>
            <w:webHidden/>
          </w:rPr>
          <w:t>9</w:t>
        </w:r>
        <w:r w:rsidR="005A6A1B">
          <w:rPr>
            <w:noProof/>
            <w:webHidden/>
          </w:rPr>
          <w:fldChar w:fldCharType="end"/>
        </w:r>
      </w:hyperlink>
    </w:p>
    <w:p w14:paraId="6642FE3C" w14:textId="540625FC"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09" w:history="1">
        <w:r w:rsidR="005A6A1B" w:rsidRPr="00DA08A1">
          <w:rPr>
            <w:rStyle w:val="Hyperlink"/>
            <w:noProof/>
          </w:rPr>
          <w:t>3</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Analysis Use Cases</w:t>
        </w:r>
        <w:r w:rsidR="005A6A1B">
          <w:rPr>
            <w:noProof/>
            <w:webHidden/>
          </w:rPr>
          <w:tab/>
        </w:r>
        <w:r w:rsidR="005A6A1B">
          <w:rPr>
            <w:noProof/>
            <w:webHidden/>
          </w:rPr>
          <w:fldChar w:fldCharType="begin"/>
        </w:r>
        <w:r w:rsidR="005A6A1B">
          <w:rPr>
            <w:noProof/>
            <w:webHidden/>
          </w:rPr>
          <w:instrText xml:space="preserve"> PAGEREF _Toc497996609 \h </w:instrText>
        </w:r>
        <w:r w:rsidR="005A6A1B">
          <w:rPr>
            <w:noProof/>
            <w:webHidden/>
          </w:rPr>
        </w:r>
        <w:r w:rsidR="005A6A1B">
          <w:rPr>
            <w:noProof/>
            <w:webHidden/>
          </w:rPr>
          <w:fldChar w:fldCharType="separate"/>
        </w:r>
        <w:r>
          <w:rPr>
            <w:noProof/>
            <w:webHidden/>
          </w:rPr>
          <w:t>10</w:t>
        </w:r>
        <w:r w:rsidR="005A6A1B">
          <w:rPr>
            <w:noProof/>
            <w:webHidden/>
          </w:rPr>
          <w:fldChar w:fldCharType="end"/>
        </w:r>
      </w:hyperlink>
    </w:p>
    <w:p w14:paraId="33203E9B" w14:textId="1C9D6164"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0" w:history="1">
        <w:r w:rsidR="005A6A1B" w:rsidRPr="00DA08A1">
          <w:rPr>
            <w:rStyle w:val="Hyperlink"/>
            <w:noProof/>
          </w:rPr>
          <w:t>3.1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Actors</w:t>
        </w:r>
        <w:r w:rsidR="005A6A1B">
          <w:rPr>
            <w:noProof/>
            <w:webHidden/>
          </w:rPr>
          <w:tab/>
        </w:r>
        <w:r w:rsidR="005A6A1B">
          <w:rPr>
            <w:noProof/>
            <w:webHidden/>
          </w:rPr>
          <w:fldChar w:fldCharType="begin"/>
        </w:r>
        <w:r w:rsidR="005A6A1B">
          <w:rPr>
            <w:noProof/>
            <w:webHidden/>
          </w:rPr>
          <w:instrText xml:space="preserve"> PAGEREF _Toc497996610 \h </w:instrText>
        </w:r>
        <w:r w:rsidR="005A6A1B">
          <w:rPr>
            <w:noProof/>
            <w:webHidden/>
          </w:rPr>
        </w:r>
        <w:r w:rsidR="005A6A1B">
          <w:rPr>
            <w:noProof/>
            <w:webHidden/>
          </w:rPr>
          <w:fldChar w:fldCharType="separate"/>
        </w:r>
        <w:r>
          <w:rPr>
            <w:noProof/>
            <w:webHidden/>
          </w:rPr>
          <w:t>10</w:t>
        </w:r>
        <w:r w:rsidR="005A6A1B">
          <w:rPr>
            <w:noProof/>
            <w:webHidden/>
          </w:rPr>
          <w:fldChar w:fldCharType="end"/>
        </w:r>
      </w:hyperlink>
    </w:p>
    <w:p w14:paraId="770E8EFB" w14:textId="17FAC5A8"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1" w:history="1">
        <w:r w:rsidR="005A6A1B" w:rsidRPr="00DA08A1">
          <w:rPr>
            <w:rStyle w:val="Hyperlink"/>
            <w:noProof/>
          </w:rPr>
          <w:t>3.2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Use Cases</w:t>
        </w:r>
        <w:r w:rsidR="005A6A1B">
          <w:rPr>
            <w:noProof/>
            <w:webHidden/>
          </w:rPr>
          <w:tab/>
        </w:r>
        <w:r w:rsidR="005A6A1B">
          <w:rPr>
            <w:noProof/>
            <w:webHidden/>
          </w:rPr>
          <w:fldChar w:fldCharType="begin"/>
        </w:r>
        <w:r w:rsidR="005A6A1B">
          <w:rPr>
            <w:noProof/>
            <w:webHidden/>
          </w:rPr>
          <w:instrText xml:space="preserve"> PAGEREF _Toc497996611 \h </w:instrText>
        </w:r>
        <w:r w:rsidR="005A6A1B">
          <w:rPr>
            <w:noProof/>
            <w:webHidden/>
          </w:rPr>
        </w:r>
        <w:r w:rsidR="005A6A1B">
          <w:rPr>
            <w:noProof/>
            <w:webHidden/>
          </w:rPr>
          <w:fldChar w:fldCharType="separate"/>
        </w:r>
        <w:r>
          <w:rPr>
            <w:noProof/>
            <w:webHidden/>
          </w:rPr>
          <w:t>12</w:t>
        </w:r>
        <w:r w:rsidR="005A6A1B">
          <w:rPr>
            <w:noProof/>
            <w:webHidden/>
          </w:rPr>
          <w:fldChar w:fldCharType="end"/>
        </w:r>
      </w:hyperlink>
    </w:p>
    <w:p w14:paraId="049028C0" w14:textId="0B2A6660"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2" w:history="1">
        <w:r w:rsidR="005A6A1B" w:rsidRPr="00DA08A1">
          <w:rPr>
            <w:rStyle w:val="Hyperlink"/>
            <w:noProof/>
          </w:rPr>
          <w:t>4</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Explanatory User Interfaces</w:t>
        </w:r>
        <w:r w:rsidR="005A6A1B">
          <w:rPr>
            <w:noProof/>
            <w:webHidden/>
          </w:rPr>
          <w:tab/>
        </w:r>
        <w:r w:rsidR="005A6A1B">
          <w:rPr>
            <w:noProof/>
            <w:webHidden/>
          </w:rPr>
          <w:fldChar w:fldCharType="begin"/>
        </w:r>
        <w:r w:rsidR="005A6A1B">
          <w:rPr>
            <w:noProof/>
            <w:webHidden/>
          </w:rPr>
          <w:instrText xml:space="preserve"> PAGEREF _Toc497996612 \h </w:instrText>
        </w:r>
        <w:r w:rsidR="005A6A1B">
          <w:rPr>
            <w:noProof/>
            <w:webHidden/>
          </w:rPr>
        </w:r>
        <w:r w:rsidR="005A6A1B">
          <w:rPr>
            <w:noProof/>
            <w:webHidden/>
          </w:rPr>
          <w:fldChar w:fldCharType="separate"/>
        </w:r>
        <w:r>
          <w:rPr>
            <w:noProof/>
            <w:webHidden/>
          </w:rPr>
          <w:t>34</w:t>
        </w:r>
        <w:r w:rsidR="005A6A1B">
          <w:rPr>
            <w:noProof/>
            <w:webHidden/>
          </w:rPr>
          <w:fldChar w:fldCharType="end"/>
        </w:r>
      </w:hyperlink>
    </w:p>
    <w:p w14:paraId="29780114" w14:textId="237751C2"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13" w:history="1">
        <w:r w:rsidR="005A6A1B" w:rsidRPr="00DA08A1">
          <w:rPr>
            <w:rStyle w:val="Hyperlink"/>
            <w:noProof/>
          </w:rPr>
          <w:t>5</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Specific Requirements</w:t>
        </w:r>
        <w:r w:rsidR="005A6A1B">
          <w:rPr>
            <w:noProof/>
            <w:webHidden/>
          </w:rPr>
          <w:tab/>
        </w:r>
        <w:r w:rsidR="005A6A1B">
          <w:rPr>
            <w:noProof/>
            <w:webHidden/>
          </w:rPr>
          <w:fldChar w:fldCharType="begin"/>
        </w:r>
        <w:r w:rsidR="005A6A1B">
          <w:rPr>
            <w:noProof/>
            <w:webHidden/>
          </w:rPr>
          <w:instrText xml:space="preserve"> PAGEREF _Toc497996613 \h </w:instrText>
        </w:r>
        <w:r w:rsidR="005A6A1B">
          <w:rPr>
            <w:noProof/>
            <w:webHidden/>
          </w:rPr>
        </w:r>
        <w:r w:rsidR="005A6A1B">
          <w:rPr>
            <w:noProof/>
            <w:webHidden/>
          </w:rPr>
          <w:fldChar w:fldCharType="separate"/>
        </w:r>
        <w:r>
          <w:rPr>
            <w:noProof/>
            <w:webHidden/>
          </w:rPr>
          <w:t>34</w:t>
        </w:r>
        <w:r w:rsidR="005A6A1B">
          <w:rPr>
            <w:noProof/>
            <w:webHidden/>
          </w:rPr>
          <w:fldChar w:fldCharType="end"/>
        </w:r>
      </w:hyperlink>
    </w:p>
    <w:p w14:paraId="7BCE1FFF" w14:textId="0F89D91A"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4" w:history="1">
        <w:r w:rsidR="005A6A1B" w:rsidRPr="00DA08A1">
          <w:rPr>
            <w:rStyle w:val="Hyperlink"/>
            <w:noProof/>
          </w:rPr>
          <w:t>5.1</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Functional Requirements</w:t>
        </w:r>
        <w:r w:rsidR="005A6A1B">
          <w:rPr>
            <w:noProof/>
            <w:webHidden/>
          </w:rPr>
          <w:tab/>
        </w:r>
        <w:r w:rsidR="005A6A1B">
          <w:rPr>
            <w:noProof/>
            <w:webHidden/>
          </w:rPr>
          <w:fldChar w:fldCharType="begin"/>
        </w:r>
        <w:r w:rsidR="005A6A1B">
          <w:rPr>
            <w:noProof/>
            <w:webHidden/>
          </w:rPr>
          <w:instrText xml:space="preserve"> PAGEREF _Toc497996614 \h </w:instrText>
        </w:r>
        <w:r w:rsidR="005A6A1B">
          <w:rPr>
            <w:noProof/>
            <w:webHidden/>
          </w:rPr>
        </w:r>
        <w:r w:rsidR="005A6A1B">
          <w:rPr>
            <w:noProof/>
            <w:webHidden/>
          </w:rPr>
          <w:fldChar w:fldCharType="separate"/>
        </w:r>
        <w:r>
          <w:rPr>
            <w:noProof/>
            <w:webHidden/>
          </w:rPr>
          <w:t>34</w:t>
        </w:r>
        <w:r w:rsidR="005A6A1B">
          <w:rPr>
            <w:noProof/>
            <w:webHidden/>
          </w:rPr>
          <w:fldChar w:fldCharType="end"/>
        </w:r>
      </w:hyperlink>
    </w:p>
    <w:p w14:paraId="2DAE81A2" w14:textId="48CCEAA9"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5" w:history="1">
        <w:r w:rsidR="005A6A1B" w:rsidRPr="00DA08A1">
          <w:rPr>
            <w:rStyle w:val="Hyperlink"/>
            <w:noProof/>
          </w:rPr>
          <w:t>5.1.1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System (SM)</w:t>
        </w:r>
        <w:r w:rsidR="005A6A1B">
          <w:rPr>
            <w:noProof/>
            <w:webHidden/>
          </w:rPr>
          <w:tab/>
        </w:r>
        <w:r w:rsidR="005A6A1B">
          <w:rPr>
            <w:noProof/>
            <w:webHidden/>
          </w:rPr>
          <w:fldChar w:fldCharType="begin"/>
        </w:r>
        <w:r w:rsidR="005A6A1B">
          <w:rPr>
            <w:noProof/>
            <w:webHidden/>
          </w:rPr>
          <w:instrText xml:space="preserve"> PAGEREF _Toc497996615 \h </w:instrText>
        </w:r>
        <w:r w:rsidR="005A6A1B">
          <w:rPr>
            <w:noProof/>
            <w:webHidden/>
          </w:rPr>
        </w:r>
        <w:r w:rsidR="005A6A1B">
          <w:rPr>
            <w:noProof/>
            <w:webHidden/>
          </w:rPr>
          <w:fldChar w:fldCharType="separate"/>
        </w:r>
        <w:r>
          <w:rPr>
            <w:noProof/>
            <w:webHidden/>
          </w:rPr>
          <w:t>34</w:t>
        </w:r>
        <w:r w:rsidR="005A6A1B">
          <w:rPr>
            <w:noProof/>
            <w:webHidden/>
          </w:rPr>
          <w:fldChar w:fldCharType="end"/>
        </w:r>
      </w:hyperlink>
    </w:p>
    <w:p w14:paraId="1AAFF168" w14:textId="2BE5CFD9"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6" w:history="1">
        <w:r w:rsidR="005A6A1B" w:rsidRPr="00DA08A1">
          <w:rPr>
            <w:rStyle w:val="Hyperlink"/>
            <w:noProof/>
          </w:rPr>
          <w:t>5.1.2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Faculty (FC)</w:t>
        </w:r>
        <w:r w:rsidR="005A6A1B">
          <w:rPr>
            <w:noProof/>
            <w:webHidden/>
          </w:rPr>
          <w:tab/>
        </w:r>
        <w:r w:rsidR="005A6A1B">
          <w:rPr>
            <w:noProof/>
            <w:webHidden/>
          </w:rPr>
          <w:fldChar w:fldCharType="begin"/>
        </w:r>
        <w:r w:rsidR="005A6A1B">
          <w:rPr>
            <w:noProof/>
            <w:webHidden/>
          </w:rPr>
          <w:instrText xml:space="preserve"> PAGEREF _Toc497996616 \h </w:instrText>
        </w:r>
        <w:r w:rsidR="005A6A1B">
          <w:rPr>
            <w:noProof/>
            <w:webHidden/>
          </w:rPr>
        </w:r>
        <w:r w:rsidR="005A6A1B">
          <w:rPr>
            <w:noProof/>
            <w:webHidden/>
          </w:rPr>
          <w:fldChar w:fldCharType="separate"/>
        </w:r>
        <w:r>
          <w:rPr>
            <w:noProof/>
            <w:webHidden/>
          </w:rPr>
          <w:t>35</w:t>
        </w:r>
        <w:r w:rsidR="005A6A1B">
          <w:rPr>
            <w:noProof/>
            <w:webHidden/>
          </w:rPr>
          <w:fldChar w:fldCharType="end"/>
        </w:r>
      </w:hyperlink>
    </w:p>
    <w:p w14:paraId="6ACCD62E" w14:textId="461AE4B6"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7" w:history="1">
        <w:r w:rsidR="005A6A1B" w:rsidRPr="00DA08A1">
          <w:rPr>
            <w:rStyle w:val="Hyperlink"/>
            <w:noProof/>
          </w:rPr>
          <w:t>5.1.3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Reports (RE)</w:t>
        </w:r>
        <w:r w:rsidR="005A6A1B">
          <w:rPr>
            <w:noProof/>
            <w:webHidden/>
          </w:rPr>
          <w:tab/>
        </w:r>
        <w:r w:rsidR="005A6A1B">
          <w:rPr>
            <w:noProof/>
            <w:webHidden/>
          </w:rPr>
          <w:fldChar w:fldCharType="begin"/>
        </w:r>
        <w:r w:rsidR="005A6A1B">
          <w:rPr>
            <w:noProof/>
            <w:webHidden/>
          </w:rPr>
          <w:instrText xml:space="preserve"> PAGEREF _Toc497996617 \h </w:instrText>
        </w:r>
        <w:r w:rsidR="005A6A1B">
          <w:rPr>
            <w:noProof/>
            <w:webHidden/>
          </w:rPr>
        </w:r>
        <w:r w:rsidR="005A6A1B">
          <w:rPr>
            <w:noProof/>
            <w:webHidden/>
          </w:rPr>
          <w:fldChar w:fldCharType="separate"/>
        </w:r>
        <w:r>
          <w:rPr>
            <w:noProof/>
            <w:webHidden/>
          </w:rPr>
          <w:t>37</w:t>
        </w:r>
        <w:r w:rsidR="005A6A1B">
          <w:rPr>
            <w:noProof/>
            <w:webHidden/>
          </w:rPr>
          <w:fldChar w:fldCharType="end"/>
        </w:r>
      </w:hyperlink>
    </w:p>
    <w:p w14:paraId="4F4193C7" w14:textId="6FF5027B"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18" w:history="1">
        <w:r w:rsidR="005A6A1B" w:rsidRPr="00DA08A1">
          <w:rPr>
            <w:rStyle w:val="Hyperlink"/>
            <w:noProof/>
          </w:rPr>
          <w:t>5.2</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Non-Functional Requirements</w:t>
        </w:r>
        <w:r w:rsidR="005A6A1B">
          <w:rPr>
            <w:noProof/>
            <w:webHidden/>
          </w:rPr>
          <w:tab/>
        </w:r>
        <w:r w:rsidR="005A6A1B">
          <w:rPr>
            <w:noProof/>
            <w:webHidden/>
          </w:rPr>
          <w:fldChar w:fldCharType="begin"/>
        </w:r>
        <w:r w:rsidR="005A6A1B">
          <w:rPr>
            <w:noProof/>
            <w:webHidden/>
          </w:rPr>
          <w:instrText xml:space="preserve"> PAGEREF _Toc497996618 \h </w:instrText>
        </w:r>
        <w:r w:rsidR="005A6A1B">
          <w:rPr>
            <w:noProof/>
            <w:webHidden/>
          </w:rPr>
        </w:r>
        <w:r w:rsidR="005A6A1B">
          <w:rPr>
            <w:noProof/>
            <w:webHidden/>
          </w:rPr>
          <w:fldChar w:fldCharType="separate"/>
        </w:r>
        <w:r>
          <w:rPr>
            <w:noProof/>
            <w:webHidden/>
          </w:rPr>
          <w:t>38</w:t>
        </w:r>
        <w:r w:rsidR="005A6A1B">
          <w:rPr>
            <w:noProof/>
            <w:webHidden/>
          </w:rPr>
          <w:fldChar w:fldCharType="end"/>
        </w:r>
      </w:hyperlink>
    </w:p>
    <w:p w14:paraId="21CF16E1" w14:textId="67F45C24"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19" w:history="1">
        <w:r w:rsidR="005A6A1B" w:rsidRPr="00DA08A1">
          <w:rPr>
            <w:rStyle w:val="Hyperlink"/>
            <w:noProof/>
          </w:rPr>
          <w:t>5.2.1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Design Constraints (DC)</w:t>
        </w:r>
        <w:r w:rsidR="005A6A1B">
          <w:rPr>
            <w:noProof/>
            <w:webHidden/>
          </w:rPr>
          <w:tab/>
        </w:r>
        <w:r w:rsidR="005A6A1B">
          <w:rPr>
            <w:noProof/>
            <w:webHidden/>
          </w:rPr>
          <w:fldChar w:fldCharType="begin"/>
        </w:r>
        <w:r w:rsidR="005A6A1B">
          <w:rPr>
            <w:noProof/>
            <w:webHidden/>
          </w:rPr>
          <w:instrText xml:space="preserve"> PAGEREF _Toc497996619 \h </w:instrText>
        </w:r>
        <w:r w:rsidR="005A6A1B">
          <w:rPr>
            <w:noProof/>
            <w:webHidden/>
          </w:rPr>
        </w:r>
        <w:r w:rsidR="005A6A1B">
          <w:rPr>
            <w:noProof/>
            <w:webHidden/>
          </w:rPr>
          <w:fldChar w:fldCharType="separate"/>
        </w:r>
        <w:r>
          <w:rPr>
            <w:noProof/>
            <w:webHidden/>
          </w:rPr>
          <w:t>38</w:t>
        </w:r>
        <w:r w:rsidR="005A6A1B">
          <w:rPr>
            <w:noProof/>
            <w:webHidden/>
          </w:rPr>
          <w:fldChar w:fldCharType="end"/>
        </w:r>
      </w:hyperlink>
    </w:p>
    <w:p w14:paraId="20AD8A8F" w14:textId="5364CD2B"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0" w:history="1">
        <w:r w:rsidR="005A6A1B" w:rsidRPr="00DA08A1">
          <w:rPr>
            <w:rStyle w:val="Hyperlink"/>
            <w:noProof/>
          </w:rPr>
          <w:t>5.2.2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Human Factors (HF)</w:t>
        </w:r>
        <w:r w:rsidR="005A6A1B">
          <w:rPr>
            <w:noProof/>
            <w:webHidden/>
          </w:rPr>
          <w:tab/>
        </w:r>
        <w:r w:rsidR="005A6A1B">
          <w:rPr>
            <w:noProof/>
            <w:webHidden/>
          </w:rPr>
          <w:fldChar w:fldCharType="begin"/>
        </w:r>
        <w:r w:rsidR="005A6A1B">
          <w:rPr>
            <w:noProof/>
            <w:webHidden/>
          </w:rPr>
          <w:instrText xml:space="preserve"> PAGEREF _Toc497996620 \h </w:instrText>
        </w:r>
        <w:r w:rsidR="005A6A1B">
          <w:rPr>
            <w:noProof/>
            <w:webHidden/>
          </w:rPr>
        </w:r>
        <w:r w:rsidR="005A6A1B">
          <w:rPr>
            <w:noProof/>
            <w:webHidden/>
          </w:rPr>
          <w:fldChar w:fldCharType="separate"/>
        </w:r>
        <w:r>
          <w:rPr>
            <w:noProof/>
            <w:webHidden/>
          </w:rPr>
          <w:t>40</w:t>
        </w:r>
        <w:r w:rsidR="005A6A1B">
          <w:rPr>
            <w:noProof/>
            <w:webHidden/>
          </w:rPr>
          <w:fldChar w:fldCharType="end"/>
        </w:r>
      </w:hyperlink>
    </w:p>
    <w:p w14:paraId="3CA95B1A" w14:textId="27C08908"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1" w:history="1">
        <w:r w:rsidR="005A6A1B" w:rsidRPr="00DA08A1">
          <w:rPr>
            <w:rStyle w:val="Hyperlink"/>
            <w:noProof/>
          </w:rPr>
          <w:t>5.2.3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External Interface Requirements (XI)</w:t>
        </w:r>
        <w:r w:rsidR="005A6A1B">
          <w:rPr>
            <w:noProof/>
            <w:webHidden/>
          </w:rPr>
          <w:tab/>
        </w:r>
        <w:r w:rsidR="005A6A1B">
          <w:rPr>
            <w:noProof/>
            <w:webHidden/>
          </w:rPr>
          <w:fldChar w:fldCharType="begin"/>
        </w:r>
        <w:r w:rsidR="005A6A1B">
          <w:rPr>
            <w:noProof/>
            <w:webHidden/>
          </w:rPr>
          <w:instrText xml:space="preserve"> PAGEREF _Toc497996621 \h </w:instrText>
        </w:r>
        <w:r w:rsidR="005A6A1B">
          <w:rPr>
            <w:noProof/>
            <w:webHidden/>
          </w:rPr>
        </w:r>
        <w:r w:rsidR="005A6A1B">
          <w:rPr>
            <w:noProof/>
            <w:webHidden/>
          </w:rPr>
          <w:fldChar w:fldCharType="separate"/>
        </w:r>
        <w:r>
          <w:rPr>
            <w:noProof/>
            <w:webHidden/>
          </w:rPr>
          <w:t>40</w:t>
        </w:r>
        <w:r w:rsidR="005A6A1B">
          <w:rPr>
            <w:noProof/>
            <w:webHidden/>
          </w:rPr>
          <w:fldChar w:fldCharType="end"/>
        </w:r>
      </w:hyperlink>
    </w:p>
    <w:p w14:paraId="4818D567" w14:textId="141223F4"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2" w:history="1">
        <w:r w:rsidR="005A6A1B" w:rsidRPr="00DA08A1">
          <w:rPr>
            <w:rStyle w:val="Hyperlink"/>
            <w:noProof/>
          </w:rPr>
          <w:t>5.2.4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Security (SC)</w:t>
        </w:r>
        <w:r w:rsidR="005A6A1B">
          <w:rPr>
            <w:noProof/>
            <w:webHidden/>
          </w:rPr>
          <w:tab/>
        </w:r>
        <w:r w:rsidR="005A6A1B">
          <w:rPr>
            <w:noProof/>
            <w:webHidden/>
          </w:rPr>
          <w:fldChar w:fldCharType="begin"/>
        </w:r>
        <w:r w:rsidR="005A6A1B">
          <w:rPr>
            <w:noProof/>
            <w:webHidden/>
          </w:rPr>
          <w:instrText xml:space="preserve"> PAGEREF _Toc497996622 \h </w:instrText>
        </w:r>
        <w:r w:rsidR="005A6A1B">
          <w:rPr>
            <w:noProof/>
            <w:webHidden/>
          </w:rPr>
        </w:r>
        <w:r w:rsidR="005A6A1B">
          <w:rPr>
            <w:noProof/>
            <w:webHidden/>
          </w:rPr>
          <w:fldChar w:fldCharType="separate"/>
        </w:r>
        <w:r>
          <w:rPr>
            <w:noProof/>
            <w:webHidden/>
          </w:rPr>
          <w:t>40</w:t>
        </w:r>
        <w:r w:rsidR="005A6A1B">
          <w:rPr>
            <w:noProof/>
            <w:webHidden/>
          </w:rPr>
          <w:fldChar w:fldCharType="end"/>
        </w:r>
      </w:hyperlink>
    </w:p>
    <w:p w14:paraId="7BBFABE7" w14:textId="11CCC0EC"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3" w:history="1">
        <w:r w:rsidR="005A6A1B" w:rsidRPr="00DA08A1">
          <w:rPr>
            <w:rStyle w:val="Hyperlink"/>
            <w:noProof/>
          </w:rPr>
          <w:t>5.2.5</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Development Environment (DV)</w:t>
        </w:r>
        <w:r w:rsidR="005A6A1B">
          <w:rPr>
            <w:noProof/>
            <w:webHidden/>
          </w:rPr>
          <w:tab/>
        </w:r>
        <w:r w:rsidR="005A6A1B">
          <w:rPr>
            <w:noProof/>
            <w:webHidden/>
          </w:rPr>
          <w:fldChar w:fldCharType="begin"/>
        </w:r>
        <w:r w:rsidR="005A6A1B">
          <w:rPr>
            <w:noProof/>
            <w:webHidden/>
          </w:rPr>
          <w:instrText xml:space="preserve"> PAGEREF _Toc497996623 \h </w:instrText>
        </w:r>
        <w:r w:rsidR="005A6A1B">
          <w:rPr>
            <w:noProof/>
            <w:webHidden/>
          </w:rPr>
        </w:r>
        <w:r w:rsidR="005A6A1B">
          <w:rPr>
            <w:noProof/>
            <w:webHidden/>
          </w:rPr>
          <w:fldChar w:fldCharType="separate"/>
        </w:r>
        <w:r>
          <w:rPr>
            <w:noProof/>
            <w:webHidden/>
          </w:rPr>
          <w:t>40</w:t>
        </w:r>
        <w:r w:rsidR="005A6A1B">
          <w:rPr>
            <w:noProof/>
            <w:webHidden/>
          </w:rPr>
          <w:fldChar w:fldCharType="end"/>
        </w:r>
      </w:hyperlink>
    </w:p>
    <w:p w14:paraId="0332B4CF" w14:textId="049ED33F"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4" w:history="1">
        <w:r w:rsidR="005A6A1B" w:rsidRPr="00DA08A1">
          <w:rPr>
            <w:rStyle w:val="Hyperlink"/>
            <w:noProof/>
          </w:rPr>
          <w:t>5.2.6</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Standards (ST)</w:t>
        </w:r>
        <w:r w:rsidR="005A6A1B">
          <w:rPr>
            <w:noProof/>
            <w:webHidden/>
          </w:rPr>
          <w:tab/>
        </w:r>
        <w:r w:rsidR="005A6A1B">
          <w:rPr>
            <w:noProof/>
            <w:webHidden/>
          </w:rPr>
          <w:fldChar w:fldCharType="begin"/>
        </w:r>
        <w:r w:rsidR="005A6A1B">
          <w:rPr>
            <w:noProof/>
            <w:webHidden/>
          </w:rPr>
          <w:instrText xml:space="preserve"> PAGEREF _Toc497996624 \h </w:instrText>
        </w:r>
        <w:r w:rsidR="005A6A1B">
          <w:rPr>
            <w:noProof/>
            <w:webHidden/>
          </w:rPr>
        </w:r>
        <w:r w:rsidR="005A6A1B">
          <w:rPr>
            <w:noProof/>
            <w:webHidden/>
          </w:rPr>
          <w:fldChar w:fldCharType="separate"/>
        </w:r>
        <w:r>
          <w:rPr>
            <w:noProof/>
            <w:webHidden/>
          </w:rPr>
          <w:t>40</w:t>
        </w:r>
        <w:r w:rsidR="005A6A1B">
          <w:rPr>
            <w:noProof/>
            <w:webHidden/>
          </w:rPr>
          <w:fldChar w:fldCharType="end"/>
        </w:r>
      </w:hyperlink>
    </w:p>
    <w:p w14:paraId="4B4F0E4A" w14:textId="0A46487B"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5" w:history="1">
        <w:r w:rsidR="005A6A1B" w:rsidRPr="00DA08A1">
          <w:rPr>
            <w:rStyle w:val="Hyperlink"/>
            <w:noProof/>
          </w:rPr>
          <w:t>5.2.7</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Delivery Environment (DL)</w:t>
        </w:r>
        <w:r w:rsidR="005A6A1B">
          <w:rPr>
            <w:noProof/>
            <w:webHidden/>
          </w:rPr>
          <w:tab/>
        </w:r>
        <w:r w:rsidR="005A6A1B">
          <w:rPr>
            <w:noProof/>
            <w:webHidden/>
          </w:rPr>
          <w:fldChar w:fldCharType="begin"/>
        </w:r>
        <w:r w:rsidR="005A6A1B">
          <w:rPr>
            <w:noProof/>
            <w:webHidden/>
          </w:rPr>
          <w:instrText xml:space="preserve"> PAGEREF _Toc497996625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32E4035B" w14:textId="3EBF6FD8"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6" w:history="1">
        <w:r w:rsidR="005A6A1B" w:rsidRPr="00DA08A1">
          <w:rPr>
            <w:rStyle w:val="Hyperlink"/>
            <w:noProof/>
          </w:rPr>
          <w:t>5.2.8</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Performance (PR)</w:t>
        </w:r>
        <w:r w:rsidR="005A6A1B">
          <w:rPr>
            <w:noProof/>
            <w:webHidden/>
          </w:rPr>
          <w:tab/>
        </w:r>
        <w:r w:rsidR="005A6A1B">
          <w:rPr>
            <w:noProof/>
            <w:webHidden/>
          </w:rPr>
          <w:fldChar w:fldCharType="begin"/>
        </w:r>
        <w:r w:rsidR="005A6A1B">
          <w:rPr>
            <w:noProof/>
            <w:webHidden/>
          </w:rPr>
          <w:instrText xml:space="preserve"> PAGEREF _Toc497996626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706175B3" w14:textId="1CF451E8" w:rsidR="005A6A1B" w:rsidRDefault="00870F2D">
      <w:pPr>
        <w:pStyle w:val="TOC3"/>
        <w:tabs>
          <w:tab w:val="left" w:pos="1200"/>
          <w:tab w:val="right" w:leader="dot" w:pos="8630"/>
        </w:tabs>
        <w:rPr>
          <w:rFonts w:asciiTheme="minorHAnsi" w:eastAsiaTheme="minorEastAsia" w:hAnsiTheme="minorHAnsi" w:cstheme="minorBidi"/>
          <w:i w:val="0"/>
          <w:iCs w:val="0"/>
          <w:noProof/>
          <w:color w:val="auto"/>
          <w:sz w:val="22"/>
          <w:szCs w:val="22"/>
        </w:rPr>
      </w:pPr>
      <w:hyperlink w:anchor="_Toc497996627" w:history="1">
        <w:r w:rsidR="005A6A1B" w:rsidRPr="00DA08A1">
          <w:rPr>
            <w:rStyle w:val="Hyperlink"/>
            <w:noProof/>
          </w:rPr>
          <w:t>5.2.9</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Deliverable Items, Dates and Conditions (DD)</w:t>
        </w:r>
        <w:r w:rsidR="005A6A1B">
          <w:rPr>
            <w:noProof/>
            <w:webHidden/>
          </w:rPr>
          <w:tab/>
        </w:r>
        <w:r w:rsidR="005A6A1B">
          <w:rPr>
            <w:noProof/>
            <w:webHidden/>
          </w:rPr>
          <w:fldChar w:fldCharType="begin"/>
        </w:r>
        <w:r w:rsidR="005A6A1B">
          <w:rPr>
            <w:noProof/>
            <w:webHidden/>
          </w:rPr>
          <w:instrText xml:space="preserve"> PAGEREF _Toc497996627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65ED4458" w14:textId="1298ADCE"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8" w:history="1">
        <w:r w:rsidR="005A6A1B" w:rsidRPr="00DA08A1">
          <w:rPr>
            <w:rStyle w:val="Hyperlink"/>
            <w:noProof/>
          </w:rPr>
          <w:t>5.2.10</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Cost (CT)</w:t>
        </w:r>
        <w:r w:rsidR="005A6A1B">
          <w:rPr>
            <w:noProof/>
            <w:webHidden/>
          </w:rPr>
          <w:tab/>
        </w:r>
        <w:r w:rsidR="005A6A1B">
          <w:rPr>
            <w:noProof/>
            <w:webHidden/>
          </w:rPr>
          <w:fldChar w:fldCharType="begin"/>
        </w:r>
        <w:r w:rsidR="005A6A1B">
          <w:rPr>
            <w:noProof/>
            <w:webHidden/>
          </w:rPr>
          <w:instrText xml:space="preserve"> PAGEREF _Toc497996628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5A63C899" w14:textId="5876539C"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29" w:history="1">
        <w:r w:rsidR="005A6A1B" w:rsidRPr="00DA08A1">
          <w:rPr>
            <w:rStyle w:val="Hyperlink"/>
            <w:noProof/>
          </w:rPr>
          <w:t>5.2.11</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Quality (QL)</w:t>
        </w:r>
        <w:r w:rsidR="005A6A1B">
          <w:rPr>
            <w:noProof/>
            <w:webHidden/>
          </w:rPr>
          <w:tab/>
        </w:r>
        <w:r w:rsidR="005A6A1B">
          <w:rPr>
            <w:noProof/>
            <w:webHidden/>
          </w:rPr>
          <w:fldChar w:fldCharType="begin"/>
        </w:r>
        <w:r w:rsidR="005A6A1B">
          <w:rPr>
            <w:noProof/>
            <w:webHidden/>
          </w:rPr>
          <w:instrText xml:space="preserve"> PAGEREF _Toc497996629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41136D40" w14:textId="16BD1D20"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0" w:history="1">
        <w:r w:rsidR="005A6A1B" w:rsidRPr="00DA08A1">
          <w:rPr>
            <w:rStyle w:val="Hyperlink"/>
            <w:noProof/>
          </w:rPr>
          <w:t>5.2.12</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V&amp;V Activities (VV)</w:t>
        </w:r>
        <w:r w:rsidR="005A6A1B">
          <w:rPr>
            <w:noProof/>
            <w:webHidden/>
          </w:rPr>
          <w:tab/>
        </w:r>
        <w:r w:rsidR="005A6A1B">
          <w:rPr>
            <w:noProof/>
            <w:webHidden/>
          </w:rPr>
          <w:fldChar w:fldCharType="begin"/>
        </w:r>
        <w:r w:rsidR="005A6A1B">
          <w:rPr>
            <w:noProof/>
            <w:webHidden/>
          </w:rPr>
          <w:instrText xml:space="preserve"> PAGEREF _Toc497996630 \h </w:instrText>
        </w:r>
        <w:r w:rsidR="005A6A1B">
          <w:rPr>
            <w:noProof/>
            <w:webHidden/>
          </w:rPr>
        </w:r>
        <w:r w:rsidR="005A6A1B">
          <w:rPr>
            <w:noProof/>
            <w:webHidden/>
          </w:rPr>
          <w:fldChar w:fldCharType="separate"/>
        </w:r>
        <w:r>
          <w:rPr>
            <w:noProof/>
            <w:webHidden/>
          </w:rPr>
          <w:t>41</w:t>
        </w:r>
        <w:r w:rsidR="005A6A1B">
          <w:rPr>
            <w:noProof/>
            <w:webHidden/>
          </w:rPr>
          <w:fldChar w:fldCharType="end"/>
        </w:r>
      </w:hyperlink>
    </w:p>
    <w:p w14:paraId="2152F7A9" w14:textId="25AED92C"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1" w:history="1">
        <w:r w:rsidR="005A6A1B" w:rsidRPr="00DA08A1">
          <w:rPr>
            <w:rStyle w:val="Hyperlink"/>
            <w:noProof/>
          </w:rPr>
          <w:t>5.2.13</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rPr>
          <w:t>Database (DB)</w:t>
        </w:r>
        <w:r w:rsidR="005A6A1B">
          <w:rPr>
            <w:noProof/>
            <w:webHidden/>
          </w:rPr>
          <w:tab/>
        </w:r>
        <w:r w:rsidR="005A6A1B">
          <w:rPr>
            <w:noProof/>
            <w:webHidden/>
          </w:rPr>
          <w:fldChar w:fldCharType="begin"/>
        </w:r>
        <w:r w:rsidR="005A6A1B">
          <w:rPr>
            <w:noProof/>
            <w:webHidden/>
          </w:rPr>
          <w:instrText xml:space="preserve"> PAGEREF _Toc497996631 \h </w:instrText>
        </w:r>
        <w:r w:rsidR="005A6A1B">
          <w:rPr>
            <w:noProof/>
            <w:webHidden/>
          </w:rPr>
        </w:r>
        <w:r w:rsidR="005A6A1B">
          <w:rPr>
            <w:noProof/>
            <w:webHidden/>
          </w:rPr>
          <w:fldChar w:fldCharType="separate"/>
        </w:r>
        <w:r>
          <w:rPr>
            <w:noProof/>
            <w:webHidden/>
          </w:rPr>
          <w:t>42</w:t>
        </w:r>
        <w:r w:rsidR="005A6A1B">
          <w:rPr>
            <w:noProof/>
            <w:webHidden/>
          </w:rPr>
          <w:fldChar w:fldCharType="end"/>
        </w:r>
      </w:hyperlink>
    </w:p>
    <w:p w14:paraId="06F3C5D8" w14:textId="62051D6F" w:rsidR="005A6A1B" w:rsidRDefault="00870F2D">
      <w:pPr>
        <w:pStyle w:val="TOC3"/>
        <w:tabs>
          <w:tab w:val="left" w:pos="1440"/>
          <w:tab w:val="right" w:leader="dot" w:pos="8630"/>
        </w:tabs>
        <w:rPr>
          <w:rFonts w:asciiTheme="minorHAnsi" w:eastAsiaTheme="minorEastAsia" w:hAnsiTheme="minorHAnsi" w:cstheme="minorBidi"/>
          <w:i w:val="0"/>
          <w:iCs w:val="0"/>
          <w:noProof/>
          <w:color w:val="auto"/>
          <w:sz w:val="22"/>
          <w:szCs w:val="22"/>
        </w:rPr>
      </w:pPr>
      <w:hyperlink w:anchor="_Toc497996632" w:history="1">
        <w:r w:rsidR="005A6A1B" w:rsidRPr="00DA08A1">
          <w:rPr>
            <w:rStyle w:val="Hyperlink"/>
            <w:noProof/>
            <w:highlight w:val="white"/>
          </w:rPr>
          <w:t>5.2.14</w:t>
        </w:r>
        <w:r w:rsidR="005A6A1B">
          <w:rPr>
            <w:rFonts w:asciiTheme="minorHAnsi" w:eastAsiaTheme="minorEastAsia" w:hAnsiTheme="minorHAnsi" w:cstheme="minorBidi"/>
            <w:i w:val="0"/>
            <w:iCs w:val="0"/>
            <w:noProof/>
            <w:color w:val="auto"/>
            <w:sz w:val="22"/>
            <w:szCs w:val="22"/>
          </w:rPr>
          <w:tab/>
        </w:r>
        <w:r w:rsidR="005A6A1B" w:rsidRPr="00DA08A1">
          <w:rPr>
            <w:rStyle w:val="Hyperlink"/>
            <w:noProof/>
            <w:highlight w:val="white"/>
          </w:rPr>
          <w:t>Adaptability (AD)</w:t>
        </w:r>
        <w:r w:rsidR="005A6A1B">
          <w:rPr>
            <w:noProof/>
            <w:webHidden/>
          </w:rPr>
          <w:tab/>
        </w:r>
        <w:r w:rsidR="005A6A1B">
          <w:rPr>
            <w:noProof/>
            <w:webHidden/>
          </w:rPr>
          <w:fldChar w:fldCharType="begin"/>
        </w:r>
        <w:r w:rsidR="005A6A1B">
          <w:rPr>
            <w:noProof/>
            <w:webHidden/>
          </w:rPr>
          <w:instrText xml:space="preserve"> PAGEREF _Toc497996632 \h </w:instrText>
        </w:r>
        <w:r w:rsidR="005A6A1B">
          <w:rPr>
            <w:noProof/>
            <w:webHidden/>
          </w:rPr>
        </w:r>
        <w:r w:rsidR="005A6A1B">
          <w:rPr>
            <w:noProof/>
            <w:webHidden/>
          </w:rPr>
          <w:fldChar w:fldCharType="separate"/>
        </w:r>
        <w:r>
          <w:rPr>
            <w:noProof/>
            <w:webHidden/>
          </w:rPr>
          <w:t>42</w:t>
        </w:r>
        <w:r w:rsidR="005A6A1B">
          <w:rPr>
            <w:noProof/>
            <w:webHidden/>
          </w:rPr>
          <w:fldChar w:fldCharType="end"/>
        </w:r>
      </w:hyperlink>
    </w:p>
    <w:p w14:paraId="50F9B2D4" w14:textId="36F992C6" w:rsidR="005A6A1B" w:rsidRDefault="00870F2D">
      <w:pPr>
        <w:pStyle w:val="TOC2"/>
        <w:tabs>
          <w:tab w:val="left" w:pos="960"/>
          <w:tab w:val="right" w:leader="dot" w:pos="8630"/>
        </w:tabs>
        <w:rPr>
          <w:rFonts w:asciiTheme="minorHAnsi" w:eastAsiaTheme="minorEastAsia" w:hAnsiTheme="minorHAnsi" w:cstheme="minorBidi"/>
          <w:smallCaps w:val="0"/>
          <w:noProof/>
          <w:color w:val="auto"/>
          <w:sz w:val="22"/>
          <w:szCs w:val="22"/>
        </w:rPr>
      </w:pPr>
      <w:hyperlink w:anchor="_Toc497996633" w:history="1">
        <w:r w:rsidR="005A6A1B" w:rsidRPr="00DA08A1">
          <w:rPr>
            <w:rStyle w:val="Hyperlink"/>
            <w:noProof/>
          </w:rPr>
          <w:t>5.3</w:t>
        </w:r>
        <w:r w:rsidR="005A6A1B">
          <w:rPr>
            <w:rFonts w:asciiTheme="minorHAnsi" w:eastAsiaTheme="minorEastAsia" w:hAnsiTheme="minorHAnsi" w:cstheme="minorBidi"/>
            <w:smallCaps w:val="0"/>
            <w:noProof/>
            <w:color w:val="auto"/>
            <w:sz w:val="22"/>
            <w:szCs w:val="22"/>
          </w:rPr>
          <w:tab/>
        </w:r>
        <w:r w:rsidR="005A6A1B" w:rsidRPr="00DA08A1">
          <w:rPr>
            <w:rStyle w:val="Hyperlink"/>
            <w:noProof/>
          </w:rPr>
          <w:t>Requirements Models</w:t>
        </w:r>
        <w:r w:rsidR="005A6A1B">
          <w:rPr>
            <w:noProof/>
            <w:webHidden/>
          </w:rPr>
          <w:tab/>
        </w:r>
        <w:r w:rsidR="005A6A1B">
          <w:rPr>
            <w:noProof/>
            <w:webHidden/>
          </w:rPr>
          <w:fldChar w:fldCharType="begin"/>
        </w:r>
        <w:r w:rsidR="005A6A1B">
          <w:rPr>
            <w:noProof/>
            <w:webHidden/>
          </w:rPr>
          <w:instrText xml:space="preserve"> PAGEREF _Toc497996633 \h </w:instrText>
        </w:r>
        <w:r w:rsidR="005A6A1B">
          <w:rPr>
            <w:noProof/>
            <w:webHidden/>
          </w:rPr>
        </w:r>
        <w:r w:rsidR="005A6A1B">
          <w:rPr>
            <w:noProof/>
            <w:webHidden/>
          </w:rPr>
          <w:fldChar w:fldCharType="separate"/>
        </w:r>
        <w:r>
          <w:rPr>
            <w:noProof/>
            <w:webHidden/>
          </w:rPr>
          <w:t>42</w:t>
        </w:r>
        <w:r w:rsidR="005A6A1B">
          <w:rPr>
            <w:noProof/>
            <w:webHidden/>
          </w:rPr>
          <w:fldChar w:fldCharType="end"/>
        </w:r>
      </w:hyperlink>
    </w:p>
    <w:p w14:paraId="164E542C" w14:textId="1ED0F001"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4" w:history="1">
        <w:r w:rsidR="005A6A1B" w:rsidRPr="00DA08A1">
          <w:rPr>
            <w:rStyle w:val="Hyperlink"/>
            <w:noProof/>
          </w:rPr>
          <w:t>6</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Illustrative Use Cases (IUC)</w:t>
        </w:r>
        <w:r w:rsidR="005A6A1B">
          <w:rPr>
            <w:noProof/>
            <w:webHidden/>
          </w:rPr>
          <w:tab/>
        </w:r>
        <w:r w:rsidR="005A6A1B">
          <w:rPr>
            <w:noProof/>
            <w:webHidden/>
          </w:rPr>
          <w:fldChar w:fldCharType="begin"/>
        </w:r>
        <w:r w:rsidR="005A6A1B">
          <w:rPr>
            <w:noProof/>
            <w:webHidden/>
          </w:rPr>
          <w:instrText xml:space="preserve"> PAGEREF _Toc497996634 \h </w:instrText>
        </w:r>
        <w:r w:rsidR="005A6A1B">
          <w:rPr>
            <w:noProof/>
            <w:webHidden/>
          </w:rPr>
        </w:r>
        <w:r w:rsidR="005A6A1B">
          <w:rPr>
            <w:noProof/>
            <w:webHidden/>
          </w:rPr>
          <w:fldChar w:fldCharType="separate"/>
        </w:r>
        <w:r>
          <w:rPr>
            <w:noProof/>
            <w:webHidden/>
          </w:rPr>
          <w:t>42</w:t>
        </w:r>
        <w:r w:rsidR="005A6A1B">
          <w:rPr>
            <w:noProof/>
            <w:webHidden/>
          </w:rPr>
          <w:fldChar w:fldCharType="end"/>
        </w:r>
      </w:hyperlink>
    </w:p>
    <w:p w14:paraId="55FFD7B4" w14:textId="5C55773D" w:rsidR="005A6A1B" w:rsidRDefault="00870F2D">
      <w:pPr>
        <w:pStyle w:val="TOC1"/>
        <w:tabs>
          <w:tab w:val="left" w:pos="480"/>
          <w:tab w:val="right" w:leader="dot" w:pos="8630"/>
        </w:tabs>
        <w:rPr>
          <w:rFonts w:asciiTheme="minorHAnsi" w:eastAsiaTheme="minorEastAsia" w:hAnsiTheme="minorHAnsi" w:cstheme="minorBidi"/>
          <w:b w:val="0"/>
          <w:bCs w:val="0"/>
          <w:caps w:val="0"/>
          <w:noProof/>
          <w:color w:val="auto"/>
          <w:sz w:val="22"/>
          <w:szCs w:val="22"/>
        </w:rPr>
      </w:pPr>
      <w:hyperlink w:anchor="_Toc497996635" w:history="1">
        <w:r w:rsidR="005A6A1B" w:rsidRPr="00DA08A1">
          <w:rPr>
            <w:rStyle w:val="Hyperlink"/>
            <w:noProof/>
          </w:rPr>
          <w:t>7</w:t>
        </w:r>
        <w:r w:rsidR="005A6A1B">
          <w:rPr>
            <w:rFonts w:asciiTheme="minorHAnsi" w:eastAsiaTheme="minorEastAsia" w:hAnsiTheme="minorHAnsi" w:cstheme="minorBidi"/>
            <w:b w:val="0"/>
            <w:bCs w:val="0"/>
            <w:caps w:val="0"/>
            <w:noProof/>
            <w:color w:val="auto"/>
            <w:sz w:val="22"/>
            <w:szCs w:val="22"/>
          </w:rPr>
          <w:tab/>
        </w:r>
        <w:r w:rsidR="005A6A1B" w:rsidRPr="00DA08A1">
          <w:rPr>
            <w:rStyle w:val="Hyperlink"/>
            <w:noProof/>
          </w:rPr>
          <w:t>Future Enhancements (FE)</w:t>
        </w:r>
        <w:r w:rsidR="005A6A1B">
          <w:rPr>
            <w:noProof/>
            <w:webHidden/>
          </w:rPr>
          <w:tab/>
        </w:r>
        <w:r w:rsidR="005A6A1B">
          <w:rPr>
            <w:noProof/>
            <w:webHidden/>
          </w:rPr>
          <w:fldChar w:fldCharType="begin"/>
        </w:r>
        <w:r w:rsidR="005A6A1B">
          <w:rPr>
            <w:noProof/>
            <w:webHidden/>
          </w:rPr>
          <w:instrText xml:space="preserve"> PAGEREF _Toc497996635 \h </w:instrText>
        </w:r>
        <w:r w:rsidR="005A6A1B">
          <w:rPr>
            <w:noProof/>
            <w:webHidden/>
          </w:rPr>
        </w:r>
        <w:r w:rsidR="005A6A1B">
          <w:rPr>
            <w:noProof/>
            <w:webHidden/>
          </w:rPr>
          <w:fldChar w:fldCharType="separate"/>
        </w:r>
        <w:r>
          <w:rPr>
            <w:noProof/>
            <w:webHidden/>
          </w:rPr>
          <w:t>42</w:t>
        </w:r>
        <w:r w:rsidR="005A6A1B">
          <w:rPr>
            <w:noProof/>
            <w:webHidden/>
          </w:rPr>
          <w:fldChar w:fldCharType="end"/>
        </w:r>
      </w:hyperlink>
    </w:p>
    <w:p w14:paraId="0B841BDD" w14:textId="3513D402" w:rsidR="00C96FD6" w:rsidRDefault="000F5CFA">
      <w:pPr>
        <w:pStyle w:val="TOC1"/>
        <w:rPr>
          <w:b w:val="0"/>
          <w:caps w:val="0"/>
        </w:rPr>
        <w:sectPr w:rsidR="00C96FD6" w:rsidSect="00870F2D">
          <w:headerReference w:type="even" r:id="rId15"/>
          <w:footerReference w:type="even" r:id="rId16"/>
          <w:headerReference w:type="first" r:id="rId17"/>
          <w:footerReference w:type="first" r:id="rId18"/>
          <w:pgSz w:w="12240" w:h="15840"/>
          <w:pgMar w:top="1440" w:right="1440" w:bottom="1440" w:left="1440" w:header="720" w:footer="720" w:gutter="0"/>
          <w:pgNumType w:fmt="lowerRoman"/>
          <w:cols w:space="720"/>
        </w:sectPr>
      </w:pPr>
      <w:r>
        <w:rPr>
          <w:b w:val="0"/>
          <w:caps w:val="0"/>
        </w:rPr>
        <w:fldChar w:fldCharType="end"/>
      </w:r>
    </w:p>
    <w:p w14:paraId="129205D7" w14:textId="77777777" w:rsidR="00922858" w:rsidRDefault="00922858" w:rsidP="00922858">
      <w:pPr>
        <w:pStyle w:val="Heading1"/>
      </w:pPr>
      <w:bookmarkStart w:id="3" w:name="_3znysh7"/>
      <w:bookmarkStart w:id="4" w:name="_Toc497996589"/>
      <w:bookmarkStart w:id="5" w:name="_Toc296227350"/>
      <w:bookmarkStart w:id="6" w:name="_Toc301252457"/>
      <w:bookmarkStart w:id="7" w:name="_Toc301745939"/>
      <w:bookmarkStart w:id="8" w:name="_Toc301764553"/>
      <w:bookmarkStart w:id="9" w:name="_Toc340380170"/>
      <w:bookmarkStart w:id="10" w:name="_Toc342181384"/>
      <w:bookmarkEnd w:id="3"/>
      <w:r w:rsidRPr="00922858">
        <w:lastRenderedPageBreak/>
        <w:t>Introduction</w:t>
      </w:r>
      <w:bookmarkEnd w:id="4"/>
    </w:p>
    <w:p w14:paraId="06F6B3F8" w14:textId="77777777" w:rsidR="00922858" w:rsidRDefault="00922858" w:rsidP="00922858">
      <w:pPr>
        <w:pStyle w:val="Heading2"/>
      </w:pPr>
      <w:bookmarkStart w:id="11" w:name="_2et92p0"/>
      <w:bookmarkStart w:id="12" w:name="_Toc497996590"/>
      <w:bookmarkEnd w:id="11"/>
      <w:r w:rsidRPr="00922858">
        <w:t>Software</w:t>
      </w:r>
      <w:r>
        <w:t xml:space="preserve"> Purpose and Scope</w:t>
      </w:r>
      <w:bookmarkEnd w:id="12"/>
    </w:p>
    <w:p w14:paraId="4162E0AC" w14:textId="77777777" w:rsidR="00922858" w:rsidRDefault="00922858" w:rsidP="00922858">
      <w:pPr>
        <w:rPr>
          <w:szCs w:val="24"/>
          <w:highlight w:val="white"/>
        </w:rPr>
      </w:pPr>
    </w:p>
    <w:p w14:paraId="09520D71" w14:textId="77777777" w:rsidR="00922858" w:rsidRDefault="00922858" w:rsidP="00922858">
      <w:pPr>
        <w:rPr>
          <w:highlight w:val="white"/>
        </w:rPr>
      </w:pPr>
      <w:r>
        <w:rPr>
          <w:highlight w:val="white"/>
        </w:rPr>
        <w:t>The simplification and standardization of how departments and faculty members of Montana track and assess courses based on the Accreditation Board of Engineering and Technology (ABET) and Northwest Commission on Colleges and Universities (Northwest) student outcome goals. Other data tracked includes results of the Fundamentals of Engineering Exam (FE). Additionally, repetitive and tedious tasks will be streamlined to the benefit of faculty members, and will course assessment over multiple years will be easier to track. Eventually all departments that track ABET or Northwest outcomes will be able to use the database.</w:t>
      </w:r>
    </w:p>
    <w:p w14:paraId="2BDA4B32" w14:textId="77777777" w:rsidR="00922858" w:rsidRDefault="00922858" w:rsidP="00922858">
      <w:pPr>
        <w:pStyle w:val="Heading2"/>
      </w:pPr>
      <w:bookmarkStart w:id="13" w:name="_tyjcwt"/>
      <w:bookmarkStart w:id="14" w:name="_Toc497996591"/>
      <w:bookmarkEnd w:id="13"/>
      <w:r>
        <w:t xml:space="preserve">Document </w:t>
      </w:r>
      <w:r w:rsidRPr="00922858">
        <w:t>Purpose</w:t>
      </w:r>
      <w:r>
        <w:t xml:space="preserve"> and Contents</w:t>
      </w:r>
      <w:bookmarkEnd w:id="14"/>
    </w:p>
    <w:p w14:paraId="708377E8" w14:textId="77777777" w:rsidR="00922858" w:rsidRDefault="00922858" w:rsidP="00922858">
      <w:pPr>
        <w:rPr>
          <w:i/>
          <w:color w:val="0070C0"/>
          <w:szCs w:val="24"/>
        </w:rPr>
      </w:pPr>
      <w:r>
        <w:rPr>
          <w:i/>
          <w:color w:val="0070C0"/>
          <w:szCs w:val="24"/>
        </w:rPr>
        <w:t>[This subsection should explain the purpose for writing an SRS for this project and describe the intended audience for the SRS. This subsection should describe the information that will be presented in each of the subsections from §2 on.]</w:t>
      </w:r>
    </w:p>
    <w:p w14:paraId="7E9BE8B4" w14:textId="77777777" w:rsidR="00922858" w:rsidRDefault="00922858" w:rsidP="00922858">
      <w:pPr>
        <w:rPr>
          <w:i/>
          <w:color w:val="0070C0"/>
          <w:szCs w:val="24"/>
        </w:rPr>
      </w:pPr>
    </w:p>
    <w:p w14:paraId="3E3B311C" w14:textId="77777777" w:rsidR="00922858" w:rsidRDefault="00922858" w:rsidP="00922858">
      <w:pPr>
        <w:pStyle w:val="Heading2"/>
      </w:pPr>
      <w:bookmarkStart w:id="15" w:name="_3dy6vkm"/>
      <w:bookmarkStart w:id="16" w:name="_Toc497996592"/>
      <w:bookmarkEnd w:id="15"/>
      <w:r>
        <w:t xml:space="preserve">Definitions, </w:t>
      </w:r>
      <w:r w:rsidRPr="00922858">
        <w:t>Acronyms</w:t>
      </w:r>
      <w:r>
        <w:t>, and Abbreviations</w:t>
      </w:r>
      <w:bookmarkEnd w:id="16"/>
    </w:p>
    <w:p w14:paraId="7FD7D26A" w14:textId="77777777" w:rsidR="00922858" w:rsidRDefault="00922858" w:rsidP="00922858">
      <w:pPr>
        <w:rPr>
          <w:i/>
          <w:color w:val="0070C0"/>
          <w:szCs w:val="24"/>
        </w:rPr>
      </w:pPr>
      <w:r>
        <w:rPr>
          <w:szCs w:val="24"/>
        </w:rPr>
        <w:t>The following tables of definitions, acronyms and references may be useful for reading this document.</w:t>
      </w:r>
    </w:p>
    <w:p w14:paraId="15B02525" w14:textId="77777777" w:rsidR="00922858" w:rsidRDefault="00922858" w:rsidP="00922858">
      <w:pPr>
        <w:pStyle w:val="Heading3"/>
        <w:rPr>
          <w:color w:val="434343"/>
        </w:rPr>
      </w:pPr>
      <w:bookmarkStart w:id="17" w:name="_1t3h5sf"/>
      <w:bookmarkStart w:id="18" w:name="_Toc497996593"/>
      <w:bookmarkEnd w:id="17"/>
      <w:r w:rsidRPr="00922858">
        <w:t>Definitions</w:t>
      </w:r>
      <w:bookmarkEnd w:id="18"/>
    </w:p>
    <w:tbl>
      <w:tblPr>
        <w:tblW w:w="9254"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2252"/>
        <w:gridCol w:w="7002"/>
      </w:tblGrid>
      <w:tr w:rsidR="00922858" w14:paraId="56FF7A7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18DC101" w14:textId="77777777" w:rsidR="00922858" w:rsidRDefault="00922858" w:rsidP="00922858">
            <w:pPr>
              <w:pStyle w:val="TableLabels"/>
              <w:rPr>
                <w:rFonts w:ascii="Quattrocento Sans" w:eastAsia="Quattrocento Sans" w:hAnsi="Quattrocento Sans" w:cs="Quattrocento Sans"/>
                <w:sz w:val="18"/>
                <w:szCs w:val="18"/>
              </w:rPr>
            </w:pPr>
            <w:r>
              <w:t>Administer </w:t>
            </w:r>
          </w:p>
        </w:tc>
        <w:tc>
          <w:tcPr>
            <w:tcW w:w="7002" w:type="dxa"/>
            <w:tcBorders>
              <w:top w:val="single" w:sz="6" w:space="0" w:color="000000"/>
              <w:left w:val="single" w:sz="6" w:space="0" w:color="000000"/>
              <w:bottom w:val="single" w:sz="6" w:space="0" w:color="000000"/>
              <w:right w:val="single" w:sz="6" w:space="0" w:color="000000"/>
            </w:tcBorders>
            <w:hideMark/>
          </w:tcPr>
          <w:p w14:paraId="5631FE8E" w14:textId="77777777" w:rsidR="00922858" w:rsidRDefault="00922858" w:rsidP="00922858">
            <w:pPr>
              <w:pStyle w:val="TableText0"/>
              <w:rPr>
                <w:szCs w:val="22"/>
              </w:rPr>
            </w:pPr>
            <w:r>
              <w:t>See “Authorized Administrator” </w:t>
            </w:r>
          </w:p>
        </w:tc>
      </w:tr>
      <w:tr w:rsidR="00922858" w14:paraId="3285FC3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209B16C" w14:textId="77777777" w:rsidR="00922858" w:rsidRDefault="00922858" w:rsidP="00922858">
            <w:pPr>
              <w:pStyle w:val="TableLabels"/>
            </w:pPr>
            <w:r>
              <w:t>Analytical Data</w:t>
            </w:r>
          </w:p>
        </w:tc>
        <w:tc>
          <w:tcPr>
            <w:tcW w:w="7002" w:type="dxa"/>
            <w:tcBorders>
              <w:top w:val="single" w:sz="6" w:space="0" w:color="000000"/>
              <w:left w:val="single" w:sz="6" w:space="0" w:color="000000"/>
              <w:bottom w:val="single" w:sz="6" w:space="0" w:color="000000"/>
              <w:right w:val="single" w:sz="6" w:space="0" w:color="000000"/>
            </w:tcBorders>
            <w:hideMark/>
          </w:tcPr>
          <w:p w14:paraId="68E84AAF" w14:textId="77777777" w:rsidR="00922858" w:rsidRDefault="00922858" w:rsidP="00FE6C6D">
            <w:pPr>
              <w:pStyle w:val="TableText0"/>
              <w:ind w:right="76"/>
            </w:pPr>
            <w:r>
              <w:t>Data that is no longer editable, and has had all sensitive information about students (names etc.) stripped out of it.</w:t>
            </w:r>
          </w:p>
        </w:tc>
      </w:tr>
      <w:tr w:rsidR="00922858" w14:paraId="6504591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92A4969" w14:textId="77777777" w:rsidR="00922858" w:rsidRDefault="00922858" w:rsidP="00922858">
            <w:pPr>
              <w:pStyle w:val="TableLabels"/>
              <w:rPr>
                <w:rFonts w:ascii="Quattrocento Sans" w:eastAsia="Quattrocento Sans" w:hAnsi="Quattrocento Sans" w:cs="Quattrocento Sans"/>
                <w:sz w:val="18"/>
                <w:szCs w:val="18"/>
              </w:rPr>
            </w:pPr>
            <w:r>
              <w:t>Authorized Administrator</w:t>
            </w:r>
            <w:r>
              <w:rPr>
                <w:sz w:val="20"/>
              </w:rPr>
              <w:t> </w:t>
            </w:r>
          </w:p>
        </w:tc>
        <w:tc>
          <w:tcPr>
            <w:tcW w:w="7002" w:type="dxa"/>
            <w:tcBorders>
              <w:top w:val="single" w:sz="6" w:space="0" w:color="000000"/>
              <w:left w:val="single" w:sz="6" w:space="0" w:color="000000"/>
              <w:bottom w:val="single" w:sz="6" w:space="0" w:color="000000"/>
              <w:right w:val="single" w:sz="6" w:space="0" w:color="000000"/>
            </w:tcBorders>
            <w:hideMark/>
          </w:tcPr>
          <w:p w14:paraId="464F2327" w14:textId="77777777" w:rsidR="00922858" w:rsidRDefault="00922858" w:rsidP="00922858">
            <w:pPr>
              <w:pStyle w:val="TableText0"/>
              <w:rPr>
                <w:szCs w:val="22"/>
              </w:rPr>
            </w:pPr>
            <w:r>
              <w:t>Member in the MTECHS domain who is registered in the StOut system and has been assigned the administrator role for one or more programs.  </w:t>
            </w:r>
          </w:p>
        </w:tc>
      </w:tr>
      <w:tr w:rsidR="00922858" w14:paraId="2AC06DB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2DBDED0" w14:textId="77777777" w:rsidR="00922858" w:rsidRDefault="00922858" w:rsidP="00922858">
            <w:pPr>
              <w:pStyle w:val="TableLabels"/>
              <w:rPr>
                <w:rFonts w:ascii="Quattrocento Sans" w:eastAsia="Quattrocento Sans" w:hAnsi="Quattrocento Sans" w:cs="Quattrocento Sans"/>
                <w:sz w:val="18"/>
                <w:szCs w:val="18"/>
              </w:rPr>
            </w:pPr>
            <w:r>
              <w:t>Authorized 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77FFC89F" w14:textId="77777777" w:rsidR="00922858" w:rsidRDefault="00922858" w:rsidP="00922858">
            <w:pPr>
              <w:pStyle w:val="TableText0"/>
              <w:rPr>
                <w:szCs w:val="22"/>
              </w:rPr>
            </w:pPr>
            <w:r>
              <w:t>Montana Tech faculty member in the MTECHS domain who is registered in the StOut system and has been assigned to teach one or more course offerings. Faculty members may be “active” or “inactive”. </w:t>
            </w:r>
          </w:p>
        </w:tc>
      </w:tr>
      <w:tr w:rsidR="00922858" w14:paraId="490082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3E5D0D" w14:textId="77777777" w:rsidR="00922858" w:rsidRDefault="00922858" w:rsidP="00922858">
            <w:pPr>
              <w:pStyle w:val="TableLabels"/>
              <w:rPr>
                <w:rFonts w:ascii="Quattrocento Sans" w:eastAsia="Quattrocento Sans" w:hAnsi="Quattrocento Sans" w:cs="Quattrocento Sans"/>
                <w:sz w:val="18"/>
                <w:szCs w:val="18"/>
              </w:rPr>
            </w:pPr>
            <w:r>
              <w:t>Authorized Observer </w:t>
            </w:r>
          </w:p>
        </w:tc>
        <w:tc>
          <w:tcPr>
            <w:tcW w:w="7002" w:type="dxa"/>
            <w:tcBorders>
              <w:top w:val="single" w:sz="6" w:space="0" w:color="000000"/>
              <w:left w:val="single" w:sz="6" w:space="0" w:color="000000"/>
              <w:bottom w:val="single" w:sz="6" w:space="0" w:color="000000"/>
              <w:right w:val="single" w:sz="6" w:space="0" w:color="000000"/>
            </w:tcBorders>
            <w:hideMark/>
          </w:tcPr>
          <w:p w14:paraId="7A848573" w14:textId="77777777" w:rsidR="00922858" w:rsidRDefault="00922858" w:rsidP="00922858">
            <w:pPr>
              <w:pStyle w:val="TableText0"/>
              <w:rPr>
                <w:szCs w:val="22"/>
              </w:rPr>
            </w:pPr>
            <w:r>
              <w:t>Anyone with an account in the MTECHS system who has been assigned the “observer” role.  </w:t>
            </w:r>
          </w:p>
        </w:tc>
      </w:tr>
      <w:tr w:rsidR="00922858" w14:paraId="55F0E2D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A65C85" w14:textId="77777777" w:rsidR="00922858" w:rsidRDefault="00922858" w:rsidP="00922858">
            <w:pPr>
              <w:pStyle w:val="TableLabels"/>
              <w:rPr>
                <w:rFonts w:ascii="Quattrocento Sans" w:eastAsia="Quattrocento Sans" w:hAnsi="Quattrocento Sans" w:cs="Quattrocento Sans"/>
                <w:sz w:val="18"/>
                <w:szCs w:val="18"/>
              </w:rPr>
            </w:pPr>
            <w:r>
              <w:t>CORE </w:t>
            </w:r>
          </w:p>
        </w:tc>
        <w:tc>
          <w:tcPr>
            <w:tcW w:w="7002" w:type="dxa"/>
            <w:tcBorders>
              <w:top w:val="single" w:sz="6" w:space="0" w:color="000000"/>
              <w:left w:val="single" w:sz="6" w:space="0" w:color="000000"/>
              <w:bottom w:val="single" w:sz="6" w:space="0" w:color="000000"/>
              <w:right w:val="single" w:sz="6" w:space="0" w:color="000000"/>
            </w:tcBorders>
            <w:hideMark/>
          </w:tcPr>
          <w:p w14:paraId="10382BB1" w14:textId="77777777" w:rsidR="00922858" w:rsidRDefault="00922858" w:rsidP="00922858">
            <w:pPr>
              <w:pStyle w:val="TableText0"/>
              <w:rPr>
                <w:szCs w:val="22"/>
              </w:rPr>
            </w:pPr>
            <w:r>
              <w:t>Course Outcome, Review and Evaluation (CORE)  </w:t>
            </w:r>
          </w:p>
        </w:tc>
      </w:tr>
      <w:tr w:rsidR="00922858" w14:paraId="6733EAA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53A4AA3" w14:textId="77777777" w:rsidR="00922858" w:rsidRDefault="00922858" w:rsidP="00922858">
            <w:pPr>
              <w:pStyle w:val="TableLabels"/>
              <w:rPr>
                <w:rFonts w:ascii="Quattrocento Sans" w:eastAsia="Quattrocento Sans" w:hAnsi="Quattrocento Sans" w:cs="Quattrocento Sans"/>
                <w:sz w:val="18"/>
                <w:szCs w:val="18"/>
              </w:rPr>
            </w:pPr>
            <w:r>
              <w:t>CORE Report </w:t>
            </w:r>
          </w:p>
        </w:tc>
        <w:tc>
          <w:tcPr>
            <w:tcW w:w="7002" w:type="dxa"/>
            <w:tcBorders>
              <w:top w:val="single" w:sz="6" w:space="0" w:color="000000"/>
              <w:left w:val="single" w:sz="6" w:space="0" w:color="000000"/>
              <w:bottom w:val="single" w:sz="6" w:space="0" w:color="000000"/>
              <w:right w:val="single" w:sz="6" w:space="0" w:color="000000"/>
            </w:tcBorders>
            <w:hideMark/>
          </w:tcPr>
          <w:p w14:paraId="784E1977" w14:textId="77777777" w:rsidR="00922858" w:rsidRDefault="00922858" w:rsidP="00922858">
            <w:pPr>
              <w:pStyle w:val="TableText0"/>
              <w:rPr>
                <w:szCs w:val="22"/>
              </w:rPr>
            </w:pPr>
            <w:r>
              <w:t>A report which faculty members in some departments are required to write for each course offering which they teaching. The StOut web application generates statistics for this report. (See CORE Statistics) </w:t>
            </w:r>
          </w:p>
        </w:tc>
      </w:tr>
      <w:tr w:rsidR="00922858" w14:paraId="3D464C2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BE15C2" w14:textId="77777777" w:rsidR="00922858" w:rsidRDefault="00922858" w:rsidP="00922858">
            <w:pPr>
              <w:pStyle w:val="TableLabels"/>
              <w:rPr>
                <w:rFonts w:ascii="Quattrocento Sans" w:eastAsia="Quattrocento Sans" w:hAnsi="Quattrocento Sans" w:cs="Quattrocento Sans"/>
                <w:sz w:val="18"/>
                <w:szCs w:val="18"/>
              </w:rPr>
            </w:pPr>
            <w:r>
              <w:t>CORE Statistics </w:t>
            </w:r>
          </w:p>
        </w:tc>
        <w:tc>
          <w:tcPr>
            <w:tcW w:w="7002" w:type="dxa"/>
            <w:tcBorders>
              <w:top w:val="single" w:sz="6" w:space="0" w:color="000000"/>
              <w:left w:val="single" w:sz="6" w:space="0" w:color="000000"/>
              <w:bottom w:val="single" w:sz="6" w:space="0" w:color="000000"/>
              <w:right w:val="single" w:sz="6" w:space="0" w:color="000000"/>
            </w:tcBorders>
            <w:hideMark/>
          </w:tcPr>
          <w:p w14:paraId="10558E71" w14:textId="77777777" w:rsidR="00922858" w:rsidRDefault="00922858" w:rsidP="00922858">
            <w:pPr>
              <w:pStyle w:val="TableText0"/>
              <w:rPr>
                <w:szCs w:val="22"/>
              </w:rPr>
            </w:pPr>
            <w:r>
              <w:t>Report showing the extent to which student outcomes were met by students in a course offering.  </w:t>
            </w:r>
          </w:p>
        </w:tc>
      </w:tr>
      <w:tr w:rsidR="00922858" w14:paraId="3014E35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CE482D5" w14:textId="77777777" w:rsidR="00922858" w:rsidRDefault="00922858" w:rsidP="00922858">
            <w:pPr>
              <w:pStyle w:val="TableLabels"/>
              <w:rPr>
                <w:rFonts w:ascii="Quattrocento Sans" w:eastAsia="Quattrocento Sans" w:hAnsi="Quattrocento Sans" w:cs="Quattrocento Sans"/>
                <w:sz w:val="18"/>
                <w:szCs w:val="18"/>
              </w:rPr>
            </w:pPr>
            <w:r>
              <w:t>Course </w:t>
            </w:r>
          </w:p>
        </w:tc>
        <w:tc>
          <w:tcPr>
            <w:tcW w:w="7002" w:type="dxa"/>
            <w:tcBorders>
              <w:top w:val="single" w:sz="6" w:space="0" w:color="000000"/>
              <w:left w:val="single" w:sz="6" w:space="0" w:color="000000"/>
              <w:bottom w:val="single" w:sz="6" w:space="0" w:color="000000"/>
              <w:right w:val="single" w:sz="6" w:space="0" w:color="000000"/>
            </w:tcBorders>
            <w:hideMark/>
          </w:tcPr>
          <w:p w14:paraId="757BF939" w14:textId="77777777" w:rsidR="00922858" w:rsidRDefault="00922858" w:rsidP="00922858">
            <w:pPr>
              <w:pStyle w:val="TableText0"/>
              <w:rPr>
                <w:szCs w:val="22"/>
              </w:rPr>
            </w:pPr>
            <w:r>
              <w:t xml:space="preserve">Course contributing to measuring student outcomes. Courses are identified by a prefix and number, such as ESOF 328. </w:t>
            </w:r>
            <w:commentRangeStart w:id="19"/>
            <w:r>
              <w:t>The course prefixes are dependent on the program they are part of.</w:t>
            </w:r>
            <w:commentRangeEnd w:id="19"/>
            <w:r>
              <w:rPr>
                <w:rStyle w:val="CommentReference"/>
                <w:color w:val="000000"/>
                <w:sz w:val="22"/>
                <w:szCs w:val="22"/>
                <w:lang w:val="en"/>
              </w:rPr>
              <w:commentReference w:id="19"/>
            </w:r>
            <w:r>
              <w:t xml:space="preserve"> The course has a name, such as Software Requirements and Specifications. </w:t>
            </w:r>
          </w:p>
        </w:tc>
      </w:tr>
      <w:tr w:rsidR="00922858" w14:paraId="7B88B9A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6330BE" w14:textId="77777777" w:rsidR="00922858" w:rsidRDefault="00922858" w:rsidP="00922858">
            <w:pPr>
              <w:pStyle w:val="TableLabels"/>
              <w:rPr>
                <w:rFonts w:ascii="Quattrocento Sans" w:eastAsia="Quattrocento Sans" w:hAnsi="Quattrocento Sans" w:cs="Quattrocento Sans"/>
                <w:sz w:val="18"/>
                <w:szCs w:val="18"/>
              </w:rPr>
            </w:pPr>
            <w:r>
              <w:lastRenderedPageBreak/>
              <w:t>Course Offering </w:t>
            </w:r>
          </w:p>
        </w:tc>
        <w:tc>
          <w:tcPr>
            <w:tcW w:w="7002" w:type="dxa"/>
            <w:tcBorders>
              <w:top w:val="single" w:sz="6" w:space="0" w:color="000000"/>
              <w:left w:val="single" w:sz="6" w:space="0" w:color="000000"/>
              <w:bottom w:val="single" w:sz="6" w:space="0" w:color="000000"/>
              <w:right w:val="single" w:sz="6" w:space="0" w:color="000000"/>
            </w:tcBorders>
            <w:hideMark/>
          </w:tcPr>
          <w:p w14:paraId="7451A736" w14:textId="77777777" w:rsidR="00922858" w:rsidRDefault="00922858" w:rsidP="00922858">
            <w:pPr>
              <w:pStyle w:val="TableText0"/>
              <w:rPr>
                <w:szCs w:val="22"/>
              </w:rPr>
            </w:pPr>
            <w:r>
              <w:t>A particular section of a course offered in a particular semester. Course offerings are identified by a course, a section, and a semester.  </w:t>
            </w:r>
          </w:p>
        </w:tc>
      </w:tr>
      <w:tr w:rsidR="00922858" w14:paraId="5F0E2AB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74813D0" w14:textId="77777777" w:rsidR="00922858" w:rsidRDefault="00922858" w:rsidP="00922858">
            <w:pPr>
              <w:pStyle w:val="TableLabels"/>
              <w:rPr>
                <w:rFonts w:ascii="Quattrocento Sans" w:eastAsia="Quattrocento Sans" w:hAnsi="Quattrocento Sans" w:cs="Quattrocento Sans"/>
                <w:sz w:val="18"/>
                <w:szCs w:val="18"/>
              </w:rPr>
            </w:pPr>
            <w:r>
              <w:t>Course Outcome </w:t>
            </w:r>
          </w:p>
        </w:tc>
        <w:tc>
          <w:tcPr>
            <w:tcW w:w="7002" w:type="dxa"/>
            <w:tcBorders>
              <w:top w:val="single" w:sz="6" w:space="0" w:color="000000"/>
              <w:left w:val="single" w:sz="6" w:space="0" w:color="000000"/>
              <w:bottom w:val="single" w:sz="6" w:space="0" w:color="000000"/>
              <w:right w:val="single" w:sz="6" w:space="0" w:color="000000"/>
            </w:tcBorders>
            <w:hideMark/>
          </w:tcPr>
          <w:p w14:paraId="332CF70B" w14:textId="77777777" w:rsidR="00922858" w:rsidRDefault="00922858" w:rsidP="00922858">
            <w:pPr>
              <w:pStyle w:val="TableText0"/>
              <w:rPr>
                <w:szCs w:val="22"/>
              </w:rPr>
            </w:pPr>
            <w:r>
              <w:t xml:space="preserve">Criteria which students passing the course should meet. These are specific to the course and are different than ‘Student outcomes’ which are specific to a program. StOut does not measure course outcomes. </w:t>
            </w:r>
            <w:commentRangeStart w:id="20"/>
            <w:r>
              <w:t>This term does not appear elsewhere in this document and is included here to avoid confusing this with student outcomes.  </w:t>
            </w:r>
            <w:commentRangeEnd w:id="20"/>
            <w:r>
              <w:rPr>
                <w:rStyle w:val="CommentReference"/>
                <w:color w:val="000000"/>
                <w:sz w:val="22"/>
                <w:szCs w:val="22"/>
                <w:lang w:val="en"/>
              </w:rPr>
              <w:commentReference w:id="20"/>
            </w:r>
          </w:p>
        </w:tc>
      </w:tr>
      <w:tr w:rsidR="00922858" w14:paraId="10B636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D89F138" w14:textId="77777777" w:rsidR="00922858" w:rsidRDefault="00922858" w:rsidP="00922858">
            <w:pPr>
              <w:pStyle w:val="TableLabels"/>
              <w:rPr>
                <w:rFonts w:ascii="Quattrocento Sans" w:eastAsia="Quattrocento Sans" w:hAnsi="Quattrocento Sans" w:cs="Quattrocento Sans"/>
                <w:sz w:val="18"/>
                <w:szCs w:val="18"/>
              </w:rPr>
            </w:pPr>
            <w:r>
              <w:t>Course PC Report </w:t>
            </w:r>
          </w:p>
        </w:tc>
        <w:tc>
          <w:tcPr>
            <w:tcW w:w="7002" w:type="dxa"/>
            <w:tcBorders>
              <w:top w:val="single" w:sz="6" w:space="0" w:color="000000"/>
              <w:left w:val="single" w:sz="6" w:space="0" w:color="000000"/>
              <w:bottom w:val="single" w:sz="6" w:space="0" w:color="000000"/>
              <w:right w:val="single" w:sz="6" w:space="0" w:color="000000"/>
            </w:tcBorders>
            <w:hideMark/>
          </w:tcPr>
          <w:p w14:paraId="6FF7CE67"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courses.  </w:t>
            </w:r>
          </w:p>
        </w:tc>
      </w:tr>
      <w:tr w:rsidR="00922858" w14:paraId="2D0BAFD4"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9499126" w14:textId="77777777" w:rsidR="00922858" w:rsidRDefault="00922858" w:rsidP="00922858">
            <w:pPr>
              <w:pStyle w:val="TableLabels"/>
              <w:rPr>
                <w:rFonts w:ascii="Quattrocento Sans" w:eastAsia="Quattrocento Sans" w:hAnsi="Quattrocento Sans" w:cs="Quattrocento Sans"/>
                <w:sz w:val="18"/>
                <w:szCs w:val="18"/>
              </w:rPr>
            </w:pPr>
            <w:r>
              <w:t>Default Semester </w:t>
            </w:r>
          </w:p>
        </w:tc>
        <w:tc>
          <w:tcPr>
            <w:tcW w:w="7002" w:type="dxa"/>
            <w:tcBorders>
              <w:top w:val="single" w:sz="6" w:space="0" w:color="000000"/>
              <w:left w:val="single" w:sz="6" w:space="0" w:color="000000"/>
              <w:bottom w:val="single" w:sz="6" w:space="0" w:color="000000"/>
              <w:right w:val="single" w:sz="6" w:space="0" w:color="000000"/>
            </w:tcBorders>
            <w:hideMark/>
          </w:tcPr>
          <w:p w14:paraId="5652441B" w14:textId="77777777" w:rsidR="00922858" w:rsidRDefault="00922858" w:rsidP="00922858">
            <w:pPr>
              <w:pStyle w:val="TableText0"/>
              <w:rPr>
                <w:szCs w:val="22"/>
              </w:rPr>
            </w:pPr>
            <w:r>
              <w:t>The semester used when no semester is given (for instance, creating a course offering or a new course). </w:t>
            </w:r>
          </w:p>
        </w:tc>
      </w:tr>
      <w:tr w:rsidR="00922858" w14:paraId="53578E71"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520B2" w14:textId="77777777" w:rsidR="00922858" w:rsidRDefault="00922858" w:rsidP="00922858">
            <w:pPr>
              <w:pStyle w:val="TableLabels"/>
              <w:rPr>
                <w:rFonts w:ascii="Quattrocento Sans" w:eastAsia="Quattrocento Sans" w:hAnsi="Quattrocento Sans" w:cs="Quattrocento Sans"/>
                <w:sz w:val="18"/>
                <w:szCs w:val="18"/>
              </w:rPr>
            </w:pPr>
            <w:r>
              <w:t>Faculty Member </w:t>
            </w:r>
          </w:p>
        </w:tc>
        <w:tc>
          <w:tcPr>
            <w:tcW w:w="7002" w:type="dxa"/>
            <w:tcBorders>
              <w:top w:val="single" w:sz="6" w:space="0" w:color="000000"/>
              <w:left w:val="single" w:sz="6" w:space="0" w:color="000000"/>
              <w:bottom w:val="single" w:sz="6" w:space="0" w:color="000000"/>
              <w:right w:val="single" w:sz="6" w:space="0" w:color="000000"/>
            </w:tcBorders>
            <w:hideMark/>
          </w:tcPr>
          <w:p w14:paraId="26A42DD9" w14:textId="77777777" w:rsidR="00922858" w:rsidRDefault="00922858" w:rsidP="00922858">
            <w:pPr>
              <w:pStyle w:val="TableText0"/>
              <w:rPr>
                <w:szCs w:val="22"/>
              </w:rPr>
            </w:pPr>
            <w:r>
              <w:t>An educator that works at Montana Tech</w:t>
            </w:r>
          </w:p>
          <w:p w14:paraId="037FA7DD" w14:textId="77777777" w:rsidR="00922858" w:rsidRDefault="00922858" w:rsidP="00922858">
            <w:pPr>
              <w:pStyle w:val="TableText0"/>
            </w:pPr>
            <w:r>
              <w:t> </w:t>
            </w:r>
          </w:p>
        </w:tc>
      </w:tr>
      <w:tr w:rsidR="00922858" w14:paraId="536DF343"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10077FD" w14:textId="77777777" w:rsidR="00922858" w:rsidRDefault="00922858" w:rsidP="00922858">
            <w:pPr>
              <w:pStyle w:val="TableLabels"/>
              <w:rPr>
                <w:rFonts w:ascii="Quattrocento Sans" w:eastAsia="Quattrocento Sans" w:hAnsi="Quattrocento Sans" w:cs="Quattrocento Sans"/>
                <w:sz w:val="18"/>
                <w:szCs w:val="18"/>
              </w:rPr>
            </w:pPr>
            <w:r>
              <w:t>Matrix Report </w:t>
            </w:r>
          </w:p>
        </w:tc>
        <w:tc>
          <w:tcPr>
            <w:tcW w:w="7002" w:type="dxa"/>
            <w:tcBorders>
              <w:top w:val="single" w:sz="6" w:space="0" w:color="000000"/>
              <w:left w:val="single" w:sz="6" w:space="0" w:color="000000"/>
              <w:bottom w:val="single" w:sz="6" w:space="0" w:color="000000"/>
              <w:right w:val="single" w:sz="6" w:space="0" w:color="000000"/>
            </w:tcBorders>
            <w:hideMark/>
          </w:tcPr>
          <w:p w14:paraId="6A08172C" w14:textId="77777777" w:rsidR="00922858" w:rsidRDefault="00922858" w:rsidP="00922858">
            <w:pPr>
              <w:pStyle w:val="TableText0"/>
              <w:rPr>
                <w:szCs w:val="22"/>
              </w:rPr>
            </w:pPr>
            <w:r>
              <w:t>Report showing the association of courses to performance criteria and the weights of those associations. This is used to get an overview of the extent to which courses are covering performance criteria.  </w:t>
            </w:r>
          </w:p>
        </w:tc>
      </w:tr>
      <w:tr w:rsidR="00922858" w14:paraId="112CCBB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C1A29FB" w14:textId="77777777" w:rsidR="00922858" w:rsidRDefault="00922858" w:rsidP="00922858">
            <w:pPr>
              <w:pStyle w:val="TableLabels"/>
              <w:rPr>
                <w:rFonts w:ascii="Quattrocento Sans" w:eastAsia="Quattrocento Sans" w:hAnsi="Quattrocento Sans" w:cs="Quattrocento Sans"/>
                <w:sz w:val="18"/>
                <w:szCs w:val="18"/>
              </w:rPr>
            </w:pPr>
            <w:r>
              <w:t>Metric </w:t>
            </w:r>
          </w:p>
        </w:tc>
        <w:tc>
          <w:tcPr>
            <w:tcW w:w="7002" w:type="dxa"/>
            <w:tcBorders>
              <w:top w:val="single" w:sz="6" w:space="0" w:color="000000"/>
              <w:left w:val="single" w:sz="6" w:space="0" w:color="000000"/>
              <w:bottom w:val="single" w:sz="6" w:space="0" w:color="000000"/>
              <w:right w:val="single" w:sz="6" w:space="0" w:color="000000"/>
            </w:tcBorders>
            <w:hideMark/>
          </w:tcPr>
          <w:p w14:paraId="52C95773" w14:textId="77777777" w:rsidR="00922858" w:rsidRDefault="00922858" w:rsidP="00922858">
            <w:pPr>
              <w:pStyle w:val="TableText0"/>
              <w:rPr>
                <w:szCs w:val="22"/>
              </w:rPr>
            </w:pPr>
            <w:r>
              <w:t>A metric associated with a course offering. The metric is created by the instructor of the course. It consists of a description, maximum number of points, and a list of the student outcomes which it measures. Can also refer to measurements of a course’s success.</w:t>
            </w:r>
          </w:p>
        </w:tc>
      </w:tr>
      <w:tr w:rsidR="00922858" w14:paraId="3A2B882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910040" w14:textId="77777777" w:rsidR="00922858" w:rsidRDefault="00922858" w:rsidP="00922858">
            <w:pPr>
              <w:pStyle w:val="TableLabels"/>
              <w:rPr>
                <w:rFonts w:ascii="Quattrocento Sans" w:eastAsia="Quattrocento Sans" w:hAnsi="Quattrocento Sans" w:cs="Quattrocento Sans"/>
                <w:sz w:val="18"/>
                <w:szCs w:val="18"/>
              </w:rPr>
            </w:pPr>
            <w:r>
              <w:t>Metric Goal </w:t>
            </w:r>
          </w:p>
        </w:tc>
        <w:tc>
          <w:tcPr>
            <w:tcW w:w="7002" w:type="dxa"/>
            <w:tcBorders>
              <w:top w:val="single" w:sz="6" w:space="0" w:color="000000"/>
              <w:left w:val="single" w:sz="6" w:space="0" w:color="000000"/>
              <w:bottom w:val="single" w:sz="6" w:space="0" w:color="000000"/>
              <w:right w:val="single" w:sz="6" w:space="0" w:color="000000"/>
            </w:tcBorders>
            <w:hideMark/>
          </w:tcPr>
          <w:p w14:paraId="1BC39B5A" w14:textId="77777777" w:rsidR="00922858" w:rsidRDefault="00922858" w:rsidP="00922858">
            <w:pPr>
              <w:pStyle w:val="TableText0"/>
              <w:rPr>
                <w:szCs w:val="22"/>
              </w:rPr>
            </w:pPr>
            <w:r>
              <w:t>The overall (percentage) score which a student needs to meet or exceed to be considered to have met the student outcomes.  This needs to be stored in such a way so the metric goal can be changed easily. Throughout this document, it is assumed that the metric goal is 70%.  </w:t>
            </w:r>
          </w:p>
        </w:tc>
      </w:tr>
      <w:tr w:rsidR="00922858" w14:paraId="616AAFCA"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3137D23" w14:textId="77777777" w:rsidR="00922858" w:rsidRDefault="00922858" w:rsidP="00922858">
            <w:pPr>
              <w:pStyle w:val="TableLabels"/>
              <w:rPr>
                <w:rFonts w:ascii="Quattrocento Sans" w:eastAsia="Quattrocento Sans" w:hAnsi="Quattrocento Sans" w:cs="Quattrocento Sans"/>
                <w:sz w:val="18"/>
                <w:szCs w:val="18"/>
              </w:rPr>
            </w:pPr>
            <w:r>
              <w:t>Modern Browser </w:t>
            </w:r>
          </w:p>
        </w:tc>
        <w:tc>
          <w:tcPr>
            <w:tcW w:w="7002" w:type="dxa"/>
            <w:tcBorders>
              <w:top w:val="single" w:sz="6" w:space="0" w:color="000000"/>
              <w:left w:val="single" w:sz="6" w:space="0" w:color="000000"/>
              <w:bottom w:val="single" w:sz="6" w:space="0" w:color="000000"/>
              <w:right w:val="single" w:sz="6" w:space="0" w:color="000000"/>
            </w:tcBorders>
            <w:hideMark/>
          </w:tcPr>
          <w:p w14:paraId="0DB4854E" w14:textId="77777777" w:rsidR="00922858" w:rsidRDefault="00922858" w:rsidP="00922858">
            <w:pPr>
              <w:pStyle w:val="TableText0"/>
              <w:rPr>
                <w:szCs w:val="22"/>
              </w:rPr>
            </w:pPr>
            <w:r>
              <w:t>Any web browser which reliably implements the latest standards in HTML and CSS, with complete support for JavaScript. </w:t>
            </w:r>
          </w:p>
        </w:tc>
      </w:tr>
      <w:tr w:rsidR="00922858" w14:paraId="04FC461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4E6C9E6" w14:textId="77777777" w:rsidR="00922858" w:rsidRDefault="00922858" w:rsidP="00922858">
            <w:pPr>
              <w:pStyle w:val="TableLabels"/>
              <w:rPr>
                <w:rFonts w:ascii="Quattrocento Sans" w:eastAsia="Quattrocento Sans" w:hAnsi="Quattrocento Sans" w:cs="Quattrocento Sans"/>
                <w:sz w:val="18"/>
                <w:szCs w:val="18"/>
              </w:rPr>
            </w:pPr>
            <w:r>
              <w:t>Outcome Report </w:t>
            </w:r>
          </w:p>
        </w:tc>
        <w:tc>
          <w:tcPr>
            <w:tcW w:w="7002" w:type="dxa"/>
            <w:tcBorders>
              <w:top w:val="single" w:sz="6" w:space="0" w:color="000000"/>
              <w:left w:val="single" w:sz="6" w:space="0" w:color="000000"/>
              <w:bottom w:val="single" w:sz="6" w:space="0" w:color="000000"/>
              <w:right w:val="single" w:sz="6" w:space="0" w:color="000000"/>
            </w:tcBorders>
            <w:hideMark/>
          </w:tcPr>
          <w:p w14:paraId="34DC5D83" w14:textId="77777777" w:rsidR="00922858" w:rsidRDefault="00922858" w:rsidP="00922858">
            <w:pPr>
              <w:pStyle w:val="TableText0"/>
              <w:rPr>
                <w:szCs w:val="22"/>
              </w:rPr>
            </w:pPr>
            <w:r>
              <w:t>Report showing the extent to which students met the selected student outcome during the chosen semester. This report is divided by the performance criteria which measure the outcome.  </w:t>
            </w:r>
          </w:p>
        </w:tc>
      </w:tr>
      <w:tr w:rsidR="00922858" w14:paraId="5BC96635" w14:textId="77777777" w:rsidTr="00870F2D">
        <w:trPr>
          <w:trHeight w:val="280"/>
        </w:trPr>
        <w:tc>
          <w:tcPr>
            <w:tcW w:w="2252" w:type="dxa"/>
            <w:tcBorders>
              <w:top w:val="single" w:sz="6" w:space="0" w:color="000000"/>
              <w:left w:val="single" w:sz="6" w:space="0" w:color="000000"/>
              <w:bottom w:val="single" w:sz="6" w:space="0" w:color="000000"/>
              <w:right w:val="single" w:sz="6" w:space="0" w:color="000000"/>
            </w:tcBorders>
            <w:hideMark/>
          </w:tcPr>
          <w:p w14:paraId="5D193EC9" w14:textId="77777777" w:rsidR="00922858" w:rsidRDefault="00922858" w:rsidP="00922858">
            <w:pPr>
              <w:pStyle w:val="TableLabels"/>
            </w:pPr>
            <w:r>
              <w:t>Operational Data</w:t>
            </w:r>
          </w:p>
        </w:tc>
        <w:tc>
          <w:tcPr>
            <w:tcW w:w="7002" w:type="dxa"/>
            <w:tcBorders>
              <w:top w:val="single" w:sz="6" w:space="0" w:color="000000"/>
              <w:left w:val="single" w:sz="6" w:space="0" w:color="000000"/>
              <w:bottom w:val="single" w:sz="6" w:space="0" w:color="000000"/>
              <w:right w:val="single" w:sz="6" w:space="0" w:color="000000"/>
            </w:tcBorders>
            <w:hideMark/>
          </w:tcPr>
          <w:p w14:paraId="2C8A96D6" w14:textId="77777777" w:rsidR="00922858" w:rsidRDefault="00922858" w:rsidP="00922858">
            <w:pPr>
              <w:pStyle w:val="TableText0"/>
            </w:pPr>
            <w:r>
              <w:t>Data that is still editable. Data may also contain sensitive information about students if the department allows it too.</w:t>
            </w:r>
          </w:p>
        </w:tc>
      </w:tr>
      <w:tr w:rsidR="00922858" w14:paraId="68FD9A6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862F09F" w14:textId="77777777" w:rsidR="00922858" w:rsidRDefault="00922858" w:rsidP="00922858">
            <w:pPr>
              <w:pStyle w:val="TableLabels"/>
              <w:rPr>
                <w:rFonts w:ascii="Quattrocento Sans" w:eastAsia="Quattrocento Sans" w:hAnsi="Quattrocento Sans" w:cs="Quattrocento Sans"/>
                <w:sz w:val="18"/>
                <w:szCs w:val="18"/>
              </w:rPr>
            </w:pPr>
            <w:r>
              <w:t>PC Semester Report </w:t>
            </w:r>
          </w:p>
        </w:tc>
        <w:tc>
          <w:tcPr>
            <w:tcW w:w="7002" w:type="dxa"/>
            <w:tcBorders>
              <w:top w:val="single" w:sz="6" w:space="0" w:color="000000"/>
              <w:left w:val="single" w:sz="6" w:space="0" w:color="000000"/>
              <w:bottom w:val="single" w:sz="6" w:space="0" w:color="000000"/>
              <w:right w:val="single" w:sz="6" w:space="0" w:color="000000"/>
            </w:tcBorders>
            <w:hideMark/>
          </w:tcPr>
          <w:p w14:paraId="66B5D6C8" w14:textId="77777777" w:rsidR="00922858" w:rsidRDefault="00922858" w:rsidP="00922858">
            <w:pPr>
              <w:pStyle w:val="TableText0"/>
              <w:rPr>
                <w:szCs w:val="22"/>
              </w:rPr>
            </w:pPr>
            <w:r>
              <w:t>Report showing the extent to which students met performance criteria during the semester(s) of interest. This report is divided by performance criteria and semesters.  </w:t>
            </w:r>
          </w:p>
        </w:tc>
      </w:tr>
      <w:tr w:rsidR="00922858" w14:paraId="3C0AA0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41898BC" w14:textId="77777777" w:rsidR="00922858" w:rsidRDefault="00922858" w:rsidP="00922858">
            <w:pPr>
              <w:pStyle w:val="TableLabels"/>
              <w:rPr>
                <w:rFonts w:ascii="Quattrocento Sans" w:eastAsia="Quattrocento Sans" w:hAnsi="Quattrocento Sans" w:cs="Quattrocento Sans"/>
                <w:sz w:val="18"/>
                <w:szCs w:val="18"/>
              </w:rPr>
            </w:pPr>
            <w:r>
              <w:t>Performance Criterion </w:t>
            </w:r>
          </w:p>
        </w:tc>
        <w:tc>
          <w:tcPr>
            <w:tcW w:w="7002" w:type="dxa"/>
            <w:tcBorders>
              <w:top w:val="single" w:sz="6" w:space="0" w:color="000000"/>
              <w:left w:val="single" w:sz="6" w:space="0" w:color="000000"/>
              <w:bottom w:val="single" w:sz="6" w:space="0" w:color="000000"/>
              <w:right w:val="single" w:sz="6" w:space="0" w:color="000000"/>
            </w:tcBorders>
            <w:hideMark/>
          </w:tcPr>
          <w:p w14:paraId="1EA85D29" w14:textId="77777777" w:rsidR="00922858" w:rsidRDefault="00922858" w:rsidP="00922858">
            <w:pPr>
              <w:pStyle w:val="TableText0"/>
              <w:rPr>
                <w:szCs w:val="22"/>
              </w:rPr>
            </w:pPr>
            <w:r>
              <w:t>A criterion which a program will use to assess a student outcome.  </w:t>
            </w:r>
          </w:p>
        </w:tc>
      </w:tr>
      <w:tr w:rsidR="00922858" w14:paraId="2EAB6930"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EC96C16" w14:textId="77777777" w:rsidR="00922858" w:rsidRDefault="00922858" w:rsidP="00922858">
            <w:pPr>
              <w:pStyle w:val="TableLabels"/>
              <w:rPr>
                <w:rFonts w:ascii="Quattrocento Sans" w:eastAsia="Quattrocento Sans" w:hAnsi="Quattrocento Sans" w:cs="Quattrocento Sans"/>
                <w:sz w:val="18"/>
                <w:szCs w:val="18"/>
              </w:rPr>
            </w:pPr>
            <w:r>
              <w:t>Performance Criterion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10447E3B" w14:textId="77777777" w:rsidR="00922858" w:rsidRDefault="00922858" w:rsidP="00922858">
            <w:pPr>
              <w:pStyle w:val="TableText0"/>
              <w:rPr>
                <w:szCs w:val="22"/>
              </w:rPr>
            </w:pPr>
            <w:r>
              <w:t>Abbreviation which will be used to identify an performance criterion. </w:t>
            </w:r>
          </w:p>
        </w:tc>
      </w:tr>
      <w:tr w:rsidR="00922858" w14:paraId="5F5C59D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0EF226B" w14:textId="77777777" w:rsidR="00922858" w:rsidRDefault="00922858" w:rsidP="00922858">
            <w:pPr>
              <w:pStyle w:val="TableLabels"/>
              <w:rPr>
                <w:rFonts w:ascii="Quattrocento Sans" w:eastAsia="Quattrocento Sans" w:hAnsi="Quattrocento Sans" w:cs="Quattrocento Sans"/>
                <w:sz w:val="18"/>
                <w:szCs w:val="18"/>
              </w:rPr>
            </w:pPr>
            <w:r>
              <w:t>Program </w:t>
            </w:r>
          </w:p>
        </w:tc>
        <w:tc>
          <w:tcPr>
            <w:tcW w:w="7002" w:type="dxa"/>
            <w:tcBorders>
              <w:top w:val="single" w:sz="6" w:space="0" w:color="000000"/>
              <w:left w:val="single" w:sz="6" w:space="0" w:color="000000"/>
              <w:bottom w:val="single" w:sz="6" w:space="0" w:color="000000"/>
              <w:right w:val="single" w:sz="6" w:space="0" w:color="000000"/>
            </w:tcBorders>
            <w:hideMark/>
          </w:tcPr>
          <w:p w14:paraId="71081D63" w14:textId="77777777" w:rsidR="00922858" w:rsidRDefault="00922858" w:rsidP="00922858">
            <w:pPr>
              <w:pStyle w:val="TableText0"/>
              <w:rPr>
                <w:szCs w:val="22"/>
              </w:rPr>
            </w:pPr>
            <w:r>
              <w:t>A degree program. This system is to facilitate assessment for any participating programs from Montana Tech.  </w:t>
            </w:r>
          </w:p>
        </w:tc>
      </w:tr>
      <w:tr w:rsidR="00922858" w14:paraId="3DF72435"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74EFBB03" w14:textId="77777777" w:rsidR="00922858" w:rsidRDefault="00922858" w:rsidP="00922858">
            <w:pPr>
              <w:pStyle w:val="TableLabels"/>
              <w:rPr>
                <w:rFonts w:ascii="Quattrocento Sans" w:eastAsia="Quattrocento Sans" w:hAnsi="Quattrocento Sans" w:cs="Quattrocento Sans"/>
                <w:sz w:val="18"/>
                <w:szCs w:val="18"/>
              </w:rPr>
            </w:pPr>
            <w:r>
              <w:t>Program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2BE6527C" w14:textId="77777777" w:rsidR="00922858" w:rsidRDefault="00922858" w:rsidP="00922858">
            <w:pPr>
              <w:pStyle w:val="TableText0"/>
              <w:rPr>
                <w:szCs w:val="22"/>
              </w:rPr>
            </w:pPr>
            <w:r>
              <w:t>Abbreviation which will be used to identify a program. </w:t>
            </w:r>
          </w:p>
        </w:tc>
      </w:tr>
      <w:tr w:rsidR="00922858" w14:paraId="2945381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4D34D1D5" w14:textId="77777777" w:rsidR="00922858" w:rsidRDefault="00922858" w:rsidP="00922858">
            <w:pPr>
              <w:pStyle w:val="TableLabels"/>
              <w:rPr>
                <w:rFonts w:ascii="Quattrocento Sans" w:eastAsia="Quattrocento Sans" w:hAnsi="Quattrocento Sans" w:cs="Quattrocento Sans"/>
                <w:sz w:val="18"/>
                <w:szCs w:val="18"/>
              </w:rPr>
            </w:pPr>
            <w:r>
              <w:t>Raw data </w:t>
            </w:r>
          </w:p>
        </w:tc>
        <w:tc>
          <w:tcPr>
            <w:tcW w:w="7002" w:type="dxa"/>
            <w:tcBorders>
              <w:top w:val="single" w:sz="6" w:space="0" w:color="000000"/>
              <w:left w:val="single" w:sz="6" w:space="0" w:color="000000"/>
              <w:bottom w:val="single" w:sz="6" w:space="0" w:color="000000"/>
              <w:right w:val="single" w:sz="6" w:space="0" w:color="000000"/>
            </w:tcBorders>
            <w:hideMark/>
          </w:tcPr>
          <w:p w14:paraId="7E62A447" w14:textId="77777777" w:rsidR="00922858" w:rsidRDefault="00922858" w:rsidP="00922858">
            <w:pPr>
              <w:pStyle w:val="TableText0"/>
              <w:rPr>
                <w:szCs w:val="22"/>
              </w:rPr>
            </w:pPr>
            <w:r>
              <w:t>Raw data is the number of students, weight of the course, and percentage. </w:t>
            </w:r>
          </w:p>
        </w:tc>
      </w:tr>
      <w:tr w:rsidR="00922858" w14:paraId="56BFDBC8"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5F84E32D" w14:textId="77777777" w:rsidR="00922858" w:rsidRDefault="00922858" w:rsidP="00922858">
            <w:pPr>
              <w:pStyle w:val="TableLabels"/>
              <w:rPr>
                <w:rFonts w:ascii="Quattrocento Sans" w:eastAsia="Quattrocento Sans" w:hAnsi="Quattrocento Sans" w:cs="Quattrocento Sans"/>
                <w:sz w:val="18"/>
                <w:szCs w:val="18"/>
              </w:rPr>
            </w:pPr>
            <w:r>
              <w:t>Registered in StOut </w:t>
            </w:r>
          </w:p>
        </w:tc>
        <w:tc>
          <w:tcPr>
            <w:tcW w:w="7002" w:type="dxa"/>
            <w:tcBorders>
              <w:top w:val="single" w:sz="6" w:space="0" w:color="000000"/>
              <w:left w:val="single" w:sz="6" w:space="0" w:color="000000"/>
              <w:bottom w:val="single" w:sz="6" w:space="0" w:color="000000"/>
              <w:right w:val="single" w:sz="6" w:space="0" w:color="000000"/>
            </w:tcBorders>
            <w:hideMark/>
          </w:tcPr>
          <w:p w14:paraId="080C30FC" w14:textId="77777777" w:rsidR="00922858" w:rsidRDefault="00922858" w:rsidP="00922858">
            <w:pPr>
              <w:pStyle w:val="TableText0"/>
              <w:rPr>
                <w:szCs w:val="22"/>
              </w:rPr>
            </w:pPr>
            <w:r>
              <w:t>StOut contains user information for this person. </w:t>
            </w:r>
          </w:p>
        </w:tc>
      </w:tr>
      <w:tr w:rsidR="00922858" w14:paraId="37A4704E"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95F7641" w14:textId="77777777" w:rsidR="00922858" w:rsidRDefault="00922858" w:rsidP="00922858">
            <w:pPr>
              <w:pStyle w:val="TableLabels"/>
            </w:pPr>
            <w:r>
              <w:t>Semester</w:t>
            </w:r>
          </w:p>
        </w:tc>
        <w:tc>
          <w:tcPr>
            <w:tcW w:w="7002" w:type="dxa"/>
            <w:tcBorders>
              <w:top w:val="single" w:sz="6" w:space="0" w:color="000000"/>
              <w:left w:val="single" w:sz="6" w:space="0" w:color="000000"/>
              <w:bottom w:val="single" w:sz="6" w:space="0" w:color="000000"/>
              <w:right w:val="single" w:sz="6" w:space="0" w:color="000000"/>
            </w:tcBorders>
            <w:hideMark/>
          </w:tcPr>
          <w:p w14:paraId="7E4852FB" w14:textId="77777777" w:rsidR="00922858" w:rsidRDefault="00922858" w:rsidP="00922858">
            <w:pPr>
              <w:pStyle w:val="TableText0"/>
            </w:pPr>
            <w:r>
              <w:t>A Montana Tech semester. Consists of a year and either fall, spring or summer.   </w:t>
            </w:r>
          </w:p>
        </w:tc>
      </w:tr>
      <w:tr w:rsidR="00922858" w14:paraId="1CC7B472"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A752366" w14:textId="77777777" w:rsidR="00922858" w:rsidRDefault="00922858" w:rsidP="00922858">
            <w:pPr>
              <w:pStyle w:val="TableLabels"/>
              <w:rPr>
                <w:rFonts w:ascii="Quattrocento Sans" w:eastAsia="Quattrocento Sans" w:hAnsi="Quattrocento Sans" w:cs="Quattrocento Sans"/>
                <w:sz w:val="18"/>
                <w:szCs w:val="18"/>
              </w:rPr>
            </w:pPr>
            <w:r>
              <w:lastRenderedPageBreak/>
              <w:t>Semester(s) of Interest </w:t>
            </w:r>
          </w:p>
        </w:tc>
        <w:tc>
          <w:tcPr>
            <w:tcW w:w="7002" w:type="dxa"/>
            <w:tcBorders>
              <w:top w:val="single" w:sz="6" w:space="0" w:color="000000"/>
              <w:left w:val="single" w:sz="6" w:space="0" w:color="000000"/>
              <w:bottom w:val="single" w:sz="6" w:space="0" w:color="000000"/>
              <w:right w:val="single" w:sz="6" w:space="0" w:color="000000"/>
            </w:tcBorders>
            <w:hideMark/>
          </w:tcPr>
          <w:p w14:paraId="3ADBC956" w14:textId="77777777" w:rsidR="00922858" w:rsidRDefault="00922858" w:rsidP="00922858">
            <w:pPr>
              <w:pStyle w:val="TableText0"/>
              <w:rPr>
                <w:szCs w:val="22"/>
              </w:rPr>
            </w:pPr>
            <w:r>
              <w:t>A single semester or a range of semesters for which a report is being generated. </w:t>
            </w:r>
          </w:p>
        </w:tc>
      </w:tr>
      <w:tr w:rsidR="00922858" w14:paraId="10C2691C"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346248D7" w14:textId="77777777" w:rsidR="00922858" w:rsidRDefault="00922858" w:rsidP="00922858">
            <w:pPr>
              <w:pStyle w:val="TableLabels"/>
              <w:rPr>
                <w:rFonts w:ascii="Quattrocento Sans" w:eastAsia="Quattrocento Sans" w:hAnsi="Quattrocento Sans" w:cs="Quattrocento Sans"/>
                <w:sz w:val="18"/>
                <w:szCs w:val="18"/>
              </w:rPr>
            </w:pPr>
            <w:r>
              <w:t>Simple Average </w:t>
            </w:r>
          </w:p>
        </w:tc>
        <w:tc>
          <w:tcPr>
            <w:tcW w:w="7002" w:type="dxa"/>
            <w:tcBorders>
              <w:top w:val="single" w:sz="6" w:space="0" w:color="000000"/>
              <w:left w:val="single" w:sz="6" w:space="0" w:color="000000"/>
              <w:bottom w:val="single" w:sz="6" w:space="0" w:color="000000"/>
              <w:right w:val="single" w:sz="6" w:space="0" w:color="000000"/>
            </w:tcBorders>
            <w:hideMark/>
          </w:tcPr>
          <w:p w14:paraId="39912843" w14:textId="77777777" w:rsidR="00922858" w:rsidRDefault="00922858" w:rsidP="00922858">
            <w:pPr>
              <w:pStyle w:val="TableText0"/>
              <w:rPr>
                <w:szCs w:val="22"/>
              </w:rPr>
            </w:pPr>
            <w:r>
              <w:t>An average of each value with no weighting due to characteristics of the values. </w:t>
            </w:r>
          </w:p>
        </w:tc>
      </w:tr>
      <w:tr w:rsidR="00922858" w14:paraId="592E702F"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0D4717B0" w14:textId="77777777" w:rsidR="00922858" w:rsidRDefault="00922858" w:rsidP="00922858">
            <w:pPr>
              <w:pStyle w:val="TableLabels"/>
              <w:rPr>
                <w:rFonts w:ascii="Quattrocento Sans" w:eastAsia="Quattrocento Sans" w:hAnsi="Quattrocento Sans" w:cs="Quattrocento Sans"/>
                <w:sz w:val="18"/>
                <w:szCs w:val="18"/>
              </w:rPr>
            </w:pPr>
            <w:r>
              <w:t>Student Score </w:t>
            </w:r>
          </w:p>
        </w:tc>
        <w:tc>
          <w:tcPr>
            <w:tcW w:w="7002" w:type="dxa"/>
            <w:tcBorders>
              <w:top w:val="single" w:sz="6" w:space="0" w:color="000000"/>
              <w:left w:val="single" w:sz="6" w:space="0" w:color="000000"/>
              <w:bottom w:val="single" w:sz="6" w:space="0" w:color="000000"/>
              <w:right w:val="single" w:sz="6" w:space="0" w:color="000000"/>
            </w:tcBorders>
            <w:hideMark/>
          </w:tcPr>
          <w:p w14:paraId="7B647D78" w14:textId="77777777" w:rsidR="00922858" w:rsidRDefault="00922858" w:rsidP="00922858">
            <w:pPr>
              <w:pStyle w:val="TableText0"/>
              <w:rPr>
                <w:szCs w:val="22"/>
              </w:rPr>
            </w:pPr>
            <w:r>
              <w:t>The score that a student earned on a metric.  </w:t>
            </w:r>
          </w:p>
        </w:tc>
      </w:tr>
      <w:tr w:rsidR="00922858" w14:paraId="5A8E9C4B"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6592A432" w14:textId="77777777" w:rsidR="00922858" w:rsidRDefault="00922858" w:rsidP="00922858">
            <w:pPr>
              <w:pStyle w:val="TableLabels"/>
              <w:rPr>
                <w:rFonts w:ascii="Quattrocento Sans" w:eastAsia="Quattrocento Sans" w:hAnsi="Quattrocento Sans" w:cs="Quattrocento Sans"/>
                <w:sz w:val="18"/>
                <w:szCs w:val="18"/>
              </w:rPr>
            </w:pPr>
            <w:r>
              <w:t>Student Outcome </w:t>
            </w:r>
          </w:p>
        </w:tc>
        <w:tc>
          <w:tcPr>
            <w:tcW w:w="7002" w:type="dxa"/>
            <w:tcBorders>
              <w:top w:val="single" w:sz="6" w:space="0" w:color="000000"/>
              <w:left w:val="single" w:sz="6" w:space="0" w:color="000000"/>
              <w:bottom w:val="single" w:sz="6" w:space="0" w:color="000000"/>
              <w:right w:val="single" w:sz="6" w:space="0" w:color="000000"/>
            </w:tcBorders>
            <w:hideMark/>
          </w:tcPr>
          <w:p w14:paraId="45B20C4C" w14:textId="77777777" w:rsidR="00922858" w:rsidRDefault="00922858" w:rsidP="00922858">
            <w:pPr>
              <w:pStyle w:val="TableText0"/>
              <w:rPr>
                <w:szCs w:val="22"/>
              </w:rPr>
            </w:pPr>
            <w:r>
              <w:t>A criterion which a program will assess for ABET or Northwest accreditation. </w:t>
            </w:r>
          </w:p>
        </w:tc>
      </w:tr>
      <w:tr w:rsidR="00922858" w14:paraId="5DF4FA8D"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2C0EDD89" w14:textId="77777777" w:rsidR="00922858" w:rsidRDefault="00922858" w:rsidP="00922858">
            <w:pPr>
              <w:pStyle w:val="TableLabels"/>
              <w:rPr>
                <w:rFonts w:ascii="Quattrocento Sans" w:eastAsia="Quattrocento Sans" w:hAnsi="Quattrocento Sans" w:cs="Quattrocento Sans"/>
                <w:sz w:val="18"/>
                <w:szCs w:val="18"/>
              </w:rPr>
            </w:pPr>
            <w:r>
              <w:t>Student Outcome Abbreviation </w:t>
            </w:r>
          </w:p>
        </w:tc>
        <w:tc>
          <w:tcPr>
            <w:tcW w:w="7002" w:type="dxa"/>
            <w:tcBorders>
              <w:top w:val="single" w:sz="6" w:space="0" w:color="000000"/>
              <w:left w:val="single" w:sz="6" w:space="0" w:color="000000"/>
              <w:bottom w:val="single" w:sz="6" w:space="0" w:color="000000"/>
              <w:right w:val="single" w:sz="6" w:space="0" w:color="000000"/>
            </w:tcBorders>
            <w:hideMark/>
          </w:tcPr>
          <w:p w14:paraId="5155A703" w14:textId="77777777" w:rsidR="00922858" w:rsidRDefault="00922858" w:rsidP="00922858">
            <w:pPr>
              <w:pStyle w:val="TableText0"/>
              <w:rPr>
                <w:szCs w:val="22"/>
              </w:rPr>
            </w:pPr>
            <w:r>
              <w:t>Abbreviation which will be used to identify a student outcome.  </w:t>
            </w:r>
          </w:p>
        </w:tc>
      </w:tr>
      <w:tr w:rsidR="00922858" w14:paraId="0240FA59" w14:textId="77777777" w:rsidTr="00870F2D">
        <w:tc>
          <w:tcPr>
            <w:tcW w:w="2252" w:type="dxa"/>
            <w:tcBorders>
              <w:top w:val="single" w:sz="6" w:space="0" w:color="000000"/>
              <w:left w:val="single" w:sz="6" w:space="0" w:color="000000"/>
              <w:bottom w:val="single" w:sz="6" w:space="0" w:color="000000"/>
              <w:right w:val="single" w:sz="6" w:space="0" w:color="000000"/>
            </w:tcBorders>
            <w:hideMark/>
          </w:tcPr>
          <w:p w14:paraId="1A3CD29C" w14:textId="77777777" w:rsidR="00922858" w:rsidRDefault="00922858" w:rsidP="00922858">
            <w:pPr>
              <w:pStyle w:val="TableLabels"/>
              <w:rPr>
                <w:rFonts w:ascii="Quattrocento Sans" w:eastAsia="Quattrocento Sans" w:hAnsi="Quattrocento Sans" w:cs="Quattrocento Sans"/>
                <w:sz w:val="18"/>
                <w:szCs w:val="18"/>
              </w:rPr>
            </w:pPr>
            <w:r>
              <w:t>User </w:t>
            </w:r>
          </w:p>
        </w:tc>
        <w:tc>
          <w:tcPr>
            <w:tcW w:w="7002" w:type="dxa"/>
            <w:tcBorders>
              <w:top w:val="single" w:sz="6" w:space="0" w:color="000000"/>
              <w:left w:val="single" w:sz="6" w:space="0" w:color="000000"/>
              <w:bottom w:val="single" w:sz="6" w:space="0" w:color="000000"/>
              <w:right w:val="single" w:sz="6" w:space="0" w:color="000000"/>
            </w:tcBorders>
            <w:hideMark/>
          </w:tcPr>
          <w:p w14:paraId="2A6866EA" w14:textId="77777777" w:rsidR="00922858" w:rsidRDefault="00922858" w:rsidP="00922858">
            <w:pPr>
              <w:pStyle w:val="TableText0"/>
              <w:rPr>
                <w:szCs w:val="22"/>
              </w:rPr>
            </w:pPr>
            <w:r>
              <w:t>Montana Tech faculty member or staff in the MTECHS domain who is is registered in the StOut system. In addition, anyone with an account in the MTECHS system who has been assigned the “observer” role.</w:t>
            </w:r>
          </w:p>
        </w:tc>
      </w:tr>
    </w:tbl>
    <w:p w14:paraId="11D0EBEC" w14:textId="64896F1D" w:rsidR="005A6A1B" w:rsidRDefault="005A6A1B" w:rsidP="00922858">
      <w:pPr>
        <w:rPr>
          <w:szCs w:val="24"/>
          <w:lang w:val="en"/>
        </w:rPr>
      </w:pPr>
    </w:p>
    <w:p w14:paraId="0778A1ED" w14:textId="77777777" w:rsidR="005A6A1B" w:rsidRDefault="005A6A1B">
      <w:pPr>
        <w:overflowPunct/>
        <w:autoSpaceDE/>
        <w:autoSpaceDN/>
        <w:adjustRightInd/>
        <w:textAlignment w:val="auto"/>
        <w:rPr>
          <w:szCs w:val="24"/>
          <w:lang w:val="en"/>
        </w:rPr>
      </w:pPr>
      <w:r>
        <w:rPr>
          <w:szCs w:val="24"/>
          <w:lang w:val="en"/>
        </w:rPr>
        <w:br w:type="page"/>
      </w:r>
    </w:p>
    <w:p w14:paraId="13E5736A" w14:textId="77777777" w:rsidR="00922858" w:rsidRDefault="00922858" w:rsidP="00922858">
      <w:pPr>
        <w:rPr>
          <w:szCs w:val="24"/>
          <w:lang w:val="en"/>
        </w:rPr>
      </w:pPr>
    </w:p>
    <w:p w14:paraId="16F76A12" w14:textId="77777777" w:rsidR="00922858" w:rsidRDefault="00922858" w:rsidP="00922858">
      <w:pPr>
        <w:pStyle w:val="Heading3"/>
      </w:pPr>
      <w:bookmarkStart w:id="21" w:name="_4d34og8"/>
      <w:bookmarkStart w:id="22" w:name="_Toc497996594"/>
      <w:bookmarkEnd w:id="21"/>
      <w:r w:rsidRPr="00922858">
        <w:t>Acronyms</w:t>
      </w:r>
      <w:r>
        <w:t xml:space="preserve"> and Abbreviations</w:t>
      </w:r>
      <w:bookmarkEnd w:id="22"/>
    </w:p>
    <w:tbl>
      <w:tblPr>
        <w:tblW w:w="9265" w:type="dxa"/>
        <w:tblLayout w:type="fixed"/>
        <w:tblLook w:val="04A0" w:firstRow="1" w:lastRow="0" w:firstColumn="1" w:lastColumn="0" w:noHBand="0" w:noVBand="1"/>
      </w:tblPr>
      <w:tblGrid>
        <w:gridCol w:w="2357"/>
        <w:gridCol w:w="6908"/>
      </w:tblGrid>
      <w:tr w:rsidR="00922858" w14:paraId="4D2DE87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CACFAE6" w14:textId="77777777" w:rsidR="00922858" w:rsidRDefault="00922858" w:rsidP="00922858">
            <w:pPr>
              <w:pStyle w:val="TableLabels"/>
              <w:rPr>
                <w:szCs w:val="22"/>
              </w:rPr>
            </w:pPr>
            <w:r>
              <w:t>AD</w:t>
            </w:r>
          </w:p>
        </w:tc>
        <w:tc>
          <w:tcPr>
            <w:tcW w:w="6908" w:type="dxa"/>
            <w:tcBorders>
              <w:top w:val="single" w:sz="4" w:space="0" w:color="000000"/>
              <w:left w:val="single" w:sz="4" w:space="0" w:color="000000"/>
              <w:bottom w:val="single" w:sz="4" w:space="0" w:color="000000"/>
              <w:right w:val="single" w:sz="4" w:space="0" w:color="000000"/>
            </w:tcBorders>
            <w:hideMark/>
          </w:tcPr>
          <w:p w14:paraId="0322128A" w14:textId="77777777" w:rsidR="00922858" w:rsidRDefault="00922858" w:rsidP="00922858">
            <w:pPr>
              <w:pStyle w:val="TableText0"/>
            </w:pPr>
            <w:r>
              <w:t>Adaptability</w:t>
            </w:r>
          </w:p>
        </w:tc>
      </w:tr>
      <w:tr w:rsidR="00922858" w14:paraId="32A6059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53BD6C6" w14:textId="77777777" w:rsidR="00922858" w:rsidRDefault="00922858" w:rsidP="00922858">
            <w:pPr>
              <w:pStyle w:val="TableLabels"/>
            </w:pPr>
            <w:r>
              <w:t>AL</w:t>
            </w:r>
          </w:p>
        </w:tc>
        <w:tc>
          <w:tcPr>
            <w:tcW w:w="6908" w:type="dxa"/>
            <w:tcBorders>
              <w:top w:val="single" w:sz="4" w:space="0" w:color="000000"/>
              <w:left w:val="single" w:sz="4" w:space="0" w:color="000000"/>
              <w:bottom w:val="single" w:sz="4" w:space="0" w:color="000000"/>
              <w:right w:val="single" w:sz="4" w:space="0" w:color="000000"/>
            </w:tcBorders>
            <w:hideMark/>
          </w:tcPr>
          <w:p w14:paraId="13AB6DF5" w14:textId="77777777" w:rsidR="00922858" w:rsidRDefault="00922858" w:rsidP="00922858">
            <w:pPr>
              <w:pStyle w:val="TableText0"/>
            </w:pPr>
            <w:r>
              <w:t>Availability</w:t>
            </w:r>
          </w:p>
        </w:tc>
      </w:tr>
      <w:tr w:rsidR="00922858" w14:paraId="04DD2AA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630D3BC" w14:textId="77777777" w:rsidR="00922858" w:rsidRDefault="00922858" w:rsidP="00922858">
            <w:pPr>
              <w:pStyle w:val="TableLabels"/>
            </w:pPr>
            <w:r>
              <w:t>AUC</w:t>
            </w:r>
          </w:p>
        </w:tc>
        <w:tc>
          <w:tcPr>
            <w:tcW w:w="6908" w:type="dxa"/>
            <w:tcBorders>
              <w:top w:val="single" w:sz="4" w:space="0" w:color="000000"/>
              <w:left w:val="single" w:sz="4" w:space="0" w:color="000000"/>
              <w:bottom w:val="single" w:sz="4" w:space="0" w:color="000000"/>
              <w:right w:val="single" w:sz="4" w:space="0" w:color="000000"/>
            </w:tcBorders>
            <w:hideMark/>
          </w:tcPr>
          <w:p w14:paraId="3A37AC63" w14:textId="77777777" w:rsidR="00922858" w:rsidRDefault="00922858" w:rsidP="00922858">
            <w:pPr>
              <w:pStyle w:val="TableText0"/>
            </w:pPr>
            <w:r>
              <w:t>Analysis Use cases</w:t>
            </w:r>
          </w:p>
        </w:tc>
      </w:tr>
      <w:tr w:rsidR="00922858" w14:paraId="4A09539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3BB3173" w14:textId="77777777" w:rsidR="00922858" w:rsidRDefault="00922858" w:rsidP="00922858">
            <w:pPr>
              <w:pStyle w:val="TableLabels"/>
            </w:pPr>
            <w:r>
              <w:t>CM</w:t>
            </w:r>
          </w:p>
        </w:tc>
        <w:tc>
          <w:tcPr>
            <w:tcW w:w="6908" w:type="dxa"/>
            <w:tcBorders>
              <w:top w:val="single" w:sz="4" w:space="0" w:color="000000"/>
              <w:left w:val="single" w:sz="4" w:space="0" w:color="000000"/>
              <w:bottom w:val="single" w:sz="4" w:space="0" w:color="000000"/>
              <w:right w:val="single" w:sz="4" w:space="0" w:color="000000"/>
            </w:tcBorders>
            <w:hideMark/>
          </w:tcPr>
          <w:p w14:paraId="2F64D342" w14:textId="77777777" w:rsidR="00922858" w:rsidRDefault="00922858" w:rsidP="00922858">
            <w:pPr>
              <w:pStyle w:val="TableText0"/>
            </w:pPr>
            <w:r>
              <w:t>Communications</w:t>
            </w:r>
          </w:p>
        </w:tc>
      </w:tr>
      <w:tr w:rsidR="00922858" w14:paraId="0CD26D0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2D85557" w14:textId="77777777" w:rsidR="00922858" w:rsidRDefault="00922858" w:rsidP="00922858">
            <w:pPr>
              <w:pStyle w:val="TableLabels"/>
            </w:pPr>
            <w:r>
              <w:t>CT</w:t>
            </w:r>
          </w:p>
        </w:tc>
        <w:tc>
          <w:tcPr>
            <w:tcW w:w="6908" w:type="dxa"/>
            <w:tcBorders>
              <w:top w:val="single" w:sz="4" w:space="0" w:color="000000"/>
              <w:left w:val="single" w:sz="4" w:space="0" w:color="000000"/>
              <w:bottom w:val="single" w:sz="4" w:space="0" w:color="000000"/>
              <w:right w:val="single" w:sz="4" w:space="0" w:color="000000"/>
            </w:tcBorders>
            <w:hideMark/>
          </w:tcPr>
          <w:p w14:paraId="204EDF1F" w14:textId="77777777" w:rsidR="00922858" w:rsidRDefault="00922858" w:rsidP="00922858">
            <w:pPr>
              <w:pStyle w:val="TableText0"/>
            </w:pPr>
            <w:r>
              <w:t>Cost</w:t>
            </w:r>
          </w:p>
        </w:tc>
      </w:tr>
      <w:tr w:rsidR="00922858" w14:paraId="60980D2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FAE3574" w14:textId="77777777" w:rsidR="00922858" w:rsidRDefault="00922858" w:rsidP="00922858">
            <w:pPr>
              <w:pStyle w:val="TableLabels"/>
            </w:pPr>
            <w:r>
              <w:t>DB</w:t>
            </w:r>
          </w:p>
        </w:tc>
        <w:tc>
          <w:tcPr>
            <w:tcW w:w="6908" w:type="dxa"/>
            <w:tcBorders>
              <w:top w:val="single" w:sz="4" w:space="0" w:color="000000"/>
              <w:left w:val="single" w:sz="4" w:space="0" w:color="000000"/>
              <w:bottom w:val="single" w:sz="4" w:space="0" w:color="000000"/>
              <w:right w:val="single" w:sz="4" w:space="0" w:color="000000"/>
            </w:tcBorders>
            <w:hideMark/>
          </w:tcPr>
          <w:p w14:paraId="5945AA03" w14:textId="77777777" w:rsidR="00922858" w:rsidRDefault="00922858" w:rsidP="00922858">
            <w:pPr>
              <w:pStyle w:val="TableText0"/>
            </w:pPr>
            <w:r>
              <w:t>Database</w:t>
            </w:r>
          </w:p>
        </w:tc>
      </w:tr>
      <w:tr w:rsidR="00922858" w14:paraId="2BD1F16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43C953D" w14:textId="77777777" w:rsidR="00922858" w:rsidRDefault="00922858" w:rsidP="00922858">
            <w:pPr>
              <w:pStyle w:val="TableLabels"/>
            </w:pPr>
            <w:r>
              <w:t>DC</w:t>
            </w:r>
          </w:p>
        </w:tc>
        <w:tc>
          <w:tcPr>
            <w:tcW w:w="6908" w:type="dxa"/>
            <w:tcBorders>
              <w:top w:val="single" w:sz="4" w:space="0" w:color="000000"/>
              <w:left w:val="single" w:sz="4" w:space="0" w:color="000000"/>
              <w:bottom w:val="single" w:sz="4" w:space="0" w:color="000000"/>
              <w:right w:val="single" w:sz="4" w:space="0" w:color="000000"/>
            </w:tcBorders>
            <w:hideMark/>
          </w:tcPr>
          <w:p w14:paraId="63360E5D" w14:textId="77777777" w:rsidR="00922858" w:rsidRDefault="00922858" w:rsidP="00922858">
            <w:pPr>
              <w:pStyle w:val="TableText0"/>
            </w:pPr>
            <w:r>
              <w:t>Design Constraint</w:t>
            </w:r>
          </w:p>
        </w:tc>
      </w:tr>
      <w:tr w:rsidR="00922858" w14:paraId="0681D9C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261026" w14:textId="77777777" w:rsidR="00922858" w:rsidRDefault="00922858" w:rsidP="00922858">
            <w:pPr>
              <w:pStyle w:val="TableLabels"/>
            </w:pPr>
            <w:r>
              <w:t>DD</w:t>
            </w:r>
          </w:p>
        </w:tc>
        <w:tc>
          <w:tcPr>
            <w:tcW w:w="6908" w:type="dxa"/>
            <w:tcBorders>
              <w:top w:val="single" w:sz="4" w:space="0" w:color="000000"/>
              <w:left w:val="single" w:sz="4" w:space="0" w:color="000000"/>
              <w:bottom w:val="single" w:sz="4" w:space="0" w:color="000000"/>
              <w:right w:val="single" w:sz="4" w:space="0" w:color="000000"/>
            </w:tcBorders>
            <w:hideMark/>
          </w:tcPr>
          <w:p w14:paraId="3F464996" w14:textId="77777777" w:rsidR="00922858" w:rsidRDefault="00922858" w:rsidP="00922858">
            <w:pPr>
              <w:pStyle w:val="TableText0"/>
            </w:pPr>
            <w:r>
              <w:t>Delivery Data and Conditions</w:t>
            </w:r>
          </w:p>
        </w:tc>
      </w:tr>
      <w:tr w:rsidR="00922858" w14:paraId="1959C37B"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E8CA2C6" w14:textId="77777777" w:rsidR="00922858" w:rsidRDefault="00922858" w:rsidP="00922858">
            <w:pPr>
              <w:pStyle w:val="TableLabels"/>
            </w:pPr>
            <w:r>
              <w:t>DL</w:t>
            </w:r>
          </w:p>
        </w:tc>
        <w:tc>
          <w:tcPr>
            <w:tcW w:w="6908" w:type="dxa"/>
            <w:tcBorders>
              <w:top w:val="single" w:sz="4" w:space="0" w:color="000000"/>
              <w:left w:val="single" w:sz="4" w:space="0" w:color="000000"/>
              <w:bottom w:val="single" w:sz="4" w:space="0" w:color="000000"/>
              <w:right w:val="single" w:sz="4" w:space="0" w:color="000000"/>
            </w:tcBorders>
            <w:hideMark/>
          </w:tcPr>
          <w:p w14:paraId="344D6CF5" w14:textId="77777777" w:rsidR="00922858" w:rsidRDefault="00922858" w:rsidP="00922858">
            <w:pPr>
              <w:pStyle w:val="TableText0"/>
            </w:pPr>
            <w:r>
              <w:t>Delivery Environment</w:t>
            </w:r>
          </w:p>
        </w:tc>
      </w:tr>
      <w:tr w:rsidR="00922858" w14:paraId="56BBD27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3ACFC4F" w14:textId="77777777" w:rsidR="00922858" w:rsidRDefault="00922858" w:rsidP="00922858">
            <w:pPr>
              <w:pStyle w:val="TableLabels"/>
            </w:pPr>
            <w:r>
              <w:t>DV</w:t>
            </w:r>
          </w:p>
        </w:tc>
        <w:tc>
          <w:tcPr>
            <w:tcW w:w="6908" w:type="dxa"/>
            <w:tcBorders>
              <w:top w:val="single" w:sz="4" w:space="0" w:color="000000"/>
              <w:left w:val="single" w:sz="4" w:space="0" w:color="000000"/>
              <w:bottom w:val="single" w:sz="4" w:space="0" w:color="000000"/>
              <w:right w:val="single" w:sz="4" w:space="0" w:color="000000"/>
            </w:tcBorders>
            <w:hideMark/>
          </w:tcPr>
          <w:p w14:paraId="3E582623" w14:textId="77777777" w:rsidR="00922858" w:rsidRDefault="00922858" w:rsidP="00922858">
            <w:pPr>
              <w:pStyle w:val="TableText0"/>
            </w:pPr>
            <w:r>
              <w:t>Development Environment</w:t>
            </w:r>
          </w:p>
        </w:tc>
      </w:tr>
      <w:tr w:rsidR="00922858" w14:paraId="0F1DB61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7E8649EA" w14:textId="77777777" w:rsidR="00922858" w:rsidRDefault="00922858" w:rsidP="00922858">
            <w:pPr>
              <w:pStyle w:val="TableLabels"/>
            </w:pPr>
            <w:r>
              <w:t>EN</w:t>
            </w:r>
          </w:p>
        </w:tc>
        <w:tc>
          <w:tcPr>
            <w:tcW w:w="6908" w:type="dxa"/>
            <w:tcBorders>
              <w:top w:val="single" w:sz="4" w:space="0" w:color="000000"/>
              <w:left w:val="single" w:sz="4" w:space="0" w:color="000000"/>
              <w:bottom w:val="single" w:sz="4" w:space="0" w:color="000000"/>
              <w:right w:val="single" w:sz="4" w:space="0" w:color="000000"/>
            </w:tcBorders>
            <w:hideMark/>
          </w:tcPr>
          <w:p w14:paraId="00CE8DAC" w14:textId="77777777" w:rsidR="00922858" w:rsidRDefault="00922858" w:rsidP="00922858">
            <w:pPr>
              <w:pStyle w:val="TableText0"/>
            </w:pPr>
            <w:r>
              <w:t>Enhanceability/Extendibility</w:t>
            </w:r>
          </w:p>
        </w:tc>
      </w:tr>
      <w:tr w:rsidR="00922858" w14:paraId="6A924F1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1E0139D" w14:textId="77777777" w:rsidR="00922858" w:rsidRDefault="00922858" w:rsidP="00922858">
            <w:pPr>
              <w:pStyle w:val="TableLabels"/>
            </w:pPr>
            <w:r>
              <w:t>FE</w:t>
            </w:r>
          </w:p>
        </w:tc>
        <w:tc>
          <w:tcPr>
            <w:tcW w:w="6908" w:type="dxa"/>
            <w:tcBorders>
              <w:top w:val="single" w:sz="4" w:space="0" w:color="000000"/>
              <w:left w:val="single" w:sz="4" w:space="0" w:color="000000"/>
              <w:bottom w:val="single" w:sz="4" w:space="0" w:color="000000"/>
              <w:right w:val="single" w:sz="4" w:space="0" w:color="000000"/>
            </w:tcBorders>
            <w:hideMark/>
          </w:tcPr>
          <w:p w14:paraId="0C5D18EF" w14:textId="77777777" w:rsidR="00922858" w:rsidRDefault="00922858" w:rsidP="00922858">
            <w:pPr>
              <w:pStyle w:val="TableText0"/>
            </w:pPr>
            <w:r>
              <w:t>Future Enhancements</w:t>
            </w:r>
          </w:p>
        </w:tc>
      </w:tr>
      <w:tr w:rsidR="00922858" w14:paraId="24709715"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F04E3F" w14:textId="77777777" w:rsidR="00922858" w:rsidRDefault="00922858" w:rsidP="00922858">
            <w:pPr>
              <w:pStyle w:val="TableLabels"/>
            </w:pPr>
            <w:r>
              <w:t>HF</w:t>
            </w:r>
          </w:p>
        </w:tc>
        <w:tc>
          <w:tcPr>
            <w:tcW w:w="6908" w:type="dxa"/>
            <w:tcBorders>
              <w:top w:val="single" w:sz="4" w:space="0" w:color="000000"/>
              <w:left w:val="single" w:sz="4" w:space="0" w:color="000000"/>
              <w:bottom w:val="single" w:sz="4" w:space="0" w:color="000000"/>
              <w:right w:val="single" w:sz="4" w:space="0" w:color="000000"/>
            </w:tcBorders>
            <w:hideMark/>
          </w:tcPr>
          <w:p w14:paraId="62F67843" w14:textId="77777777" w:rsidR="00922858" w:rsidRDefault="00922858" w:rsidP="00922858">
            <w:pPr>
              <w:pStyle w:val="TableText0"/>
            </w:pPr>
            <w:r>
              <w:t>Human Factors</w:t>
            </w:r>
          </w:p>
        </w:tc>
      </w:tr>
      <w:tr w:rsidR="00922858" w14:paraId="0F52114C"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E60B3F5" w14:textId="77777777" w:rsidR="00922858" w:rsidRDefault="00922858" w:rsidP="00922858">
            <w:pPr>
              <w:pStyle w:val="TableLabels"/>
            </w:pPr>
            <w:r>
              <w:t>HW</w:t>
            </w:r>
          </w:p>
        </w:tc>
        <w:tc>
          <w:tcPr>
            <w:tcW w:w="6908" w:type="dxa"/>
            <w:tcBorders>
              <w:top w:val="single" w:sz="4" w:space="0" w:color="000000"/>
              <w:left w:val="single" w:sz="4" w:space="0" w:color="000000"/>
              <w:bottom w:val="single" w:sz="4" w:space="0" w:color="000000"/>
              <w:right w:val="single" w:sz="4" w:space="0" w:color="000000"/>
            </w:tcBorders>
            <w:hideMark/>
          </w:tcPr>
          <w:p w14:paraId="2EE481BE" w14:textId="77777777" w:rsidR="00922858" w:rsidRDefault="00922858" w:rsidP="00922858">
            <w:pPr>
              <w:pStyle w:val="TableText0"/>
            </w:pPr>
            <w:r>
              <w:t>Hardware</w:t>
            </w:r>
          </w:p>
        </w:tc>
      </w:tr>
      <w:tr w:rsidR="00922858" w14:paraId="65B4003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5A6E37B8" w14:textId="77777777" w:rsidR="00922858" w:rsidRDefault="00922858" w:rsidP="00922858">
            <w:pPr>
              <w:pStyle w:val="TableLabels"/>
            </w:pPr>
            <w:r>
              <w:t>IUC</w:t>
            </w:r>
          </w:p>
        </w:tc>
        <w:tc>
          <w:tcPr>
            <w:tcW w:w="6908" w:type="dxa"/>
            <w:tcBorders>
              <w:top w:val="single" w:sz="4" w:space="0" w:color="000000"/>
              <w:left w:val="single" w:sz="4" w:space="0" w:color="000000"/>
              <w:bottom w:val="single" w:sz="4" w:space="0" w:color="000000"/>
              <w:right w:val="single" w:sz="4" w:space="0" w:color="000000"/>
            </w:tcBorders>
            <w:hideMark/>
          </w:tcPr>
          <w:p w14:paraId="515C8701" w14:textId="77777777" w:rsidR="00922858" w:rsidRDefault="00922858" w:rsidP="00922858">
            <w:pPr>
              <w:pStyle w:val="TableText0"/>
            </w:pPr>
            <w:r>
              <w:t>Illustrative Use Cases</w:t>
            </w:r>
          </w:p>
        </w:tc>
      </w:tr>
      <w:tr w:rsidR="00922858" w14:paraId="427C05C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5780E93" w14:textId="77777777" w:rsidR="00922858" w:rsidRDefault="00922858" w:rsidP="00922858">
            <w:pPr>
              <w:pStyle w:val="TableLabels"/>
            </w:pPr>
            <w:r>
              <w:t>ML</w:t>
            </w:r>
          </w:p>
        </w:tc>
        <w:tc>
          <w:tcPr>
            <w:tcW w:w="6908" w:type="dxa"/>
            <w:tcBorders>
              <w:top w:val="single" w:sz="4" w:space="0" w:color="000000"/>
              <w:left w:val="single" w:sz="4" w:space="0" w:color="000000"/>
              <w:bottom w:val="single" w:sz="4" w:space="0" w:color="000000"/>
              <w:right w:val="single" w:sz="4" w:space="0" w:color="000000"/>
            </w:tcBorders>
            <w:hideMark/>
          </w:tcPr>
          <w:p w14:paraId="29D3EEC7" w14:textId="77777777" w:rsidR="00922858" w:rsidRDefault="00922858" w:rsidP="00922858">
            <w:pPr>
              <w:pStyle w:val="TableText0"/>
            </w:pPr>
            <w:r>
              <w:t>Maintainability</w:t>
            </w:r>
          </w:p>
        </w:tc>
      </w:tr>
      <w:tr w:rsidR="00922858" w14:paraId="789C099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AF7B4E9" w14:textId="77777777" w:rsidR="00922858" w:rsidRDefault="00922858" w:rsidP="00922858">
            <w:pPr>
              <w:pStyle w:val="TableLabels"/>
            </w:pPr>
            <w:r>
              <w:t>OP</w:t>
            </w:r>
          </w:p>
        </w:tc>
        <w:tc>
          <w:tcPr>
            <w:tcW w:w="6908" w:type="dxa"/>
            <w:tcBorders>
              <w:top w:val="single" w:sz="4" w:space="0" w:color="000000"/>
              <w:left w:val="single" w:sz="4" w:space="0" w:color="000000"/>
              <w:bottom w:val="single" w:sz="4" w:space="0" w:color="000000"/>
              <w:right w:val="single" w:sz="4" w:space="0" w:color="000000"/>
            </w:tcBorders>
            <w:hideMark/>
          </w:tcPr>
          <w:p w14:paraId="7BE418E5" w14:textId="77777777" w:rsidR="00922858" w:rsidRDefault="00922858" w:rsidP="00922858">
            <w:pPr>
              <w:pStyle w:val="TableText0"/>
            </w:pPr>
            <w:r>
              <w:t>Operations</w:t>
            </w:r>
          </w:p>
        </w:tc>
      </w:tr>
      <w:tr w:rsidR="00922858" w14:paraId="7943F6D4"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529D921" w14:textId="77777777" w:rsidR="00922858" w:rsidRDefault="00922858" w:rsidP="00922858">
            <w:pPr>
              <w:pStyle w:val="TableLabels"/>
            </w:pPr>
            <w:r>
              <w:t>PR</w:t>
            </w:r>
          </w:p>
        </w:tc>
        <w:tc>
          <w:tcPr>
            <w:tcW w:w="6908" w:type="dxa"/>
            <w:tcBorders>
              <w:top w:val="single" w:sz="4" w:space="0" w:color="000000"/>
              <w:left w:val="single" w:sz="4" w:space="0" w:color="000000"/>
              <w:bottom w:val="single" w:sz="4" w:space="0" w:color="000000"/>
              <w:right w:val="single" w:sz="4" w:space="0" w:color="000000"/>
            </w:tcBorders>
            <w:hideMark/>
          </w:tcPr>
          <w:p w14:paraId="017B7BAB" w14:textId="77777777" w:rsidR="00922858" w:rsidRDefault="00922858" w:rsidP="00922858">
            <w:pPr>
              <w:pStyle w:val="TableText0"/>
            </w:pPr>
            <w:r>
              <w:t>Performance</w:t>
            </w:r>
          </w:p>
        </w:tc>
      </w:tr>
      <w:tr w:rsidR="00922858" w14:paraId="22942CB6"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F612D8F" w14:textId="77777777" w:rsidR="00922858" w:rsidRDefault="00922858" w:rsidP="00922858">
            <w:pPr>
              <w:pStyle w:val="TableLabels"/>
            </w:pPr>
            <w:r>
              <w:t>PT</w:t>
            </w:r>
          </w:p>
        </w:tc>
        <w:tc>
          <w:tcPr>
            <w:tcW w:w="6908" w:type="dxa"/>
            <w:tcBorders>
              <w:top w:val="single" w:sz="4" w:space="0" w:color="000000"/>
              <w:left w:val="single" w:sz="4" w:space="0" w:color="000000"/>
              <w:bottom w:val="single" w:sz="4" w:space="0" w:color="000000"/>
              <w:right w:val="single" w:sz="4" w:space="0" w:color="000000"/>
            </w:tcBorders>
            <w:hideMark/>
          </w:tcPr>
          <w:p w14:paraId="0E1DA6C9" w14:textId="77777777" w:rsidR="00922858" w:rsidRDefault="00922858" w:rsidP="00922858">
            <w:pPr>
              <w:pStyle w:val="TableText0"/>
            </w:pPr>
            <w:r>
              <w:t>Portability</w:t>
            </w:r>
          </w:p>
        </w:tc>
      </w:tr>
      <w:tr w:rsidR="00922858" w14:paraId="12B9272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8404BB" w14:textId="77777777" w:rsidR="00922858" w:rsidRDefault="00922858" w:rsidP="00922858">
            <w:pPr>
              <w:pStyle w:val="TableLabels"/>
            </w:pPr>
            <w:r>
              <w:t>QL</w:t>
            </w:r>
          </w:p>
        </w:tc>
        <w:tc>
          <w:tcPr>
            <w:tcW w:w="6908" w:type="dxa"/>
            <w:tcBorders>
              <w:top w:val="single" w:sz="4" w:space="0" w:color="000000"/>
              <w:left w:val="single" w:sz="4" w:space="0" w:color="000000"/>
              <w:bottom w:val="single" w:sz="4" w:space="0" w:color="000000"/>
              <w:right w:val="single" w:sz="4" w:space="0" w:color="000000"/>
            </w:tcBorders>
            <w:hideMark/>
          </w:tcPr>
          <w:p w14:paraId="48B63FC4" w14:textId="77777777" w:rsidR="00922858" w:rsidRDefault="00922858" w:rsidP="00922858">
            <w:pPr>
              <w:pStyle w:val="TableText0"/>
            </w:pPr>
            <w:r>
              <w:t>Quality</w:t>
            </w:r>
          </w:p>
        </w:tc>
      </w:tr>
      <w:tr w:rsidR="00922858" w14:paraId="5AE2BDD3"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41F1087" w14:textId="77777777" w:rsidR="00922858" w:rsidRDefault="00922858" w:rsidP="00922858">
            <w:pPr>
              <w:pStyle w:val="TableLabels"/>
            </w:pPr>
            <w:r>
              <w:t>RL</w:t>
            </w:r>
          </w:p>
        </w:tc>
        <w:tc>
          <w:tcPr>
            <w:tcW w:w="6908" w:type="dxa"/>
            <w:tcBorders>
              <w:top w:val="single" w:sz="4" w:space="0" w:color="000000"/>
              <w:left w:val="single" w:sz="4" w:space="0" w:color="000000"/>
              <w:bottom w:val="single" w:sz="4" w:space="0" w:color="000000"/>
              <w:right w:val="single" w:sz="4" w:space="0" w:color="000000"/>
            </w:tcBorders>
            <w:hideMark/>
          </w:tcPr>
          <w:p w14:paraId="16C9E855" w14:textId="77777777" w:rsidR="00922858" w:rsidRDefault="00922858" w:rsidP="00922858">
            <w:pPr>
              <w:pStyle w:val="TableText0"/>
            </w:pPr>
            <w:r>
              <w:t>Reliability</w:t>
            </w:r>
          </w:p>
        </w:tc>
      </w:tr>
      <w:tr w:rsidR="00922858" w14:paraId="6465CC2D"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4799234A" w14:textId="77777777" w:rsidR="00922858" w:rsidRDefault="00922858" w:rsidP="00922858">
            <w:pPr>
              <w:pStyle w:val="TableLabels"/>
            </w:pPr>
            <w:r>
              <w:t>SC</w:t>
            </w:r>
          </w:p>
        </w:tc>
        <w:tc>
          <w:tcPr>
            <w:tcW w:w="6908" w:type="dxa"/>
            <w:tcBorders>
              <w:top w:val="single" w:sz="4" w:space="0" w:color="000000"/>
              <w:left w:val="single" w:sz="4" w:space="0" w:color="000000"/>
              <w:bottom w:val="single" w:sz="4" w:space="0" w:color="000000"/>
              <w:right w:val="single" w:sz="4" w:space="0" w:color="000000"/>
            </w:tcBorders>
            <w:hideMark/>
          </w:tcPr>
          <w:p w14:paraId="58EBAD57" w14:textId="77777777" w:rsidR="00922858" w:rsidRDefault="00922858" w:rsidP="00922858">
            <w:pPr>
              <w:pStyle w:val="TableText0"/>
            </w:pPr>
            <w:r>
              <w:t>Security</w:t>
            </w:r>
          </w:p>
        </w:tc>
      </w:tr>
      <w:tr w:rsidR="00922858" w14:paraId="25F2C469"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3056D7EE" w14:textId="77777777" w:rsidR="00922858" w:rsidRDefault="00922858" w:rsidP="00922858">
            <w:pPr>
              <w:pStyle w:val="TableLabels"/>
            </w:pPr>
            <w:r>
              <w:t>SDD</w:t>
            </w:r>
          </w:p>
        </w:tc>
        <w:tc>
          <w:tcPr>
            <w:tcW w:w="6908" w:type="dxa"/>
            <w:tcBorders>
              <w:top w:val="single" w:sz="4" w:space="0" w:color="000000"/>
              <w:left w:val="single" w:sz="4" w:space="0" w:color="000000"/>
              <w:bottom w:val="single" w:sz="4" w:space="0" w:color="000000"/>
              <w:right w:val="single" w:sz="4" w:space="0" w:color="000000"/>
            </w:tcBorders>
            <w:hideMark/>
          </w:tcPr>
          <w:p w14:paraId="0EA6896D" w14:textId="77777777" w:rsidR="00922858" w:rsidRDefault="00922858" w:rsidP="00922858">
            <w:pPr>
              <w:pStyle w:val="TableText0"/>
            </w:pPr>
            <w:r>
              <w:t>Software Design Description</w:t>
            </w:r>
          </w:p>
        </w:tc>
      </w:tr>
      <w:tr w:rsidR="00922858" w14:paraId="591EAFD0"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D65B141" w14:textId="77777777" w:rsidR="00922858" w:rsidRDefault="00922858" w:rsidP="00922858">
            <w:pPr>
              <w:pStyle w:val="TableLabels"/>
            </w:pPr>
            <w:r>
              <w:t>SRS</w:t>
            </w:r>
          </w:p>
        </w:tc>
        <w:tc>
          <w:tcPr>
            <w:tcW w:w="6908" w:type="dxa"/>
            <w:tcBorders>
              <w:top w:val="single" w:sz="4" w:space="0" w:color="000000"/>
              <w:left w:val="single" w:sz="4" w:space="0" w:color="000000"/>
              <w:bottom w:val="single" w:sz="4" w:space="0" w:color="000000"/>
              <w:right w:val="single" w:sz="4" w:space="0" w:color="000000"/>
            </w:tcBorders>
            <w:hideMark/>
          </w:tcPr>
          <w:p w14:paraId="714E04E5" w14:textId="77777777" w:rsidR="00922858" w:rsidRDefault="00922858" w:rsidP="00922858">
            <w:pPr>
              <w:pStyle w:val="TableText0"/>
            </w:pPr>
            <w:r>
              <w:t>Software Requirements Specification</w:t>
            </w:r>
          </w:p>
        </w:tc>
      </w:tr>
      <w:tr w:rsidR="00922858" w14:paraId="44A92E11"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094BAAB0" w14:textId="77777777" w:rsidR="00922858" w:rsidRDefault="00922858" w:rsidP="00922858">
            <w:pPr>
              <w:pStyle w:val="TableLabels"/>
            </w:pPr>
            <w:r>
              <w:t>ST</w:t>
            </w:r>
          </w:p>
        </w:tc>
        <w:tc>
          <w:tcPr>
            <w:tcW w:w="6908" w:type="dxa"/>
            <w:tcBorders>
              <w:top w:val="single" w:sz="4" w:space="0" w:color="000000"/>
              <w:left w:val="single" w:sz="4" w:space="0" w:color="000000"/>
              <w:bottom w:val="single" w:sz="4" w:space="0" w:color="000000"/>
              <w:right w:val="single" w:sz="4" w:space="0" w:color="000000"/>
            </w:tcBorders>
            <w:hideMark/>
          </w:tcPr>
          <w:p w14:paraId="36DFD989" w14:textId="77777777" w:rsidR="00922858" w:rsidRDefault="00922858" w:rsidP="00922858">
            <w:pPr>
              <w:pStyle w:val="TableText0"/>
            </w:pPr>
            <w:r>
              <w:t>Standards</w:t>
            </w:r>
          </w:p>
        </w:tc>
      </w:tr>
      <w:tr w:rsidR="00922858" w14:paraId="3ABD7588"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9591F17" w14:textId="77777777" w:rsidR="00922858" w:rsidRDefault="00922858" w:rsidP="00922858">
            <w:pPr>
              <w:pStyle w:val="TableLabels"/>
            </w:pPr>
            <w:r>
              <w:t>SI</w:t>
            </w:r>
          </w:p>
        </w:tc>
        <w:tc>
          <w:tcPr>
            <w:tcW w:w="6908" w:type="dxa"/>
            <w:tcBorders>
              <w:top w:val="single" w:sz="4" w:space="0" w:color="000000"/>
              <w:left w:val="single" w:sz="4" w:space="0" w:color="000000"/>
              <w:bottom w:val="single" w:sz="4" w:space="0" w:color="000000"/>
              <w:right w:val="single" w:sz="4" w:space="0" w:color="000000"/>
            </w:tcBorders>
            <w:hideMark/>
          </w:tcPr>
          <w:p w14:paraId="5B0A71D2" w14:textId="77777777" w:rsidR="00922858" w:rsidRDefault="00922858" w:rsidP="00922858">
            <w:pPr>
              <w:pStyle w:val="TableText0"/>
            </w:pPr>
            <w:r>
              <w:t>Site</w:t>
            </w:r>
          </w:p>
        </w:tc>
      </w:tr>
      <w:tr w:rsidR="00922858" w14:paraId="3C868BD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52BFFF" w14:textId="77777777" w:rsidR="00922858" w:rsidRDefault="00922858" w:rsidP="00922858">
            <w:pPr>
              <w:pStyle w:val="TableLabels"/>
            </w:pPr>
            <w:r>
              <w:t>SW</w:t>
            </w:r>
          </w:p>
        </w:tc>
        <w:tc>
          <w:tcPr>
            <w:tcW w:w="6908" w:type="dxa"/>
            <w:tcBorders>
              <w:top w:val="single" w:sz="4" w:space="0" w:color="000000"/>
              <w:left w:val="single" w:sz="4" w:space="0" w:color="000000"/>
              <w:bottom w:val="single" w:sz="4" w:space="0" w:color="000000"/>
              <w:right w:val="single" w:sz="4" w:space="0" w:color="000000"/>
            </w:tcBorders>
            <w:hideMark/>
          </w:tcPr>
          <w:p w14:paraId="2E9C4818" w14:textId="77777777" w:rsidR="00922858" w:rsidRDefault="00922858" w:rsidP="00922858">
            <w:pPr>
              <w:pStyle w:val="TableText0"/>
            </w:pPr>
            <w:r>
              <w:t>Software</w:t>
            </w:r>
          </w:p>
        </w:tc>
      </w:tr>
      <w:tr w:rsidR="00922858" w14:paraId="3EFD90A7"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0B0CAF9" w14:textId="77777777" w:rsidR="00922858" w:rsidRDefault="00922858" w:rsidP="00922858">
            <w:pPr>
              <w:pStyle w:val="TableLabels"/>
            </w:pPr>
            <w:r>
              <w:t>UB</w:t>
            </w:r>
          </w:p>
        </w:tc>
        <w:tc>
          <w:tcPr>
            <w:tcW w:w="6908" w:type="dxa"/>
            <w:tcBorders>
              <w:top w:val="single" w:sz="4" w:space="0" w:color="000000"/>
              <w:left w:val="single" w:sz="4" w:space="0" w:color="000000"/>
              <w:bottom w:val="single" w:sz="4" w:space="0" w:color="000000"/>
              <w:right w:val="single" w:sz="4" w:space="0" w:color="000000"/>
            </w:tcBorders>
            <w:hideMark/>
          </w:tcPr>
          <w:p w14:paraId="69676794" w14:textId="77777777" w:rsidR="00922858" w:rsidRDefault="00922858" w:rsidP="00922858">
            <w:pPr>
              <w:pStyle w:val="TableText0"/>
            </w:pPr>
            <w:r>
              <w:t>Usability</w:t>
            </w:r>
          </w:p>
        </w:tc>
      </w:tr>
      <w:tr w:rsidR="00922858" w14:paraId="76F431EF"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20A3221F" w14:textId="77777777" w:rsidR="00922858" w:rsidRDefault="00922858" w:rsidP="00922858">
            <w:pPr>
              <w:pStyle w:val="TableLabels"/>
            </w:pPr>
            <w:r>
              <w:t>VV</w:t>
            </w:r>
          </w:p>
        </w:tc>
        <w:tc>
          <w:tcPr>
            <w:tcW w:w="6908" w:type="dxa"/>
            <w:tcBorders>
              <w:top w:val="single" w:sz="4" w:space="0" w:color="000000"/>
              <w:left w:val="single" w:sz="4" w:space="0" w:color="000000"/>
              <w:bottom w:val="single" w:sz="4" w:space="0" w:color="000000"/>
              <w:right w:val="single" w:sz="4" w:space="0" w:color="000000"/>
            </w:tcBorders>
            <w:hideMark/>
          </w:tcPr>
          <w:p w14:paraId="2D60D5BB" w14:textId="77777777" w:rsidR="00922858" w:rsidRDefault="00922858" w:rsidP="00922858">
            <w:pPr>
              <w:pStyle w:val="TableText0"/>
            </w:pPr>
            <w:r>
              <w:t>Verification &amp; Validation</w:t>
            </w:r>
          </w:p>
        </w:tc>
      </w:tr>
      <w:tr w:rsidR="00922858" w14:paraId="19B92752"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112C9736" w14:textId="77777777" w:rsidR="00922858" w:rsidRDefault="00922858" w:rsidP="00922858">
            <w:pPr>
              <w:pStyle w:val="TableLabels"/>
            </w:pPr>
            <w:r>
              <w:t>XI</w:t>
            </w:r>
          </w:p>
        </w:tc>
        <w:tc>
          <w:tcPr>
            <w:tcW w:w="6908" w:type="dxa"/>
            <w:tcBorders>
              <w:top w:val="single" w:sz="4" w:space="0" w:color="000000"/>
              <w:left w:val="single" w:sz="4" w:space="0" w:color="000000"/>
              <w:bottom w:val="single" w:sz="4" w:space="0" w:color="000000"/>
              <w:right w:val="single" w:sz="4" w:space="0" w:color="000000"/>
            </w:tcBorders>
            <w:hideMark/>
          </w:tcPr>
          <w:p w14:paraId="76B1AFFB" w14:textId="77777777" w:rsidR="00922858" w:rsidRDefault="00922858" w:rsidP="00922858">
            <w:pPr>
              <w:pStyle w:val="TableText0"/>
            </w:pPr>
            <w:r>
              <w:t>External Interfaces</w:t>
            </w:r>
          </w:p>
        </w:tc>
      </w:tr>
      <w:tr w:rsidR="00922858" w14:paraId="57AC70EE" w14:textId="77777777" w:rsidTr="00FE6C6D">
        <w:tc>
          <w:tcPr>
            <w:tcW w:w="2357" w:type="dxa"/>
            <w:tcBorders>
              <w:top w:val="single" w:sz="4" w:space="0" w:color="000000"/>
              <w:left w:val="single" w:sz="4" w:space="0" w:color="000000"/>
              <w:bottom w:val="single" w:sz="4" w:space="0" w:color="000000"/>
              <w:right w:val="single" w:sz="4" w:space="0" w:color="000000"/>
            </w:tcBorders>
            <w:hideMark/>
          </w:tcPr>
          <w:p w14:paraId="6F26476F" w14:textId="77777777" w:rsidR="00922858" w:rsidRDefault="00922858" w:rsidP="00922858">
            <w:pPr>
              <w:pStyle w:val="TableLabels"/>
            </w:pPr>
            <w:r>
              <w:t>XXX</w:t>
            </w:r>
          </w:p>
        </w:tc>
        <w:tc>
          <w:tcPr>
            <w:tcW w:w="6908" w:type="dxa"/>
            <w:tcBorders>
              <w:top w:val="single" w:sz="4" w:space="0" w:color="000000"/>
              <w:left w:val="single" w:sz="4" w:space="0" w:color="000000"/>
              <w:bottom w:val="single" w:sz="4" w:space="0" w:color="000000"/>
              <w:right w:val="single" w:sz="4" w:space="0" w:color="000000"/>
            </w:tcBorders>
            <w:hideMark/>
          </w:tcPr>
          <w:p w14:paraId="2A8F5494" w14:textId="77777777" w:rsidR="00922858" w:rsidRDefault="00922858" w:rsidP="00922858">
            <w:pPr>
              <w:pStyle w:val="TableText0"/>
            </w:pPr>
            <w:r>
              <w:t>X of X of X</w:t>
            </w:r>
          </w:p>
        </w:tc>
      </w:tr>
    </w:tbl>
    <w:p w14:paraId="73B1832F" w14:textId="77777777" w:rsidR="000B6704" w:rsidRDefault="000B6704" w:rsidP="000B6704">
      <w:pPr>
        <w:pStyle w:val="Heading3"/>
        <w:numPr>
          <w:ilvl w:val="0"/>
          <w:numId w:val="0"/>
        </w:numPr>
        <w:ind w:left="720" w:hanging="720"/>
      </w:pPr>
      <w:bookmarkStart w:id="23" w:name="_2s8eyo1"/>
      <w:bookmarkStart w:id="24" w:name="_Toc497996595"/>
      <w:bookmarkEnd w:id="23"/>
    </w:p>
    <w:p w14:paraId="0AB99F52" w14:textId="77777777" w:rsidR="000B6704" w:rsidRDefault="000B6704">
      <w:pPr>
        <w:overflowPunct/>
        <w:autoSpaceDE/>
        <w:autoSpaceDN/>
        <w:adjustRightInd/>
        <w:textAlignment w:val="auto"/>
        <w:rPr>
          <w:b/>
        </w:rPr>
      </w:pPr>
      <w:r>
        <w:br w:type="page"/>
      </w:r>
    </w:p>
    <w:p w14:paraId="0D753906" w14:textId="7C029922" w:rsidR="00922858" w:rsidRDefault="00922858" w:rsidP="00922858">
      <w:pPr>
        <w:pStyle w:val="Heading3"/>
        <w:rPr>
          <w:color w:val="434343"/>
          <w:lang w:val="en"/>
        </w:rPr>
      </w:pPr>
      <w:r>
        <w:lastRenderedPageBreak/>
        <w:t xml:space="preserve">Technical </w:t>
      </w:r>
      <w:r w:rsidRPr="00922858">
        <w:t>Definitions</w:t>
      </w:r>
      <w:r>
        <w:t>/Data Dictionary</w:t>
      </w:r>
      <w:bookmarkEnd w:id="24"/>
    </w:p>
    <w:p w14:paraId="6519577F" w14:textId="77777777" w:rsidR="00922858" w:rsidRDefault="00922858" w:rsidP="00922858">
      <w:pPr>
        <w:rPr>
          <w:i/>
          <w:color w:val="0070C0"/>
          <w:szCs w:val="24"/>
        </w:rPr>
      </w:pPr>
      <w:r>
        <w:rPr>
          <w:i/>
          <w:color w:val="0070C0"/>
          <w:szCs w:val="24"/>
        </w:rPr>
        <w:t>[This subsection shall list (alphabetically) and briefly describe all data collections and items mentioned in this SRS. If a data base is not involved the technical items names in the requirements are defined here. These names should be chosen with care. The expectation is that these names will be used later in the design and implementation.]</w:t>
      </w:r>
    </w:p>
    <w:p w14:paraId="183E8572" w14:textId="77777777" w:rsidR="00922858" w:rsidRDefault="00922858" w:rsidP="00922858">
      <w:pPr>
        <w:rPr>
          <w:szCs w:val="24"/>
        </w:rPr>
      </w:pPr>
    </w:p>
    <w:tbl>
      <w:tblPr>
        <w:tblW w:w="9690" w:type="dxa"/>
        <w:tblLayout w:type="fixed"/>
        <w:tblLook w:val="04A0" w:firstRow="1" w:lastRow="0" w:firstColumn="1" w:lastColumn="0" w:noHBand="0" w:noVBand="1"/>
      </w:tblPr>
      <w:tblGrid>
        <w:gridCol w:w="2610"/>
        <w:gridCol w:w="945"/>
        <w:gridCol w:w="6135"/>
      </w:tblGrid>
      <w:tr w:rsidR="00922858" w14:paraId="08DFFD80" w14:textId="77777777" w:rsidTr="00922858">
        <w:tc>
          <w:tcPr>
            <w:tcW w:w="2610" w:type="dxa"/>
            <w:hideMark/>
          </w:tcPr>
          <w:p w14:paraId="319225E1" w14:textId="77777777" w:rsidR="00922858" w:rsidRDefault="00922858" w:rsidP="00922858">
            <w:pPr>
              <w:pStyle w:val="TableTitles"/>
              <w:rPr>
                <w:szCs w:val="22"/>
              </w:rPr>
            </w:pPr>
            <w:r>
              <w:t>ItemName</w:t>
            </w:r>
          </w:p>
        </w:tc>
        <w:tc>
          <w:tcPr>
            <w:tcW w:w="945" w:type="dxa"/>
            <w:hideMark/>
          </w:tcPr>
          <w:p w14:paraId="4EC3FCCF" w14:textId="77777777" w:rsidR="00922858" w:rsidRDefault="00922858" w:rsidP="00922858">
            <w:pPr>
              <w:pStyle w:val="TableTitles"/>
            </w:pPr>
            <w:r>
              <w:t>Type</w:t>
            </w:r>
          </w:p>
        </w:tc>
        <w:tc>
          <w:tcPr>
            <w:tcW w:w="6135" w:type="dxa"/>
            <w:hideMark/>
          </w:tcPr>
          <w:p w14:paraId="4FC66365" w14:textId="77777777" w:rsidR="00922858" w:rsidRDefault="00922858" w:rsidP="00922858">
            <w:pPr>
              <w:pStyle w:val="TableTitles"/>
            </w:pPr>
            <w:r>
              <w:t>Brief description of data item</w:t>
            </w:r>
          </w:p>
        </w:tc>
      </w:tr>
      <w:tr w:rsidR="00922858" w14:paraId="60B5BCCE" w14:textId="77777777" w:rsidTr="00922858">
        <w:tc>
          <w:tcPr>
            <w:tcW w:w="2610" w:type="dxa"/>
            <w:hideMark/>
          </w:tcPr>
          <w:p w14:paraId="140CC8E1" w14:textId="77777777" w:rsidR="00922858" w:rsidRDefault="00922858" w:rsidP="00922858">
            <w:pPr>
              <w:pStyle w:val="TableLabels"/>
              <w:rPr>
                <w:color w:val="0070C0"/>
              </w:rPr>
            </w:pPr>
            <w:r>
              <w:t>Course</w:t>
            </w:r>
          </w:p>
        </w:tc>
        <w:tc>
          <w:tcPr>
            <w:tcW w:w="945" w:type="dxa"/>
            <w:hideMark/>
          </w:tcPr>
          <w:p w14:paraId="49832E1D" w14:textId="77777777" w:rsidR="00922858" w:rsidRDefault="00922858" w:rsidP="00922858">
            <w:pPr>
              <w:pStyle w:val="TableText0"/>
              <w:rPr>
                <w:color w:val="000000"/>
              </w:rPr>
            </w:pPr>
            <w:r>
              <w:t>Table</w:t>
            </w:r>
          </w:p>
        </w:tc>
        <w:tc>
          <w:tcPr>
            <w:tcW w:w="6135" w:type="dxa"/>
          </w:tcPr>
          <w:p w14:paraId="488CE839" w14:textId="77777777" w:rsidR="00922858" w:rsidRDefault="00922858" w:rsidP="00922858">
            <w:pPr>
              <w:pStyle w:val="TableText0"/>
            </w:pPr>
          </w:p>
        </w:tc>
      </w:tr>
      <w:tr w:rsidR="00922858" w14:paraId="42E91011" w14:textId="77777777" w:rsidTr="00922858">
        <w:tc>
          <w:tcPr>
            <w:tcW w:w="2610" w:type="dxa"/>
            <w:hideMark/>
          </w:tcPr>
          <w:p w14:paraId="37190C78" w14:textId="77777777" w:rsidR="00922858" w:rsidRDefault="00922858" w:rsidP="00922858">
            <w:pPr>
              <w:pStyle w:val="TableLabels"/>
            </w:pPr>
            <w:r>
              <w:t>Course Outcome</w:t>
            </w:r>
          </w:p>
        </w:tc>
        <w:tc>
          <w:tcPr>
            <w:tcW w:w="945" w:type="dxa"/>
            <w:hideMark/>
          </w:tcPr>
          <w:p w14:paraId="57002512" w14:textId="77777777" w:rsidR="00922858" w:rsidRDefault="00922858" w:rsidP="00922858">
            <w:pPr>
              <w:pStyle w:val="TableText0"/>
            </w:pPr>
            <w:r>
              <w:t>Table</w:t>
            </w:r>
          </w:p>
        </w:tc>
        <w:tc>
          <w:tcPr>
            <w:tcW w:w="6135" w:type="dxa"/>
            <w:hideMark/>
          </w:tcPr>
          <w:p w14:paraId="3B9AF656" w14:textId="77777777" w:rsidR="00922858" w:rsidRDefault="00922858" w:rsidP="00922858">
            <w:pPr>
              <w:pStyle w:val="TableText0"/>
            </w:pPr>
            <w:r>
              <w:t>Linking table between Course and Outcome, tracks what courses are tied to which outcomes</w:t>
            </w:r>
          </w:p>
        </w:tc>
      </w:tr>
      <w:tr w:rsidR="00922858" w14:paraId="214D499B" w14:textId="77777777" w:rsidTr="00922858">
        <w:tc>
          <w:tcPr>
            <w:tcW w:w="2610" w:type="dxa"/>
            <w:hideMark/>
          </w:tcPr>
          <w:p w14:paraId="021A3951" w14:textId="77777777" w:rsidR="00922858" w:rsidRDefault="00922858" w:rsidP="00922858">
            <w:pPr>
              <w:pStyle w:val="TableLabels"/>
            </w:pPr>
            <w:r>
              <w:t>Course Prefix</w:t>
            </w:r>
          </w:p>
        </w:tc>
        <w:tc>
          <w:tcPr>
            <w:tcW w:w="945" w:type="dxa"/>
            <w:hideMark/>
          </w:tcPr>
          <w:p w14:paraId="4315836F" w14:textId="77777777" w:rsidR="00922858" w:rsidRDefault="00922858" w:rsidP="00922858">
            <w:pPr>
              <w:pStyle w:val="TableText0"/>
            </w:pPr>
            <w:r>
              <w:t>Table</w:t>
            </w:r>
          </w:p>
        </w:tc>
        <w:tc>
          <w:tcPr>
            <w:tcW w:w="6135" w:type="dxa"/>
            <w:hideMark/>
          </w:tcPr>
          <w:p w14:paraId="2B601D35" w14:textId="77777777" w:rsidR="00922858" w:rsidRDefault="00922858" w:rsidP="00922858">
            <w:pPr>
              <w:pStyle w:val="TableText0"/>
            </w:pPr>
            <w:r>
              <w:t>Unique identifier for classes in a program (ex. CSCI)</w:t>
            </w:r>
          </w:p>
        </w:tc>
      </w:tr>
      <w:tr w:rsidR="00922858" w14:paraId="1C55D6A2" w14:textId="77777777" w:rsidTr="00922858">
        <w:tc>
          <w:tcPr>
            <w:tcW w:w="2610" w:type="dxa"/>
            <w:hideMark/>
          </w:tcPr>
          <w:p w14:paraId="2D0D807F" w14:textId="77777777" w:rsidR="00922858" w:rsidRDefault="00922858" w:rsidP="00922858">
            <w:pPr>
              <w:pStyle w:val="TableLabels"/>
            </w:pPr>
            <w:r>
              <w:t>Program</w:t>
            </w:r>
          </w:p>
        </w:tc>
        <w:tc>
          <w:tcPr>
            <w:tcW w:w="945" w:type="dxa"/>
            <w:hideMark/>
          </w:tcPr>
          <w:p w14:paraId="7A076306" w14:textId="77777777" w:rsidR="00922858" w:rsidRDefault="00922858" w:rsidP="00922858">
            <w:pPr>
              <w:pStyle w:val="TableText0"/>
            </w:pPr>
            <w:r>
              <w:t>Table</w:t>
            </w:r>
          </w:p>
        </w:tc>
        <w:tc>
          <w:tcPr>
            <w:tcW w:w="6135" w:type="dxa"/>
            <w:hideMark/>
          </w:tcPr>
          <w:p w14:paraId="086EC3AF" w14:textId="77777777" w:rsidR="00922858" w:rsidRDefault="00922858" w:rsidP="00922858">
            <w:pPr>
              <w:pStyle w:val="TableText0"/>
            </w:pPr>
            <w:r>
              <w:t>Names of Degree Program</w:t>
            </w:r>
          </w:p>
        </w:tc>
      </w:tr>
      <w:tr w:rsidR="00922858" w14:paraId="702B3BD2" w14:textId="77777777" w:rsidTr="00922858">
        <w:tc>
          <w:tcPr>
            <w:tcW w:w="2610" w:type="dxa"/>
            <w:hideMark/>
          </w:tcPr>
          <w:p w14:paraId="2417D853" w14:textId="77777777" w:rsidR="00922858" w:rsidRDefault="00922858" w:rsidP="00922858">
            <w:pPr>
              <w:pStyle w:val="TableLabels"/>
            </w:pPr>
            <w:r>
              <w:t>Metric</w:t>
            </w:r>
          </w:p>
        </w:tc>
        <w:tc>
          <w:tcPr>
            <w:tcW w:w="945" w:type="dxa"/>
            <w:hideMark/>
          </w:tcPr>
          <w:p w14:paraId="41D2A8F7" w14:textId="77777777" w:rsidR="00922858" w:rsidRDefault="00922858" w:rsidP="00922858">
            <w:pPr>
              <w:pStyle w:val="TableText0"/>
            </w:pPr>
            <w:r>
              <w:t>Table</w:t>
            </w:r>
          </w:p>
        </w:tc>
        <w:tc>
          <w:tcPr>
            <w:tcW w:w="6135" w:type="dxa"/>
            <w:hideMark/>
          </w:tcPr>
          <w:p w14:paraId="49A8EA24" w14:textId="77777777" w:rsidR="00922858" w:rsidRDefault="00922858" w:rsidP="00922858">
            <w:pPr>
              <w:pStyle w:val="TableText0"/>
            </w:pPr>
            <w:r>
              <w:t>Methods that judge whether an outcome has been met in a program</w:t>
            </w:r>
          </w:p>
        </w:tc>
      </w:tr>
      <w:tr w:rsidR="00922858" w14:paraId="4F767A3E" w14:textId="77777777" w:rsidTr="00922858">
        <w:tc>
          <w:tcPr>
            <w:tcW w:w="2610" w:type="dxa"/>
            <w:hideMark/>
          </w:tcPr>
          <w:p w14:paraId="45A2D1D6" w14:textId="77777777" w:rsidR="00922858" w:rsidRDefault="00922858" w:rsidP="00922858">
            <w:pPr>
              <w:pStyle w:val="TableLabels"/>
            </w:pPr>
            <w:r>
              <w:t>Outcome</w:t>
            </w:r>
          </w:p>
        </w:tc>
        <w:tc>
          <w:tcPr>
            <w:tcW w:w="945" w:type="dxa"/>
            <w:hideMark/>
          </w:tcPr>
          <w:p w14:paraId="1258E3F9" w14:textId="77777777" w:rsidR="00922858" w:rsidRDefault="00922858" w:rsidP="00922858">
            <w:pPr>
              <w:pStyle w:val="TableText0"/>
            </w:pPr>
            <w:r>
              <w:t>Table</w:t>
            </w:r>
          </w:p>
        </w:tc>
        <w:tc>
          <w:tcPr>
            <w:tcW w:w="6135" w:type="dxa"/>
            <w:hideMark/>
          </w:tcPr>
          <w:p w14:paraId="772E8A24" w14:textId="77777777" w:rsidR="00922858" w:rsidRDefault="00922858" w:rsidP="00922858">
            <w:pPr>
              <w:pStyle w:val="TableText0"/>
            </w:pPr>
            <w:r>
              <w:t>Tracks data related to the current course including course number and ID</w:t>
            </w:r>
          </w:p>
        </w:tc>
      </w:tr>
      <w:tr w:rsidR="00922858" w14:paraId="7F80A679" w14:textId="77777777" w:rsidTr="00922858">
        <w:tc>
          <w:tcPr>
            <w:tcW w:w="2610" w:type="dxa"/>
            <w:hideMark/>
          </w:tcPr>
          <w:p w14:paraId="0F3C7D69" w14:textId="77777777" w:rsidR="00922858" w:rsidRDefault="00922858" w:rsidP="00922858">
            <w:pPr>
              <w:pStyle w:val="TableLabels"/>
            </w:pPr>
            <w:r>
              <w:t>Offering Outcome</w:t>
            </w:r>
          </w:p>
        </w:tc>
        <w:tc>
          <w:tcPr>
            <w:tcW w:w="945" w:type="dxa"/>
            <w:hideMark/>
          </w:tcPr>
          <w:p w14:paraId="1EA3D34D" w14:textId="77777777" w:rsidR="00922858" w:rsidRDefault="00922858" w:rsidP="00922858">
            <w:pPr>
              <w:pStyle w:val="TableText0"/>
            </w:pPr>
            <w:r>
              <w:t>Table</w:t>
            </w:r>
          </w:p>
        </w:tc>
        <w:tc>
          <w:tcPr>
            <w:tcW w:w="6135" w:type="dxa"/>
          </w:tcPr>
          <w:p w14:paraId="0DEE069E" w14:textId="77777777" w:rsidR="00922858" w:rsidRDefault="00922858" w:rsidP="00922858">
            <w:pPr>
              <w:pStyle w:val="TableText0"/>
            </w:pPr>
          </w:p>
        </w:tc>
      </w:tr>
      <w:tr w:rsidR="00922858" w14:paraId="53F47EB2" w14:textId="77777777" w:rsidTr="00922858">
        <w:tc>
          <w:tcPr>
            <w:tcW w:w="2610" w:type="dxa"/>
            <w:hideMark/>
          </w:tcPr>
          <w:p w14:paraId="057F7050" w14:textId="77777777" w:rsidR="00922858" w:rsidRDefault="00922858" w:rsidP="00922858">
            <w:pPr>
              <w:pStyle w:val="TableLabels"/>
            </w:pPr>
            <w:r>
              <w:t>Program Cutoff</w:t>
            </w:r>
          </w:p>
        </w:tc>
        <w:tc>
          <w:tcPr>
            <w:tcW w:w="945" w:type="dxa"/>
            <w:hideMark/>
          </w:tcPr>
          <w:p w14:paraId="05046663" w14:textId="77777777" w:rsidR="00922858" w:rsidRDefault="00922858" w:rsidP="00922858">
            <w:pPr>
              <w:pStyle w:val="TableText0"/>
            </w:pPr>
            <w:r>
              <w:t>Table</w:t>
            </w:r>
          </w:p>
        </w:tc>
        <w:tc>
          <w:tcPr>
            <w:tcW w:w="6135" w:type="dxa"/>
            <w:hideMark/>
          </w:tcPr>
          <w:p w14:paraId="14D895B8" w14:textId="77777777" w:rsidR="00922858" w:rsidRDefault="00922858" w:rsidP="00922858">
            <w:pPr>
              <w:pStyle w:val="TableText0"/>
            </w:pPr>
            <w:r>
              <w:t>Dates when outcome information is due for a certain program</w:t>
            </w:r>
          </w:p>
        </w:tc>
      </w:tr>
      <w:tr w:rsidR="00922858" w14:paraId="57B521C5" w14:textId="77777777" w:rsidTr="00922858">
        <w:tc>
          <w:tcPr>
            <w:tcW w:w="2610" w:type="dxa"/>
            <w:hideMark/>
          </w:tcPr>
          <w:p w14:paraId="65AD5E1C" w14:textId="77777777" w:rsidR="00922858" w:rsidRDefault="00922858" w:rsidP="00922858">
            <w:pPr>
              <w:pStyle w:val="TableLabels"/>
            </w:pPr>
            <w:r>
              <w:t>Offering</w:t>
            </w:r>
          </w:p>
        </w:tc>
        <w:tc>
          <w:tcPr>
            <w:tcW w:w="945" w:type="dxa"/>
            <w:hideMark/>
          </w:tcPr>
          <w:p w14:paraId="47004425" w14:textId="77777777" w:rsidR="00922858" w:rsidRDefault="00922858" w:rsidP="00922858">
            <w:pPr>
              <w:pStyle w:val="TableText0"/>
            </w:pPr>
            <w:r>
              <w:t>Table</w:t>
            </w:r>
          </w:p>
        </w:tc>
        <w:tc>
          <w:tcPr>
            <w:tcW w:w="6135" w:type="dxa"/>
            <w:hideMark/>
          </w:tcPr>
          <w:p w14:paraId="70430F76" w14:textId="77777777" w:rsidR="00922858" w:rsidRDefault="00922858" w:rsidP="00922858">
            <w:pPr>
              <w:pStyle w:val="TableText0"/>
            </w:pPr>
            <w:r>
              <w:t xml:space="preserve">A particular class taken in a particular semester by a student. Unique to both the class, and the semester. If there a class is available at two different times in a semester, it has two offerings distinguished by an offering number appended onto the course number </w:t>
            </w:r>
          </w:p>
        </w:tc>
      </w:tr>
      <w:tr w:rsidR="00922858" w14:paraId="7FF35031" w14:textId="77777777" w:rsidTr="00922858">
        <w:trPr>
          <w:trHeight w:val="300"/>
        </w:trPr>
        <w:tc>
          <w:tcPr>
            <w:tcW w:w="2610" w:type="dxa"/>
            <w:hideMark/>
          </w:tcPr>
          <w:p w14:paraId="5ADD5ECD" w14:textId="77777777" w:rsidR="00922858" w:rsidRDefault="00922858" w:rsidP="00922858">
            <w:pPr>
              <w:pStyle w:val="TableLabels"/>
            </w:pPr>
            <w:r>
              <w:t>Semester</w:t>
            </w:r>
          </w:p>
        </w:tc>
        <w:tc>
          <w:tcPr>
            <w:tcW w:w="945" w:type="dxa"/>
            <w:hideMark/>
          </w:tcPr>
          <w:p w14:paraId="798ACF50" w14:textId="77777777" w:rsidR="00922858" w:rsidRDefault="00922858" w:rsidP="00922858">
            <w:pPr>
              <w:pStyle w:val="TableText0"/>
            </w:pPr>
            <w:r>
              <w:t>Table</w:t>
            </w:r>
          </w:p>
        </w:tc>
        <w:tc>
          <w:tcPr>
            <w:tcW w:w="6135" w:type="dxa"/>
            <w:hideMark/>
          </w:tcPr>
          <w:p w14:paraId="5D401F08" w14:textId="77777777" w:rsidR="00922858" w:rsidRDefault="00922858" w:rsidP="00922858">
            <w:pPr>
              <w:pStyle w:val="TableText0"/>
            </w:pPr>
            <w:r>
              <w:t>Time frame when classes are taken by students</w:t>
            </w:r>
          </w:p>
        </w:tc>
      </w:tr>
      <w:tr w:rsidR="00922858" w14:paraId="62334ED8" w14:textId="77777777" w:rsidTr="00922858">
        <w:trPr>
          <w:trHeight w:val="300"/>
        </w:trPr>
        <w:tc>
          <w:tcPr>
            <w:tcW w:w="2610" w:type="dxa"/>
            <w:hideMark/>
          </w:tcPr>
          <w:p w14:paraId="34586349" w14:textId="77777777" w:rsidR="00922858" w:rsidRDefault="00922858" w:rsidP="00922858">
            <w:pPr>
              <w:pStyle w:val="TableLabels"/>
            </w:pPr>
            <w:r>
              <w:t>Semester_Type</w:t>
            </w:r>
          </w:p>
        </w:tc>
        <w:tc>
          <w:tcPr>
            <w:tcW w:w="945" w:type="dxa"/>
            <w:hideMark/>
          </w:tcPr>
          <w:p w14:paraId="3DE5A82F" w14:textId="77777777" w:rsidR="00922858" w:rsidRDefault="00922858" w:rsidP="00922858">
            <w:pPr>
              <w:pStyle w:val="TableText0"/>
            </w:pPr>
            <w:r>
              <w:t>Table</w:t>
            </w:r>
          </w:p>
        </w:tc>
        <w:tc>
          <w:tcPr>
            <w:tcW w:w="6135" w:type="dxa"/>
          </w:tcPr>
          <w:p w14:paraId="2E71E38C" w14:textId="77777777" w:rsidR="00922858" w:rsidRDefault="00922858" w:rsidP="00922858">
            <w:pPr>
              <w:pStyle w:val="TableText0"/>
            </w:pPr>
          </w:p>
        </w:tc>
      </w:tr>
      <w:tr w:rsidR="00922858" w14:paraId="1DED7656" w14:textId="77777777" w:rsidTr="00922858">
        <w:tc>
          <w:tcPr>
            <w:tcW w:w="2610" w:type="dxa"/>
            <w:hideMark/>
          </w:tcPr>
          <w:p w14:paraId="65649E44" w14:textId="77777777" w:rsidR="00922858" w:rsidRDefault="00922858" w:rsidP="00922858">
            <w:pPr>
              <w:pStyle w:val="TableLabels"/>
            </w:pPr>
            <w:r>
              <w:t>Job Title</w:t>
            </w:r>
          </w:p>
        </w:tc>
        <w:tc>
          <w:tcPr>
            <w:tcW w:w="945" w:type="dxa"/>
            <w:hideMark/>
          </w:tcPr>
          <w:p w14:paraId="601882D3" w14:textId="77777777" w:rsidR="00922858" w:rsidRDefault="00922858" w:rsidP="00922858">
            <w:pPr>
              <w:pStyle w:val="TableText0"/>
            </w:pPr>
            <w:r>
              <w:t>Table</w:t>
            </w:r>
          </w:p>
        </w:tc>
        <w:tc>
          <w:tcPr>
            <w:tcW w:w="6135" w:type="dxa"/>
          </w:tcPr>
          <w:p w14:paraId="275FB69D" w14:textId="77777777" w:rsidR="00922858" w:rsidRDefault="00922858" w:rsidP="00922858">
            <w:pPr>
              <w:pStyle w:val="TableText0"/>
            </w:pPr>
          </w:p>
        </w:tc>
      </w:tr>
      <w:tr w:rsidR="00922858" w14:paraId="75A51B81" w14:textId="77777777" w:rsidTr="00922858">
        <w:trPr>
          <w:trHeight w:val="300"/>
        </w:trPr>
        <w:tc>
          <w:tcPr>
            <w:tcW w:w="2610" w:type="dxa"/>
            <w:hideMark/>
          </w:tcPr>
          <w:p w14:paraId="39E177CA" w14:textId="77777777" w:rsidR="00922858" w:rsidRDefault="00922858" w:rsidP="00922858">
            <w:pPr>
              <w:pStyle w:val="TableLabels"/>
            </w:pPr>
            <w:r>
              <w:t>Users</w:t>
            </w:r>
          </w:p>
        </w:tc>
        <w:tc>
          <w:tcPr>
            <w:tcW w:w="945" w:type="dxa"/>
            <w:hideMark/>
          </w:tcPr>
          <w:p w14:paraId="19BD6337" w14:textId="77777777" w:rsidR="00922858" w:rsidRDefault="00922858" w:rsidP="00922858">
            <w:pPr>
              <w:pStyle w:val="TableText0"/>
            </w:pPr>
            <w:r>
              <w:t>Table</w:t>
            </w:r>
          </w:p>
        </w:tc>
        <w:tc>
          <w:tcPr>
            <w:tcW w:w="6135" w:type="dxa"/>
            <w:hideMark/>
          </w:tcPr>
          <w:p w14:paraId="1193FEDD" w14:textId="77777777" w:rsidR="00922858" w:rsidRDefault="00922858" w:rsidP="00922858">
            <w:pPr>
              <w:pStyle w:val="TableText0"/>
            </w:pPr>
            <w:r>
              <w:t>Login information of all users</w:t>
            </w:r>
          </w:p>
        </w:tc>
      </w:tr>
      <w:tr w:rsidR="00922858" w14:paraId="05F63A5A" w14:textId="77777777" w:rsidTr="00922858">
        <w:trPr>
          <w:trHeight w:val="300"/>
        </w:trPr>
        <w:tc>
          <w:tcPr>
            <w:tcW w:w="2610" w:type="dxa"/>
            <w:hideMark/>
          </w:tcPr>
          <w:p w14:paraId="5A1D1F0B" w14:textId="77777777" w:rsidR="00922858" w:rsidRDefault="00922858" w:rsidP="00922858">
            <w:pPr>
              <w:pStyle w:val="TableLabels"/>
            </w:pPr>
            <w:r>
              <w:t>Permission Set</w:t>
            </w:r>
          </w:p>
        </w:tc>
        <w:tc>
          <w:tcPr>
            <w:tcW w:w="945" w:type="dxa"/>
            <w:hideMark/>
          </w:tcPr>
          <w:p w14:paraId="2A3CDA84" w14:textId="77777777" w:rsidR="00922858" w:rsidRDefault="00922858" w:rsidP="00922858">
            <w:pPr>
              <w:pStyle w:val="TableText0"/>
              <w:rPr>
                <w:b/>
              </w:rPr>
            </w:pPr>
            <w:r>
              <w:t>Table</w:t>
            </w:r>
          </w:p>
        </w:tc>
        <w:tc>
          <w:tcPr>
            <w:tcW w:w="6135" w:type="dxa"/>
          </w:tcPr>
          <w:p w14:paraId="7B97B48B" w14:textId="77777777" w:rsidR="00922858" w:rsidRDefault="00922858" w:rsidP="00922858">
            <w:pPr>
              <w:pStyle w:val="TableText0"/>
            </w:pPr>
          </w:p>
        </w:tc>
      </w:tr>
      <w:tr w:rsidR="00922858" w14:paraId="5C277027" w14:textId="77777777" w:rsidTr="00922858">
        <w:tc>
          <w:tcPr>
            <w:tcW w:w="2610" w:type="dxa"/>
            <w:hideMark/>
          </w:tcPr>
          <w:p w14:paraId="522939EE" w14:textId="77777777" w:rsidR="00922858" w:rsidRDefault="00922858" w:rsidP="00922858">
            <w:pPr>
              <w:pStyle w:val="TableLabels"/>
            </w:pPr>
            <w:r>
              <w:t>Program Permissions</w:t>
            </w:r>
          </w:p>
        </w:tc>
        <w:tc>
          <w:tcPr>
            <w:tcW w:w="945" w:type="dxa"/>
            <w:hideMark/>
          </w:tcPr>
          <w:p w14:paraId="12A031E3" w14:textId="77777777" w:rsidR="00922858" w:rsidRDefault="00922858" w:rsidP="00922858">
            <w:pPr>
              <w:pStyle w:val="TableText0"/>
            </w:pPr>
            <w:r>
              <w:t>Table</w:t>
            </w:r>
          </w:p>
        </w:tc>
        <w:tc>
          <w:tcPr>
            <w:tcW w:w="6135" w:type="dxa"/>
            <w:hideMark/>
          </w:tcPr>
          <w:p w14:paraId="26A67D73" w14:textId="77777777" w:rsidR="00922858" w:rsidRDefault="00922858" w:rsidP="00922858">
            <w:pPr>
              <w:pStyle w:val="TableText0"/>
            </w:pPr>
            <w:r>
              <w:t>Linking table between Users, Program, and Permission Set, tracks who has what permissions in what program</w:t>
            </w:r>
          </w:p>
        </w:tc>
      </w:tr>
    </w:tbl>
    <w:p w14:paraId="1F703209" w14:textId="77777777" w:rsidR="000B6704" w:rsidRDefault="000B6704" w:rsidP="000B6704">
      <w:pPr>
        <w:pStyle w:val="Heading2"/>
        <w:numPr>
          <w:ilvl w:val="0"/>
          <w:numId w:val="0"/>
        </w:numPr>
        <w:ind w:left="576" w:hanging="576"/>
      </w:pPr>
      <w:bookmarkStart w:id="25" w:name="_17dp8vu"/>
      <w:bookmarkStart w:id="26" w:name="_Toc497996596"/>
      <w:bookmarkEnd w:id="25"/>
    </w:p>
    <w:p w14:paraId="58B95BCA" w14:textId="77777777" w:rsidR="000B6704" w:rsidRDefault="000B6704">
      <w:pPr>
        <w:overflowPunct/>
        <w:autoSpaceDE/>
        <w:autoSpaceDN/>
        <w:adjustRightInd/>
        <w:textAlignment w:val="auto"/>
        <w:rPr>
          <w:b/>
          <w:sz w:val="28"/>
        </w:rPr>
      </w:pPr>
      <w:r>
        <w:br w:type="page"/>
      </w:r>
    </w:p>
    <w:p w14:paraId="70067E07" w14:textId="2E3C41E9" w:rsidR="00922858" w:rsidRDefault="00922858" w:rsidP="00922858">
      <w:pPr>
        <w:pStyle w:val="Heading2"/>
        <w:rPr>
          <w:lang w:val="en"/>
        </w:rPr>
      </w:pPr>
      <w:r w:rsidRPr="00922858">
        <w:lastRenderedPageBreak/>
        <w:t>References</w:t>
      </w:r>
      <w:bookmarkEnd w:id="26"/>
    </w:p>
    <w:p w14:paraId="441DC808" w14:textId="47200CC8" w:rsidR="00922858" w:rsidRDefault="00922858" w:rsidP="00922858">
      <w:pPr>
        <w:rPr>
          <w:rFonts w:ascii="Quattrocento Sans" w:eastAsia="Quattrocento Sans" w:hAnsi="Quattrocento Sans" w:cs="Quattrocento Sans"/>
          <w:sz w:val="18"/>
          <w:szCs w:val="18"/>
        </w:rPr>
      </w:pPr>
      <w:r>
        <w:rPr>
          <w:szCs w:val="24"/>
        </w:rPr>
        <w:t>ABET, </w:t>
      </w:r>
      <w:hyperlink r:id="rId19" w:history="1">
        <w:r>
          <w:rPr>
            <w:rStyle w:val="Hyperlink"/>
            <w:szCs w:val="24"/>
          </w:rPr>
          <w:t>http://www.abet.org/</w:t>
        </w:r>
      </w:hyperlink>
      <w:r>
        <w:rPr>
          <w:szCs w:val="24"/>
        </w:rPr>
        <w:t> </w:t>
      </w:r>
    </w:p>
    <w:p w14:paraId="458FAD8D" w14:textId="77777777" w:rsidR="00922858" w:rsidRDefault="00922858" w:rsidP="00922858">
      <w:pPr>
        <w:rPr>
          <w:rFonts w:ascii="Quattrocento Sans" w:eastAsia="Quattrocento Sans" w:hAnsi="Quattrocento Sans" w:cs="Quattrocento Sans"/>
          <w:sz w:val="18"/>
          <w:szCs w:val="18"/>
        </w:rPr>
      </w:pPr>
      <w:r>
        <w:rPr>
          <w:szCs w:val="24"/>
        </w:rPr>
        <w:t> </w:t>
      </w:r>
    </w:p>
    <w:p w14:paraId="3401E17A" w14:textId="33972B93" w:rsidR="00922858" w:rsidRDefault="00922858" w:rsidP="00922858">
      <w:pPr>
        <w:rPr>
          <w:szCs w:val="24"/>
        </w:rPr>
      </w:pPr>
      <w:r>
        <w:rPr>
          <w:szCs w:val="24"/>
        </w:rPr>
        <w:t>CAS, </w:t>
      </w:r>
      <w:hyperlink r:id="rId20" w:history="1">
        <w:r>
          <w:rPr>
            <w:rStyle w:val="Hyperlink"/>
            <w:szCs w:val="24"/>
          </w:rPr>
          <w:t>https://wiki.jasig.org/display/CAS/Home</w:t>
        </w:r>
      </w:hyperlink>
      <w:r>
        <w:rPr>
          <w:szCs w:val="24"/>
        </w:rPr>
        <w:t> </w:t>
      </w:r>
    </w:p>
    <w:p w14:paraId="4733C456" w14:textId="77777777" w:rsidR="00922858" w:rsidRDefault="00922858" w:rsidP="00922858">
      <w:pPr>
        <w:rPr>
          <w:szCs w:val="24"/>
        </w:rPr>
      </w:pPr>
    </w:p>
    <w:p w14:paraId="27FFE7DE" w14:textId="496F74DA" w:rsidR="00922858" w:rsidRDefault="00922858" w:rsidP="00922858">
      <w:pPr>
        <w:rPr>
          <w:szCs w:val="24"/>
        </w:rPr>
      </w:pPr>
      <w:r>
        <w:rPr>
          <w:szCs w:val="24"/>
        </w:rPr>
        <w:t xml:space="preserve">Fundamentals of Engineering Exam </w:t>
      </w:r>
      <w:hyperlink r:id="rId21" w:history="1">
        <w:r>
          <w:rPr>
            <w:rStyle w:val="Hyperlink"/>
            <w:color w:val="1155CC"/>
            <w:szCs w:val="24"/>
          </w:rPr>
          <w:t>https://ncees.org/engineering/fe/</w:t>
        </w:r>
      </w:hyperlink>
      <w:r>
        <w:rPr>
          <w:szCs w:val="24"/>
        </w:rPr>
        <w:t xml:space="preserve"> </w:t>
      </w:r>
    </w:p>
    <w:p w14:paraId="1F6EF436" w14:textId="77777777" w:rsidR="00922858" w:rsidRDefault="00922858" w:rsidP="00922858">
      <w:pPr>
        <w:rPr>
          <w:szCs w:val="24"/>
        </w:rPr>
      </w:pPr>
    </w:p>
    <w:p w14:paraId="7E9B76CF" w14:textId="53E2AFDA" w:rsidR="00922858" w:rsidRDefault="00922858" w:rsidP="00922858">
      <w:pPr>
        <w:rPr>
          <w:szCs w:val="24"/>
        </w:rPr>
      </w:pPr>
      <w:r>
        <w:rPr>
          <w:szCs w:val="24"/>
        </w:rPr>
        <w:t xml:space="preserve">NorthWest Commission on Colleges and Universities </w:t>
      </w:r>
      <w:hyperlink r:id="rId22" w:history="1">
        <w:r>
          <w:rPr>
            <w:rStyle w:val="Hyperlink"/>
            <w:color w:val="1155CC"/>
            <w:szCs w:val="24"/>
          </w:rPr>
          <w:t>http://www.nwccu.org/</w:t>
        </w:r>
      </w:hyperlink>
      <w:r>
        <w:rPr>
          <w:szCs w:val="24"/>
        </w:rPr>
        <w:t xml:space="preserve"> </w:t>
      </w:r>
    </w:p>
    <w:p w14:paraId="2D29D012" w14:textId="77777777" w:rsidR="00922858" w:rsidRDefault="00922858" w:rsidP="00922858">
      <w:pPr>
        <w:rPr>
          <w:rFonts w:ascii="Quattrocento Sans" w:eastAsia="Quattrocento Sans" w:hAnsi="Quattrocento Sans" w:cs="Quattrocento Sans"/>
          <w:sz w:val="18"/>
          <w:szCs w:val="18"/>
        </w:rPr>
      </w:pPr>
      <w:r>
        <w:rPr>
          <w:szCs w:val="24"/>
        </w:rPr>
        <w:t> </w:t>
      </w:r>
    </w:p>
    <w:p w14:paraId="38201988" w14:textId="3A81242C" w:rsidR="00922858" w:rsidRDefault="00922858" w:rsidP="00922858">
      <w:pPr>
        <w:rPr>
          <w:rFonts w:ascii="Quattrocento Sans" w:eastAsia="Quattrocento Sans" w:hAnsi="Quattrocento Sans" w:cs="Quattrocento Sans"/>
          <w:sz w:val="18"/>
          <w:szCs w:val="18"/>
        </w:rPr>
      </w:pPr>
      <w:r>
        <w:rPr>
          <w:szCs w:val="24"/>
        </w:rPr>
        <w:t>W3C XHTML validation software, </w:t>
      </w:r>
      <w:hyperlink r:id="rId23" w:history="1">
        <w:r>
          <w:rPr>
            <w:rStyle w:val="Hyperlink"/>
            <w:szCs w:val="24"/>
          </w:rPr>
          <w:t>http://validator.w3.org</w:t>
        </w:r>
      </w:hyperlink>
      <w:r>
        <w:rPr>
          <w:szCs w:val="24"/>
        </w:rPr>
        <w:t> </w:t>
      </w:r>
    </w:p>
    <w:p w14:paraId="42804BD3" w14:textId="77777777" w:rsidR="00922858" w:rsidRDefault="00922858" w:rsidP="00922858">
      <w:pPr>
        <w:rPr>
          <w:rFonts w:ascii="Quattrocento Sans" w:eastAsia="Quattrocento Sans" w:hAnsi="Quattrocento Sans" w:cs="Quattrocento Sans"/>
          <w:sz w:val="18"/>
          <w:szCs w:val="18"/>
        </w:rPr>
      </w:pPr>
      <w:r>
        <w:rPr>
          <w:szCs w:val="24"/>
        </w:rPr>
        <w:t> </w:t>
      </w:r>
    </w:p>
    <w:p w14:paraId="4EE9BA30" w14:textId="07558DFF" w:rsidR="00922858" w:rsidRDefault="00922858" w:rsidP="00922858">
      <w:pPr>
        <w:rPr>
          <w:rFonts w:ascii="Quattrocento Sans" w:eastAsia="Quattrocento Sans" w:hAnsi="Quattrocento Sans" w:cs="Quattrocento Sans"/>
          <w:sz w:val="18"/>
          <w:szCs w:val="18"/>
        </w:rPr>
      </w:pPr>
      <w:r>
        <w:rPr>
          <w:szCs w:val="24"/>
        </w:rPr>
        <w:t>W3C CSS validation software, </w:t>
      </w:r>
      <w:hyperlink r:id="rId24" w:history="1">
        <w:r>
          <w:rPr>
            <w:rStyle w:val="Hyperlink"/>
            <w:szCs w:val="24"/>
          </w:rPr>
          <w:t>http://jigsaw.w3.org/css-validator</w:t>
        </w:r>
      </w:hyperlink>
    </w:p>
    <w:p w14:paraId="7798A9C9" w14:textId="77777777" w:rsidR="00922858" w:rsidRDefault="00922858" w:rsidP="00922858">
      <w:pPr>
        <w:rPr>
          <w:i/>
          <w:color w:val="0070C0"/>
          <w:szCs w:val="24"/>
        </w:rPr>
      </w:pPr>
    </w:p>
    <w:p w14:paraId="36B688DE" w14:textId="77777777" w:rsidR="00922858" w:rsidRDefault="00922858" w:rsidP="00922858">
      <w:pPr>
        <w:pStyle w:val="Heading1"/>
      </w:pPr>
      <w:bookmarkStart w:id="27" w:name="_3rdcrjn"/>
      <w:bookmarkStart w:id="28" w:name="_Toc497996597"/>
      <w:bookmarkEnd w:id="27"/>
      <w:r w:rsidRPr="00922858">
        <w:t>General</w:t>
      </w:r>
      <w:r>
        <w:t xml:space="preserve"> Factors</w:t>
      </w:r>
      <w:bookmarkEnd w:id="28"/>
    </w:p>
    <w:p w14:paraId="13AD8870" w14:textId="77777777" w:rsidR="00922858" w:rsidRDefault="00922858" w:rsidP="00922858">
      <w:r>
        <w:t>General factors include aspects of the product from a high level, that do not fit nicely into any of the following sections. Also included is an explanation of functions that the overall database is capable of, capabilities of different roles, and different kinds of reports that it will be able to generate.</w:t>
      </w:r>
    </w:p>
    <w:p w14:paraId="0357F7B9" w14:textId="77777777" w:rsidR="00922858" w:rsidRDefault="00922858" w:rsidP="00922858">
      <w:pPr>
        <w:pStyle w:val="Heading2"/>
      </w:pPr>
      <w:bookmarkStart w:id="29" w:name="_26in1rg"/>
      <w:bookmarkStart w:id="30" w:name="_Toc497996598"/>
      <w:bookmarkEnd w:id="29"/>
      <w:r>
        <w:t xml:space="preserve">Product </w:t>
      </w:r>
      <w:r w:rsidRPr="00922858">
        <w:t>Perspective</w:t>
      </w:r>
      <w:bookmarkEnd w:id="30"/>
    </w:p>
    <w:p w14:paraId="60C72F2D" w14:textId="77777777" w:rsidR="00922858" w:rsidRDefault="00922858" w:rsidP="00922858">
      <w:pPr>
        <w:rPr>
          <w:i/>
          <w:color w:val="0070C0"/>
          <w:szCs w:val="24"/>
        </w:rPr>
      </w:pPr>
      <w:commentRangeStart w:id="31"/>
      <w:r>
        <w:rPr>
          <w:szCs w:val="24"/>
        </w:rPr>
        <w:t>This web application will be independent of other products except CAS (see Section 2.5, Dependencies).</w:t>
      </w:r>
      <w:commentRangeEnd w:id="31"/>
      <w:r>
        <w:rPr>
          <w:rStyle w:val="CommentReference"/>
          <w:sz w:val="22"/>
          <w:szCs w:val="22"/>
          <w:lang w:val="en"/>
        </w:rPr>
        <w:commentReference w:id="31"/>
      </w:r>
    </w:p>
    <w:p w14:paraId="5469A950" w14:textId="77777777" w:rsidR="00922858" w:rsidRDefault="00922858" w:rsidP="00922858">
      <w:pPr>
        <w:pStyle w:val="Heading2"/>
      </w:pPr>
      <w:bookmarkStart w:id="32" w:name="_lnxbz9"/>
      <w:bookmarkStart w:id="33" w:name="_Toc497996599"/>
      <w:bookmarkEnd w:id="32"/>
      <w:r w:rsidRPr="00922858">
        <w:t>Product</w:t>
      </w:r>
      <w:r>
        <w:t xml:space="preserve"> Functions</w:t>
      </w:r>
      <w:bookmarkEnd w:id="33"/>
    </w:p>
    <w:p w14:paraId="74914557" w14:textId="77777777" w:rsidR="00922858" w:rsidRDefault="00922858" w:rsidP="00922858">
      <w:pPr>
        <w:rPr>
          <w:szCs w:val="24"/>
        </w:rPr>
      </w:pPr>
      <w:bookmarkStart w:id="34" w:name="_35nkun2"/>
      <w:bookmarkEnd w:id="34"/>
      <w:r>
        <w:rPr>
          <w:szCs w:val="24"/>
        </w:rPr>
        <w:t xml:space="preserve">This section provides a high-level overview of the functionality of the web application. </w:t>
      </w:r>
    </w:p>
    <w:p w14:paraId="041E0E4C" w14:textId="77777777" w:rsidR="00922858" w:rsidRDefault="00922858" w:rsidP="00922858">
      <w:pPr>
        <w:pStyle w:val="Heading3"/>
        <w:rPr>
          <w:szCs w:val="24"/>
        </w:rPr>
      </w:pPr>
      <w:bookmarkStart w:id="35" w:name="_1ksv4uv"/>
      <w:bookmarkStart w:id="36" w:name="_Toc497996600"/>
      <w:bookmarkEnd w:id="35"/>
      <w:r>
        <w:t>Function Overview</w:t>
      </w:r>
      <w:bookmarkEnd w:id="36"/>
    </w:p>
    <w:p w14:paraId="10173E79" w14:textId="77777777" w:rsidR="00922858" w:rsidRDefault="00922858" w:rsidP="00922858">
      <w:pPr>
        <w:rPr>
          <w:szCs w:val="24"/>
        </w:rPr>
      </w:pPr>
      <w:r>
        <w:rPr>
          <w:szCs w:val="24"/>
        </w:rPr>
        <w:t>The StOut web application will be used to:</w:t>
      </w:r>
    </w:p>
    <w:p w14:paraId="66C458A9"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Record student outcomes associated with ABET and Northwest</w:t>
      </w:r>
    </w:p>
    <w:p w14:paraId="158A27C9" w14:textId="77777777" w:rsidR="00922858" w:rsidRDefault="00922858" w:rsidP="00DC54EE">
      <w:pPr>
        <w:numPr>
          <w:ilvl w:val="0"/>
          <w:numId w:val="93"/>
        </w:numPr>
        <w:overflowPunct/>
        <w:autoSpaceDE/>
        <w:autoSpaceDN/>
        <w:adjustRightInd/>
        <w:textAlignment w:val="auto"/>
        <w:rPr>
          <w:szCs w:val="24"/>
        </w:rPr>
      </w:pPr>
      <w:r>
        <w:rPr>
          <w:szCs w:val="24"/>
        </w:rPr>
        <w:t>Record student results on the FE</w:t>
      </w:r>
    </w:p>
    <w:p w14:paraId="7024FC12" w14:textId="77777777" w:rsidR="00922858" w:rsidRDefault="00922858" w:rsidP="00DC54EE">
      <w:pPr>
        <w:numPr>
          <w:ilvl w:val="0"/>
          <w:numId w:val="93"/>
        </w:numPr>
        <w:overflowPunct/>
        <w:autoSpaceDE/>
        <w:autoSpaceDN/>
        <w:adjustRightInd/>
        <w:textAlignment w:val="auto"/>
        <w:rPr>
          <w:rFonts w:ascii="Arial" w:eastAsia="Arial" w:hAnsi="Arial" w:cs="Arial"/>
          <w:szCs w:val="24"/>
        </w:rPr>
      </w:pPr>
      <w:r>
        <w:rPr>
          <w:szCs w:val="24"/>
        </w:rPr>
        <w:t>Associate performance criteria with student outcomes</w:t>
      </w:r>
    </w:p>
    <w:p w14:paraId="55E72544" w14:textId="77777777" w:rsidR="00922858" w:rsidRDefault="00922858" w:rsidP="00DC54EE">
      <w:pPr>
        <w:numPr>
          <w:ilvl w:val="0"/>
          <w:numId w:val="93"/>
        </w:numPr>
        <w:overflowPunct/>
        <w:autoSpaceDE/>
        <w:autoSpaceDN/>
        <w:adjustRightInd/>
        <w:textAlignment w:val="auto"/>
        <w:rPr>
          <w:szCs w:val="24"/>
        </w:rPr>
      </w:pPr>
      <w:r>
        <w:rPr>
          <w:szCs w:val="24"/>
        </w:rPr>
        <w:t>Associate performance criteria with courses</w:t>
      </w:r>
    </w:p>
    <w:p w14:paraId="1F8D7CBE" w14:textId="77777777" w:rsidR="00922858" w:rsidRDefault="00922858" w:rsidP="00DC54EE">
      <w:pPr>
        <w:numPr>
          <w:ilvl w:val="0"/>
          <w:numId w:val="93"/>
        </w:numPr>
        <w:overflowPunct/>
        <w:autoSpaceDE/>
        <w:autoSpaceDN/>
        <w:adjustRightInd/>
        <w:textAlignment w:val="auto"/>
        <w:rPr>
          <w:szCs w:val="24"/>
        </w:rPr>
      </w:pPr>
      <w:r>
        <w:rPr>
          <w:szCs w:val="24"/>
        </w:rPr>
        <w:t>Associate faculty and students with course offerings</w:t>
      </w:r>
    </w:p>
    <w:p w14:paraId="11F7531A" w14:textId="77777777" w:rsidR="00922858" w:rsidRDefault="00922858" w:rsidP="00DC54EE">
      <w:pPr>
        <w:numPr>
          <w:ilvl w:val="0"/>
          <w:numId w:val="93"/>
        </w:numPr>
        <w:overflowPunct/>
        <w:autoSpaceDE/>
        <w:autoSpaceDN/>
        <w:adjustRightInd/>
        <w:textAlignment w:val="auto"/>
        <w:rPr>
          <w:szCs w:val="24"/>
        </w:rPr>
      </w:pPr>
      <w:r>
        <w:rPr>
          <w:szCs w:val="24"/>
        </w:rPr>
        <w:t>Enable faculty to record metrics of the course offerings they teach</w:t>
      </w:r>
    </w:p>
    <w:p w14:paraId="583BCA43" w14:textId="77777777" w:rsidR="00922858" w:rsidRDefault="00922858" w:rsidP="00DC54EE">
      <w:pPr>
        <w:numPr>
          <w:ilvl w:val="0"/>
          <w:numId w:val="93"/>
        </w:numPr>
        <w:overflowPunct/>
        <w:autoSpaceDE/>
        <w:autoSpaceDN/>
        <w:adjustRightInd/>
        <w:textAlignment w:val="auto"/>
        <w:rPr>
          <w:szCs w:val="24"/>
        </w:rPr>
      </w:pPr>
      <w:r>
        <w:rPr>
          <w:szCs w:val="24"/>
        </w:rPr>
        <w:t>Enable faculty to record the scores which a student earned on an metric</w:t>
      </w:r>
    </w:p>
    <w:p w14:paraId="08CB4090" w14:textId="77777777" w:rsidR="00922858" w:rsidRDefault="00922858" w:rsidP="00DC54EE">
      <w:pPr>
        <w:numPr>
          <w:ilvl w:val="0"/>
          <w:numId w:val="93"/>
        </w:numPr>
        <w:overflowPunct/>
        <w:autoSpaceDE/>
        <w:autoSpaceDN/>
        <w:adjustRightInd/>
        <w:textAlignment w:val="auto"/>
        <w:rPr>
          <w:szCs w:val="24"/>
        </w:rPr>
      </w:pPr>
      <w:r>
        <w:rPr>
          <w:szCs w:val="24"/>
        </w:rPr>
        <w:t>Generate a variety of reports indicating the extent to which performance criteria were met</w:t>
      </w:r>
    </w:p>
    <w:p w14:paraId="78788E14" w14:textId="77777777" w:rsidR="00922858" w:rsidRDefault="00922858" w:rsidP="00DC54EE">
      <w:pPr>
        <w:numPr>
          <w:ilvl w:val="0"/>
          <w:numId w:val="93"/>
        </w:numPr>
        <w:overflowPunct/>
        <w:autoSpaceDE/>
        <w:autoSpaceDN/>
        <w:adjustRightInd/>
        <w:textAlignment w:val="auto"/>
        <w:rPr>
          <w:szCs w:val="24"/>
        </w:rPr>
      </w:pPr>
      <w:r>
        <w:rPr>
          <w:szCs w:val="24"/>
        </w:rPr>
        <w:t>Allow observers to see reports and all of the information leading to the report, with student names redacted</w:t>
      </w:r>
    </w:p>
    <w:p w14:paraId="43EF9731" w14:textId="77777777" w:rsidR="00922858" w:rsidRDefault="00922858" w:rsidP="00922858">
      <w:pPr>
        <w:rPr>
          <w:szCs w:val="24"/>
        </w:rPr>
      </w:pPr>
    </w:p>
    <w:p w14:paraId="59880B71" w14:textId="77777777" w:rsidR="00922858" w:rsidRDefault="00922858" w:rsidP="00922858">
      <w:pPr>
        <w:rPr>
          <w:szCs w:val="24"/>
        </w:rPr>
      </w:pPr>
      <w:r>
        <w:rPr>
          <w:szCs w:val="24"/>
        </w:rPr>
        <w:t>These functions are divided into three overlapping sets: faculty, administrative, and reporting functions.</w:t>
      </w:r>
    </w:p>
    <w:p w14:paraId="532BC351" w14:textId="77777777" w:rsidR="00922858" w:rsidRDefault="00922858" w:rsidP="00922858">
      <w:pPr>
        <w:rPr>
          <w:szCs w:val="24"/>
        </w:rPr>
      </w:pPr>
    </w:p>
    <w:p w14:paraId="50F0EF63" w14:textId="77777777" w:rsidR="00922858" w:rsidRDefault="00922858" w:rsidP="00922858">
      <w:pPr>
        <w:pStyle w:val="Heading3"/>
        <w:rPr>
          <w:szCs w:val="24"/>
        </w:rPr>
      </w:pPr>
      <w:bookmarkStart w:id="37" w:name="_pv13pd9cozj"/>
      <w:bookmarkStart w:id="38" w:name="_Toc497996601"/>
      <w:bookmarkEnd w:id="37"/>
      <w:r>
        <w:t>Administrative Functions</w:t>
      </w:r>
      <w:bookmarkEnd w:id="38"/>
    </w:p>
    <w:p w14:paraId="461C978F" w14:textId="77777777" w:rsidR="00922858" w:rsidRDefault="00922858" w:rsidP="00DC54EE">
      <w:pPr>
        <w:numPr>
          <w:ilvl w:val="0"/>
          <w:numId w:val="94"/>
        </w:numPr>
        <w:overflowPunct/>
        <w:autoSpaceDE/>
        <w:autoSpaceDN/>
        <w:adjustRightInd/>
        <w:textAlignment w:val="auto"/>
        <w:rPr>
          <w:rFonts w:ascii="Arial" w:hAnsi="Arial" w:cs="Arial"/>
        </w:rPr>
      </w:pPr>
      <w:r>
        <w:rPr>
          <w:szCs w:val="24"/>
        </w:rPr>
        <w:t>Add, edit, delete and view users of all roles in the StOut system</w:t>
      </w:r>
    </w:p>
    <w:p w14:paraId="51EF26AF" w14:textId="77777777" w:rsidR="00922858" w:rsidRDefault="00922858" w:rsidP="00DC54EE">
      <w:pPr>
        <w:numPr>
          <w:ilvl w:val="0"/>
          <w:numId w:val="94"/>
        </w:numPr>
        <w:overflowPunct/>
        <w:autoSpaceDE/>
        <w:autoSpaceDN/>
        <w:adjustRightInd/>
        <w:textAlignment w:val="auto"/>
        <w:rPr>
          <w:szCs w:val="24"/>
        </w:rPr>
      </w:pPr>
      <w:r>
        <w:rPr>
          <w:szCs w:val="24"/>
        </w:rPr>
        <w:t>View the semesters in the system and set a default semester</w:t>
      </w:r>
    </w:p>
    <w:p w14:paraId="5EABEA54" w14:textId="77777777" w:rsidR="00922858" w:rsidRDefault="00922858" w:rsidP="00922858">
      <w:pPr>
        <w:rPr>
          <w:szCs w:val="24"/>
        </w:rPr>
      </w:pPr>
    </w:p>
    <w:p w14:paraId="044981CB" w14:textId="77777777" w:rsidR="00922858" w:rsidRDefault="00922858" w:rsidP="00922858">
      <w:pPr>
        <w:rPr>
          <w:szCs w:val="24"/>
        </w:rPr>
      </w:pPr>
    </w:p>
    <w:p w14:paraId="13050418" w14:textId="77777777" w:rsidR="00922858" w:rsidRDefault="00922858" w:rsidP="00922858">
      <w:pPr>
        <w:pStyle w:val="Heading3"/>
        <w:rPr>
          <w:rFonts w:ascii="Arial" w:eastAsia="Arial" w:hAnsi="Arial" w:cs="Arial"/>
          <w:sz w:val="22"/>
          <w:szCs w:val="22"/>
        </w:rPr>
      </w:pPr>
      <w:bookmarkStart w:id="39" w:name="_Toc497996602"/>
      <w:r>
        <w:t>Program Coordinator Functions</w:t>
      </w:r>
      <w:bookmarkEnd w:id="39"/>
    </w:p>
    <w:p w14:paraId="427ABACD" w14:textId="77777777" w:rsidR="00922858" w:rsidRDefault="00922858" w:rsidP="00922858">
      <w:pPr>
        <w:rPr>
          <w:szCs w:val="24"/>
        </w:rPr>
      </w:pPr>
      <w:r>
        <w:rPr>
          <w:szCs w:val="24"/>
        </w:rPr>
        <w:t>Authorized faculty members and administrators are able to do the following:</w:t>
      </w:r>
    </w:p>
    <w:p w14:paraId="795D1925" w14:textId="77777777" w:rsidR="00922858" w:rsidRDefault="00922858" w:rsidP="00922858">
      <w:pPr>
        <w:rPr>
          <w:szCs w:val="24"/>
        </w:rPr>
      </w:pPr>
    </w:p>
    <w:p w14:paraId="039A9602"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Tell the system to generate the next chronological semester</w:t>
      </w:r>
    </w:p>
    <w:p w14:paraId="5C797E0D" w14:textId="77777777" w:rsidR="00922858" w:rsidRDefault="00922858" w:rsidP="00DC54EE">
      <w:pPr>
        <w:numPr>
          <w:ilvl w:val="0"/>
          <w:numId w:val="95"/>
        </w:numPr>
        <w:overflowPunct/>
        <w:autoSpaceDE/>
        <w:autoSpaceDN/>
        <w:adjustRightInd/>
        <w:textAlignment w:val="auto"/>
        <w:rPr>
          <w:szCs w:val="24"/>
        </w:rPr>
      </w:pPr>
      <w:r>
        <w:rPr>
          <w:szCs w:val="24"/>
        </w:rPr>
        <w:t>Add, edit, delete and view student outcomes</w:t>
      </w:r>
    </w:p>
    <w:p w14:paraId="3BE5A2D2" w14:textId="77777777" w:rsidR="00922858" w:rsidRDefault="00922858" w:rsidP="00DC54EE">
      <w:pPr>
        <w:numPr>
          <w:ilvl w:val="0"/>
          <w:numId w:val="95"/>
        </w:numPr>
        <w:overflowPunct/>
        <w:autoSpaceDE/>
        <w:autoSpaceDN/>
        <w:adjustRightInd/>
        <w:textAlignment w:val="auto"/>
        <w:rPr>
          <w:szCs w:val="24"/>
        </w:rPr>
      </w:pPr>
      <w:r>
        <w:rPr>
          <w:szCs w:val="24"/>
        </w:rPr>
        <w:t>Add, edit, delete and view performance criteria for student outcomes</w:t>
      </w:r>
    </w:p>
    <w:p w14:paraId="73A433EB"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courses, along with the performance criteria associated with them</w:t>
      </w:r>
    </w:p>
    <w:p w14:paraId="7D68B235" w14:textId="77777777" w:rsidR="00922858" w:rsidRDefault="00922858" w:rsidP="00DC54EE">
      <w:pPr>
        <w:numPr>
          <w:ilvl w:val="0"/>
          <w:numId w:val="95"/>
        </w:numPr>
        <w:overflowPunct/>
        <w:autoSpaceDE/>
        <w:autoSpaceDN/>
        <w:adjustRightInd/>
        <w:textAlignment w:val="auto"/>
        <w:rPr>
          <w:szCs w:val="24"/>
        </w:rPr>
      </w:pPr>
      <w:r>
        <w:rPr>
          <w:szCs w:val="24"/>
        </w:rPr>
        <w:t>Add, edit, delete and view Outcomes that are related to each course</w:t>
      </w:r>
    </w:p>
    <w:p w14:paraId="34899490" w14:textId="77777777" w:rsidR="00922858" w:rsidRDefault="00922858" w:rsidP="00DC54EE">
      <w:pPr>
        <w:numPr>
          <w:ilvl w:val="0"/>
          <w:numId w:val="95"/>
        </w:numPr>
        <w:overflowPunct/>
        <w:autoSpaceDE/>
        <w:autoSpaceDN/>
        <w:adjustRightInd/>
        <w:textAlignment w:val="auto"/>
        <w:rPr>
          <w:szCs w:val="24"/>
        </w:rPr>
      </w:pPr>
      <w:r>
        <w:rPr>
          <w:szCs w:val="24"/>
        </w:rPr>
        <w:t>Add, edit, delete and view Course outcome metrics to courses</w:t>
      </w:r>
    </w:p>
    <w:p w14:paraId="1D153527"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students in a course offering</w:t>
      </w:r>
    </w:p>
    <w:p w14:paraId="51A4CEAB"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3A99441F" w14:textId="77777777" w:rsidR="00922858" w:rsidRDefault="00922858" w:rsidP="00DC54EE">
      <w:pPr>
        <w:numPr>
          <w:ilvl w:val="0"/>
          <w:numId w:val="95"/>
        </w:numPr>
        <w:overflowPunct/>
        <w:autoSpaceDE/>
        <w:autoSpaceDN/>
        <w:adjustRightInd/>
        <w:textAlignment w:val="auto"/>
        <w:rPr>
          <w:szCs w:val="24"/>
        </w:rPr>
      </w:pPr>
      <w:r>
        <w:rPr>
          <w:szCs w:val="24"/>
        </w:rPr>
        <w:t>View a Program Assessment generated from the analytical side of the database</w:t>
      </w:r>
    </w:p>
    <w:p w14:paraId="24D73679" w14:textId="77777777" w:rsidR="00922858" w:rsidRDefault="00922858" w:rsidP="00922858">
      <w:pPr>
        <w:rPr>
          <w:szCs w:val="24"/>
        </w:rPr>
      </w:pPr>
    </w:p>
    <w:p w14:paraId="6F51984C" w14:textId="77777777" w:rsidR="00922858" w:rsidRDefault="00922858" w:rsidP="00922858">
      <w:pPr>
        <w:rPr>
          <w:szCs w:val="24"/>
        </w:rPr>
      </w:pPr>
      <w:r>
        <w:rPr>
          <w:szCs w:val="24"/>
        </w:rPr>
        <w:t>Note that when data for a course offering is moved to the analytical database, student specific information will be removed, and that a Program Coordinator only sees information related to their program.</w:t>
      </w:r>
    </w:p>
    <w:p w14:paraId="284C7B5F" w14:textId="77777777" w:rsidR="00922858" w:rsidRDefault="00922858" w:rsidP="00922858">
      <w:pPr>
        <w:rPr>
          <w:szCs w:val="24"/>
        </w:rPr>
      </w:pPr>
    </w:p>
    <w:p w14:paraId="1925A463" w14:textId="77777777" w:rsidR="00922858" w:rsidRDefault="00922858" w:rsidP="00922858">
      <w:pPr>
        <w:rPr>
          <w:szCs w:val="24"/>
        </w:rPr>
      </w:pPr>
      <w:r>
        <w:rPr>
          <w:szCs w:val="24"/>
        </w:rPr>
        <w:t xml:space="preserve">If a user is both a faculty member and a program coordinator, that user will be able to view and edit the information associated with a course offering which they teach. </w:t>
      </w:r>
    </w:p>
    <w:p w14:paraId="54201845" w14:textId="77777777" w:rsidR="00922858" w:rsidRDefault="00922858" w:rsidP="00922858">
      <w:pPr>
        <w:pStyle w:val="Heading3"/>
        <w:rPr>
          <w:szCs w:val="24"/>
        </w:rPr>
      </w:pPr>
      <w:bookmarkStart w:id="40" w:name="_2jxsxqh"/>
      <w:bookmarkStart w:id="41" w:name="_Toc497996603"/>
      <w:bookmarkEnd w:id="40"/>
      <w:r>
        <w:t>Faculty Functions</w:t>
      </w:r>
      <w:bookmarkEnd w:id="41"/>
      <w:r>
        <w:t xml:space="preserve"> </w:t>
      </w:r>
    </w:p>
    <w:p w14:paraId="6E4FF2A5" w14:textId="77777777" w:rsidR="00922858" w:rsidRDefault="00922858" w:rsidP="00922858">
      <w:pPr>
        <w:rPr>
          <w:szCs w:val="24"/>
        </w:rPr>
      </w:pPr>
      <w:r>
        <w:rPr>
          <w:szCs w:val="24"/>
        </w:rPr>
        <w:t>Authorized faculty members are able to do the following:</w:t>
      </w:r>
    </w:p>
    <w:p w14:paraId="0C1C8D25"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View the course offerings that they are currently teaching or have taught in the past</w:t>
      </w:r>
    </w:p>
    <w:p w14:paraId="3E5F78D1" w14:textId="77777777" w:rsidR="00922858" w:rsidRDefault="00922858" w:rsidP="00DC54EE">
      <w:pPr>
        <w:numPr>
          <w:ilvl w:val="0"/>
          <w:numId w:val="95"/>
        </w:numPr>
        <w:overflowPunct/>
        <w:autoSpaceDE/>
        <w:autoSpaceDN/>
        <w:adjustRightInd/>
        <w:textAlignment w:val="auto"/>
        <w:rPr>
          <w:szCs w:val="24"/>
        </w:rPr>
      </w:pPr>
      <w:r>
        <w:rPr>
          <w:szCs w:val="24"/>
        </w:rPr>
        <w:t>Add metrics to course offerings that they have taught or are teaching</w:t>
      </w:r>
    </w:p>
    <w:p w14:paraId="6FAAC27D" w14:textId="77777777" w:rsidR="00922858" w:rsidRDefault="00922858" w:rsidP="00DC54EE">
      <w:pPr>
        <w:numPr>
          <w:ilvl w:val="0"/>
          <w:numId w:val="95"/>
        </w:numPr>
        <w:overflowPunct/>
        <w:autoSpaceDE/>
        <w:autoSpaceDN/>
        <w:adjustRightInd/>
        <w:textAlignment w:val="auto"/>
        <w:rPr>
          <w:szCs w:val="24"/>
        </w:rPr>
      </w:pPr>
      <w:r>
        <w:rPr>
          <w:szCs w:val="24"/>
        </w:rPr>
        <w:t>Add or remove students from course offerings that they taught or are teaching</w:t>
      </w:r>
    </w:p>
    <w:p w14:paraId="04F42A14" w14:textId="77777777" w:rsidR="00922858" w:rsidRDefault="00922858" w:rsidP="00DC54EE">
      <w:pPr>
        <w:numPr>
          <w:ilvl w:val="0"/>
          <w:numId w:val="95"/>
        </w:numPr>
        <w:overflowPunct/>
        <w:autoSpaceDE/>
        <w:autoSpaceDN/>
        <w:adjustRightInd/>
        <w:textAlignment w:val="auto"/>
        <w:rPr>
          <w:szCs w:val="24"/>
        </w:rPr>
      </w:pPr>
      <w:r>
        <w:rPr>
          <w:szCs w:val="24"/>
        </w:rPr>
        <w:t>Enter student scores on the metrics in the course offering which they taught or are teaching</w:t>
      </w:r>
    </w:p>
    <w:p w14:paraId="25FEEDB3" w14:textId="77777777" w:rsidR="00922858" w:rsidRDefault="00922858" w:rsidP="00DC54EE">
      <w:pPr>
        <w:numPr>
          <w:ilvl w:val="0"/>
          <w:numId w:val="95"/>
        </w:numPr>
        <w:overflowPunct/>
        <w:autoSpaceDE/>
        <w:autoSpaceDN/>
        <w:adjustRightInd/>
        <w:textAlignment w:val="auto"/>
        <w:rPr>
          <w:szCs w:val="24"/>
        </w:rPr>
      </w:pPr>
      <w:r>
        <w:rPr>
          <w:szCs w:val="24"/>
        </w:rPr>
        <w:t xml:space="preserve">Import a list of students into a course. </w:t>
      </w:r>
    </w:p>
    <w:p w14:paraId="3FF1BADA"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Export a list of the students in an offering they have taught or are teaching.</w:t>
      </w:r>
    </w:p>
    <w:p w14:paraId="379A1A55" w14:textId="77777777" w:rsidR="00922858" w:rsidRDefault="00922858" w:rsidP="00DC54EE">
      <w:pPr>
        <w:numPr>
          <w:ilvl w:val="0"/>
          <w:numId w:val="95"/>
        </w:numPr>
        <w:overflowPunct/>
        <w:autoSpaceDE/>
        <w:autoSpaceDN/>
        <w:adjustRightInd/>
        <w:textAlignment w:val="auto"/>
        <w:rPr>
          <w:szCs w:val="24"/>
        </w:rPr>
      </w:pPr>
      <w:r>
        <w:rPr>
          <w:szCs w:val="24"/>
        </w:rPr>
        <w:t>View Reports generated from the analytical side of the database</w:t>
      </w:r>
    </w:p>
    <w:p w14:paraId="2DF10041" w14:textId="77777777" w:rsidR="00922858" w:rsidRDefault="00922858" w:rsidP="00922858">
      <w:pPr>
        <w:ind w:left="360"/>
        <w:rPr>
          <w:szCs w:val="24"/>
        </w:rPr>
      </w:pPr>
    </w:p>
    <w:p w14:paraId="11A37B22" w14:textId="77777777" w:rsidR="00922858" w:rsidRDefault="00922858" w:rsidP="00922858">
      <w:pPr>
        <w:pStyle w:val="Heading3"/>
        <w:rPr>
          <w:szCs w:val="24"/>
        </w:rPr>
      </w:pPr>
      <w:bookmarkStart w:id="42" w:name="_z337ya"/>
      <w:bookmarkStart w:id="43" w:name="_Toc497996604"/>
      <w:bookmarkEnd w:id="42"/>
      <w:r>
        <w:t>Reporting Functions</w:t>
      </w:r>
      <w:bookmarkEnd w:id="43"/>
    </w:p>
    <w:p w14:paraId="47B77FB3" w14:textId="77777777" w:rsidR="00922858" w:rsidRDefault="00922858" w:rsidP="00922858">
      <w:pPr>
        <w:rPr>
          <w:szCs w:val="24"/>
        </w:rPr>
      </w:pPr>
      <w:r>
        <w:rPr>
          <w:szCs w:val="24"/>
        </w:rPr>
        <w:t>Program Coordinators are able to do the following.</w:t>
      </w:r>
    </w:p>
    <w:p w14:paraId="65AAC048" w14:textId="77777777" w:rsidR="00922858" w:rsidRDefault="00922858" w:rsidP="00DC54EE">
      <w:pPr>
        <w:numPr>
          <w:ilvl w:val="0"/>
          <w:numId w:val="95"/>
        </w:numPr>
        <w:overflowPunct/>
        <w:autoSpaceDE/>
        <w:autoSpaceDN/>
        <w:adjustRightInd/>
        <w:textAlignment w:val="auto"/>
        <w:rPr>
          <w:rFonts w:ascii="Arial" w:eastAsia="Arial" w:hAnsi="Arial" w:cs="Arial"/>
          <w:szCs w:val="24"/>
        </w:rPr>
      </w:pPr>
      <w:r>
        <w:rPr>
          <w:szCs w:val="24"/>
        </w:rPr>
        <w:t>Generate CORE statistics showing the extent to which students enrolled in a course offering met the performance criteria associated with that offering</w:t>
      </w:r>
    </w:p>
    <w:p w14:paraId="629F6438" w14:textId="77777777" w:rsidR="00922858" w:rsidRDefault="00922858" w:rsidP="00DC54EE">
      <w:pPr>
        <w:numPr>
          <w:ilvl w:val="0"/>
          <w:numId w:val="95"/>
        </w:numPr>
        <w:overflowPunct/>
        <w:autoSpaceDE/>
        <w:autoSpaceDN/>
        <w:adjustRightInd/>
        <w:textAlignment w:val="auto"/>
        <w:rPr>
          <w:szCs w:val="24"/>
        </w:rPr>
      </w:pPr>
      <w:r>
        <w:rPr>
          <w:szCs w:val="24"/>
        </w:rPr>
        <w:lastRenderedPageBreak/>
        <w:t xml:space="preserve">Generate a Course PC Report showing the extent to which students met performance criteria per course during the semester(s) of interest. </w:t>
      </w:r>
    </w:p>
    <w:p w14:paraId="17D49EEC"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Matrix Report showing the weights associated with courses assessing performance criteria for a specified program. Note that this report generates the information for the current semester. </w:t>
      </w:r>
    </w:p>
    <w:p w14:paraId="52E190C3"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an Outcome Report showing the extent to which students met performance criteria for a semester. </w:t>
      </w:r>
    </w:p>
    <w:p w14:paraId="327B5831" w14:textId="77777777" w:rsidR="00922858" w:rsidRDefault="00922858" w:rsidP="00DC54EE">
      <w:pPr>
        <w:numPr>
          <w:ilvl w:val="0"/>
          <w:numId w:val="95"/>
        </w:numPr>
        <w:overflowPunct/>
        <w:autoSpaceDE/>
        <w:autoSpaceDN/>
        <w:adjustRightInd/>
        <w:textAlignment w:val="auto"/>
        <w:rPr>
          <w:szCs w:val="24"/>
        </w:rPr>
      </w:pPr>
      <w:r>
        <w:rPr>
          <w:szCs w:val="24"/>
        </w:rPr>
        <w:t xml:space="preserve">Generate a Course PC Semester Report showing the extent to which students met performance criteria per semester over the semester(s) of interest. </w:t>
      </w:r>
    </w:p>
    <w:p w14:paraId="40F310FD" w14:textId="77777777" w:rsidR="00922858" w:rsidRDefault="00922858" w:rsidP="00DC54EE">
      <w:pPr>
        <w:numPr>
          <w:ilvl w:val="0"/>
          <w:numId w:val="95"/>
        </w:numPr>
        <w:overflowPunct/>
        <w:autoSpaceDE/>
        <w:autoSpaceDN/>
        <w:adjustRightInd/>
        <w:textAlignment w:val="auto"/>
        <w:rPr>
          <w:szCs w:val="24"/>
        </w:rPr>
      </w:pPr>
      <w:r>
        <w:rPr>
          <w:szCs w:val="24"/>
        </w:rPr>
        <w:t>Generate analysis of student performance on the FE per program</w:t>
      </w:r>
    </w:p>
    <w:p w14:paraId="47DF94CC" w14:textId="77777777" w:rsidR="00922858" w:rsidRDefault="00922858" w:rsidP="00922858">
      <w:pPr>
        <w:rPr>
          <w:szCs w:val="24"/>
        </w:rPr>
      </w:pPr>
    </w:p>
    <w:p w14:paraId="675C3C9C" w14:textId="77777777" w:rsidR="00922858" w:rsidRDefault="00922858" w:rsidP="00922858">
      <w:pPr>
        <w:rPr>
          <w:szCs w:val="24"/>
        </w:rPr>
      </w:pPr>
      <w:r>
        <w:rPr>
          <w:szCs w:val="24"/>
        </w:rPr>
        <w:t>All reports will be generated from the analytical side of the database, where all sensitive information has been stripped from course offerings</w:t>
      </w:r>
    </w:p>
    <w:p w14:paraId="588E1918" w14:textId="77777777" w:rsidR="00922858" w:rsidRDefault="00922858" w:rsidP="00922858">
      <w:pPr>
        <w:rPr>
          <w:szCs w:val="24"/>
        </w:rPr>
      </w:pPr>
    </w:p>
    <w:p w14:paraId="5E658130" w14:textId="77777777" w:rsidR="00922858" w:rsidRDefault="00922858" w:rsidP="00922858">
      <w:pPr>
        <w:rPr>
          <w:szCs w:val="24"/>
        </w:rPr>
      </w:pPr>
    </w:p>
    <w:p w14:paraId="7719F59C" w14:textId="77777777" w:rsidR="00922858" w:rsidRDefault="00922858" w:rsidP="00922858">
      <w:pPr>
        <w:rPr>
          <w:szCs w:val="24"/>
        </w:rPr>
      </w:pPr>
    </w:p>
    <w:p w14:paraId="39F06672" w14:textId="77777777" w:rsidR="00922858" w:rsidRDefault="00922858" w:rsidP="00922858">
      <w:pPr>
        <w:rPr>
          <w:szCs w:val="24"/>
        </w:rPr>
      </w:pPr>
    </w:p>
    <w:p w14:paraId="5696F828" w14:textId="77777777" w:rsidR="00922858" w:rsidRDefault="00922858" w:rsidP="00922858">
      <w:pPr>
        <w:pStyle w:val="Heading2"/>
      </w:pPr>
      <w:bookmarkStart w:id="44" w:name="_2w5g9jpphzq"/>
      <w:bookmarkStart w:id="45" w:name="_Toc497996605"/>
      <w:bookmarkEnd w:id="44"/>
      <w:r>
        <w:t>Environmental Conditions</w:t>
      </w:r>
      <w:bookmarkEnd w:id="45"/>
    </w:p>
    <w:p w14:paraId="78BB0113" w14:textId="77777777" w:rsidR="00922858" w:rsidRDefault="00922858" w:rsidP="00922858">
      <w:pPr>
        <w:rPr>
          <w:szCs w:val="24"/>
        </w:rPr>
      </w:pPr>
    </w:p>
    <w:p w14:paraId="39254158" w14:textId="77777777" w:rsidR="00922858" w:rsidRDefault="00922858" w:rsidP="00922858">
      <w:pPr>
        <w:rPr>
          <w:szCs w:val="24"/>
        </w:rPr>
      </w:pPr>
      <w:r>
        <w:rPr>
          <w:szCs w:val="24"/>
        </w:rPr>
        <w:t>StOut will be a web application available to all faculty through the Computer Science departments Katie Server. Montana Tech will need a web and database server in order to serve StOut.</w:t>
      </w:r>
    </w:p>
    <w:p w14:paraId="6548A828" w14:textId="77777777" w:rsidR="00922858" w:rsidRDefault="00922858" w:rsidP="00922858">
      <w:pPr>
        <w:rPr>
          <w:rFonts w:ascii="Quattrocento Sans" w:eastAsia="Quattrocento Sans" w:hAnsi="Quattrocento Sans" w:cs="Quattrocento Sans"/>
          <w:sz w:val="18"/>
          <w:szCs w:val="18"/>
        </w:rPr>
      </w:pPr>
      <w:r>
        <w:rPr>
          <w:szCs w:val="24"/>
        </w:rPr>
        <w:t> </w:t>
      </w:r>
    </w:p>
    <w:p w14:paraId="2F67E28B" w14:textId="77777777" w:rsidR="00922858" w:rsidRDefault="00922858" w:rsidP="00922858">
      <w:pPr>
        <w:rPr>
          <w:rFonts w:ascii="Quattrocento Sans" w:eastAsia="Quattrocento Sans" w:hAnsi="Quattrocento Sans" w:cs="Quattrocento Sans"/>
          <w:sz w:val="18"/>
          <w:szCs w:val="18"/>
        </w:rPr>
      </w:pPr>
      <w:r>
        <w:rPr>
          <w:szCs w:val="24"/>
        </w:rPr>
        <w:t>Users will need a Montana Tech account in the MTECHS domain to access this system. They will also need to be registered within the StOut system, i.e. StOut needs to contain the username for this person.</w:t>
      </w:r>
    </w:p>
    <w:p w14:paraId="3F6ACA6F" w14:textId="77777777" w:rsidR="00922858" w:rsidRDefault="00922858" w:rsidP="00922858">
      <w:pPr>
        <w:pStyle w:val="Heading2"/>
      </w:pPr>
      <w:bookmarkStart w:id="46" w:name="_3j2qqm3"/>
      <w:bookmarkStart w:id="47" w:name="_Toc497996606"/>
      <w:bookmarkEnd w:id="46"/>
      <w:r>
        <w:t>User Characteristic</w:t>
      </w:r>
      <w:bookmarkEnd w:id="47"/>
    </w:p>
    <w:p w14:paraId="7EE4D94A" w14:textId="77777777" w:rsidR="00922858" w:rsidRDefault="00922858" w:rsidP="00922858">
      <w:pPr>
        <w:rPr>
          <w:rFonts w:ascii="Quattrocento Sans" w:eastAsia="Quattrocento Sans" w:hAnsi="Quattrocento Sans" w:cs="Quattrocento Sans"/>
          <w:sz w:val="18"/>
          <w:szCs w:val="18"/>
        </w:rPr>
      </w:pPr>
      <w:r>
        <w:rPr>
          <w:szCs w:val="24"/>
        </w:rPr>
        <w:t>The primary users of this system are the faculty and staff of Montana Tech. Someone who has a username in the MTECHS, is registered in StOut and has been assigned the role of “observer” for one or more programs will also be a user of this system. An understanding of the assessment process, a familiarity with web browsers, and proficiency completing forms on a computer, is assumed.  </w:t>
      </w:r>
    </w:p>
    <w:p w14:paraId="2C70EB56" w14:textId="77777777" w:rsidR="00922858" w:rsidRDefault="00922858" w:rsidP="00922858">
      <w:pPr>
        <w:rPr>
          <w:rFonts w:ascii="Quattrocento Sans" w:eastAsia="Quattrocento Sans" w:hAnsi="Quattrocento Sans" w:cs="Quattrocento Sans"/>
          <w:sz w:val="18"/>
          <w:szCs w:val="18"/>
        </w:rPr>
      </w:pPr>
      <w:r>
        <w:rPr>
          <w:szCs w:val="24"/>
        </w:rPr>
        <w:t> </w:t>
      </w:r>
    </w:p>
    <w:p w14:paraId="03011B09" w14:textId="77777777" w:rsidR="00922858" w:rsidRDefault="00922858" w:rsidP="00922858">
      <w:pPr>
        <w:rPr>
          <w:rFonts w:ascii="Quattrocento Sans" w:eastAsia="Quattrocento Sans" w:hAnsi="Quattrocento Sans" w:cs="Quattrocento Sans"/>
          <w:sz w:val="18"/>
          <w:szCs w:val="18"/>
        </w:rPr>
      </w:pPr>
      <w:r>
        <w:rPr>
          <w:szCs w:val="24"/>
        </w:rPr>
        <w:t>Users can be assigned one or more of the roles: administrator, program coordinator, faculty, and observer.</w:t>
      </w:r>
    </w:p>
    <w:p w14:paraId="5C76E51C" w14:textId="77777777" w:rsidR="00922858" w:rsidRDefault="00922858" w:rsidP="00922858">
      <w:pPr>
        <w:rPr>
          <w:i/>
          <w:color w:val="0070C0"/>
          <w:szCs w:val="24"/>
        </w:rPr>
      </w:pPr>
    </w:p>
    <w:p w14:paraId="58404FE5" w14:textId="77777777" w:rsidR="00922858" w:rsidRDefault="00922858" w:rsidP="00922858">
      <w:pPr>
        <w:pStyle w:val="Heading2"/>
      </w:pPr>
      <w:bookmarkStart w:id="48" w:name="_1y810tw"/>
      <w:bookmarkStart w:id="49" w:name="_Toc497996607"/>
      <w:bookmarkEnd w:id="48"/>
      <w:r>
        <w:t>Dependencies</w:t>
      </w:r>
      <w:bookmarkEnd w:id="49"/>
    </w:p>
    <w:p w14:paraId="3645E42D" w14:textId="77777777" w:rsidR="00922858" w:rsidRDefault="00922858" w:rsidP="00922858">
      <w:pPr>
        <w:rPr>
          <w:rFonts w:ascii="Quattrocento Sans" w:eastAsia="Quattrocento Sans" w:hAnsi="Quattrocento Sans" w:cs="Quattrocento Sans"/>
          <w:sz w:val="18"/>
          <w:szCs w:val="18"/>
        </w:rPr>
      </w:pPr>
      <w:r>
        <w:rPr>
          <w:szCs w:val="24"/>
        </w:rPr>
        <w:t>StOut will utilize the Central Authentication Service (CAS). CAS is a single sign-on protocol for the web. CAS allows web applications to authenticate users without gaining access to a user’s security credentials. </w:t>
      </w:r>
    </w:p>
    <w:p w14:paraId="324F5FF9" w14:textId="77777777" w:rsidR="00922858" w:rsidRDefault="00922858" w:rsidP="00922858">
      <w:pPr>
        <w:rPr>
          <w:rFonts w:ascii="Quattrocento Sans" w:eastAsia="Quattrocento Sans" w:hAnsi="Quattrocento Sans" w:cs="Quattrocento Sans"/>
          <w:sz w:val="18"/>
          <w:szCs w:val="18"/>
        </w:rPr>
      </w:pPr>
      <w:r>
        <w:rPr>
          <w:szCs w:val="24"/>
        </w:rPr>
        <w:t> </w:t>
      </w:r>
    </w:p>
    <w:p w14:paraId="2A21B431" w14:textId="77777777" w:rsidR="00922858" w:rsidRDefault="00922858" w:rsidP="00922858">
      <w:pPr>
        <w:rPr>
          <w:rFonts w:ascii="Quattrocento Sans" w:eastAsia="Quattrocento Sans" w:hAnsi="Quattrocento Sans" w:cs="Quattrocento Sans"/>
          <w:sz w:val="18"/>
          <w:szCs w:val="18"/>
        </w:rPr>
      </w:pPr>
      <w:r>
        <w:rPr>
          <w:szCs w:val="24"/>
        </w:rPr>
        <w:lastRenderedPageBreak/>
        <w:t>CAS is offered by Montana Tech’s Campus Technology Services and is used to authenticate Montana Tech users for most campus applications. Without CAS, users of StOut would need to create and remember another username / password combination to login to StOut.</w:t>
      </w:r>
    </w:p>
    <w:p w14:paraId="6A0A8262" w14:textId="77777777" w:rsidR="00922858" w:rsidRDefault="00922858" w:rsidP="00922858">
      <w:pPr>
        <w:rPr>
          <w:i/>
          <w:color w:val="0070C0"/>
          <w:szCs w:val="24"/>
        </w:rPr>
      </w:pPr>
    </w:p>
    <w:p w14:paraId="3038C77D" w14:textId="77777777" w:rsidR="00922858" w:rsidRDefault="00922858" w:rsidP="00922858">
      <w:pPr>
        <w:pStyle w:val="Heading2"/>
      </w:pPr>
      <w:bookmarkStart w:id="50" w:name="_4i7ojhp"/>
      <w:bookmarkStart w:id="51" w:name="_Toc497996608"/>
      <w:bookmarkEnd w:id="50"/>
      <w:r>
        <w:t>Assumptions</w:t>
      </w:r>
      <w:bookmarkEnd w:id="51"/>
    </w:p>
    <w:p w14:paraId="0D49D0BE" w14:textId="5FBA68F8" w:rsidR="007A6F1C" w:rsidRDefault="00922858" w:rsidP="00922858">
      <w:r>
        <w:t>All degree programs that use StOut will have either identical or very similar methods of tracking their outcomes.</w:t>
      </w:r>
    </w:p>
    <w:p w14:paraId="0D59E2F0" w14:textId="77777777" w:rsidR="007A6F1C" w:rsidRDefault="007A6F1C">
      <w:pPr>
        <w:overflowPunct/>
        <w:autoSpaceDE/>
        <w:autoSpaceDN/>
        <w:adjustRightInd/>
        <w:textAlignment w:val="auto"/>
      </w:pPr>
      <w:r>
        <w:br w:type="page"/>
      </w:r>
    </w:p>
    <w:p w14:paraId="11BCB66B" w14:textId="3F49F46D" w:rsidR="00E91B7E" w:rsidRDefault="007A6F1C">
      <w:pPr>
        <w:pStyle w:val="Heading1"/>
      </w:pPr>
      <w:bookmarkStart w:id="52" w:name="_Toc497996609"/>
      <w:r>
        <w:lastRenderedPageBreak/>
        <w:t>A</w:t>
      </w:r>
      <w:r w:rsidR="3EAA84D2">
        <w:t>nalysis Use Cases</w:t>
      </w:r>
      <w:bookmarkStart w:id="53" w:name="_GoBack"/>
      <w:bookmarkEnd w:id="52"/>
      <w:bookmarkEnd w:id="53"/>
    </w:p>
    <w:p w14:paraId="7846B9CF" w14:textId="743F60BF" w:rsidR="00EF4F0D" w:rsidRDefault="3EAA84D2" w:rsidP="00EF4F0D">
      <w:pPr>
        <w:pStyle w:val="Heading2"/>
      </w:pPr>
      <w:bookmarkStart w:id="54" w:name="_Toc497996610"/>
      <w:r>
        <w:t>Actors</w:t>
      </w:r>
      <w:bookmarkEnd w:id="54"/>
    </w:p>
    <w:tbl>
      <w:tblPr>
        <w:tblW w:w="9254" w:type="dxa"/>
        <w:tblInd w:w="8" w:type="dxa"/>
        <w:tblBorders>
          <w:top w:val="single" w:sz="6" w:space="0" w:color="000000"/>
          <w:left w:val="single" w:sz="6" w:space="0" w:color="000000"/>
          <w:bottom w:val="single" w:sz="6" w:space="0" w:color="000000"/>
          <w:right w:val="single" w:sz="6" w:space="0" w:color="000000"/>
        </w:tblBorders>
        <w:tblLayout w:type="fixed"/>
        <w:tblLook w:val="0400" w:firstRow="0" w:lastRow="0" w:firstColumn="0" w:lastColumn="0" w:noHBand="0" w:noVBand="1"/>
      </w:tblPr>
      <w:tblGrid>
        <w:gridCol w:w="1533"/>
        <w:gridCol w:w="2879"/>
        <w:gridCol w:w="4842"/>
      </w:tblGrid>
      <w:tr w:rsidR="00EB66E4" w14:paraId="46EC22EB" w14:textId="77777777" w:rsidTr="00FE6C6D">
        <w:trPr>
          <w:trHeight w:val="300"/>
        </w:trPr>
        <w:tc>
          <w:tcPr>
            <w:tcW w:w="1533" w:type="dxa"/>
            <w:tcBorders>
              <w:top w:val="single" w:sz="6" w:space="0" w:color="000000"/>
              <w:left w:val="single" w:sz="6" w:space="0" w:color="000000"/>
              <w:bottom w:val="single" w:sz="6" w:space="0" w:color="000000"/>
              <w:right w:val="single" w:sz="6" w:space="0" w:color="000000"/>
            </w:tcBorders>
            <w:hideMark/>
          </w:tcPr>
          <w:p w14:paraId="51975B42" w14:textId="77777777" w:rsidR="00EB66E4" w:rsidRDefault="00EB66E4" w:rsidP="00EB66E4">
            <w:pPr>
              <w:pStyle w:val="TableTitles"/>
              <w:rPr>
                <w:rFonts w:ascii="Quattrocento Sans" w:eastAsia="Quattrocento Sans" w:hAnsi="Quattrocento Sans" w:cs="Quattrocento Sans"/>
                <w:color w:val="000000"/>
                <w:sz w:val="18"/>
                <w:szCs w:val="18"/>
              </w:rPr>
            </w:pPr>
            <w:r>
              <w:t>Primary Actor </w:t>
            </w:r>
          </w:p>
        </w:tc>
        <w:tc>
          <w:tcPr>
            <w:tcW w:w="2879" w:type="dxa"/>
            <w:tcBorders>
              <w:top w:val="single" w:sz="6" w:space="0" w:color="000000"/>
              <w:left w:val="single" w:sz="6" w:space="0" w:color="000000"/>
              <w:bottom w:val="single" w:sz="6" w:space="0" w:color="000000"/>
              <w:right w:val="single" w:sz="6" w:space="0" w:color="000000"/>
            </w:tcBorders>
            <w:hideMark/>
          </w:tcPr>
          <w:p w14:paraId="3694E219" w14:textId="77777777" w:rsidR="00EB66E4" w:rsidRDefault="00EB66E4" w:rsidP="00EB66E4">
            <w:pPr>
              <w:pStyle w:val="TableTitles"/>
              <w:rPr>
                <w:szCs w:val="22"/>
              </w:rPr>
            </w:pPr>
            <w:r>
              <w:t>Description</w:t>
            </w:r>
          </w:p>
        </w:tc>
        <w:tc>
          <w:tcPr>
            <w:tcW w:w="4842" w:type="dxa"/>
            <w:tcBorders>
              <w:top w:val="single" w:sz="6" w:space="0" w:color="000000"/>
              <w:left w:val="single" w:sz="6" w:space="0" w:color="000000"/>
              <w:bottom w:val="single" w:sz="6" w:space="0" w:color="000000"/>
              <w:right w:val="single" w:sz="6" w:space="0" w:color="000000"/>
            </w:tcBorders>
            <w:hideMark/>
          </w:tcPr>
          <w:p w14:paraId="08B29ADF" w14:textId="77777777" w:rsidR="00EB66E4" w:rsidRDefault="00EB66E4" w:rsidP="00EB66E4">
            <w:pPr>
              <w:pStyle w:val="TableTitles"/>
              <w:rPr>
                <w:rFonts w:ascii="Quattrocento Sans" w:eastAsia="Quattrocento Sans" w:hAnsi="Quattrocento Sans" w:cs="Quattrocento Sans"/>
                <w:sz w:val="18"/>
                <w:szCs w:val="18"/>
              </w:rPr>
            </w:pPr>
            <w:r>
              <w:t>Use Cases </w:t>
            </w:r>
          </w:p>
        </w:tc>
      </w:tr>
      <w:tr w:rsidR="00EB66E4" w14:paraId="3221E77B" w14:textId="77777777" w:rsidTr="00FE6C6D">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6C047D44" w14:textId="77777777" w:rsidR="00EB66E4" w:rsidRDefault="00EB66E4" w:rsidP="00EB66E4">
            <w:pPr>
              <w:pStyle w:val="TableLabels"/>
              <w:rPr>
                <w:rFonts w:ascii="Quattrocento Sans" w:eastAsia="Quattrocento Sans" w:hAnsi="Quattrocento Sans" w:cs="Quattrocento Sans"/>
                <w:sz w:val="18"/>
                <w:szCs w:val="18"/>
              </w:rPr>
            </w:pPr>
            <w:r>
              <w:t>Administrator  </w:t>
            </w:r>
          </w:p>
          <w:p w14:paraId="03468920" w14:textId="77777777" w:rsidR="00EB66E4" w:rsidRDefault="00EB66E4" w:rsidP="00EB66E4">
            <w:pPr>
              <w:pStyle w:val="TableLabels"/>
              <w:rPr>
                <w:rFonts w:ascii="Quattrocento Sans" w:eastAsia="Quattrocento Sans" w:hAnsi="Quattrocento Sans" w:cs="Quattrocento Sans"/>
                <w:sz w:val="18"/>
                <w:szCs w:val="18"/>
              </w:rPr>
            </w:pPr>
            <w:r>
              <w:t> </w:t>
            </w:r>
          </w:p>
        </w:tc>
        <w:tc>
          <w:tcPr>
            <w:tcW w:w="2879" w:type="dxa"/>
            <w:tcBorders>
              <w:top w:val="single" w:sz="6" w:space="0" w:color="000000"/>
              <w:left w:val="single" w:sz="6" w:space="0" w:color="000000"/>
              <w:bottom w:val="single" w:sz="6" w:space="0" w:color="000000"/>
              <w:right w:val="single" w:sz="6" w:space="0" w:color="000000"/>
            </w:tcBorders>
            <w:hideMark/>
          </w:tcPr>
          <w:p w14:paraId="440747FF" w14:textId="77777777" w:rsidR="00EB66E4" w:rsidRDefault="00EB66E4" w:rsidP="00EB66E4">
            <w:pPr>
              <w:pStyle w:val="TableText0"/>
              <w:rPr>
                <w:rFonts w:ascii="Quattrocento Sans" w:eastAsia="Quattrocento Sans" w:hAnsi="Quattrocento Sans" w:cs="Quattrocento Sans"/>
                <w:sz w:val="18"/>
                <w:szCs w:val="18"/>
              </w:rPr>
            </w:pPr>
            <w:r>
              <w:t>A permission that allows users to do administrative functions for the database. This permission is meant for administrative staff. </w:t>
            </w:r>
          </w:p>
          <w:p w14:paraId="6661E464" w14:textId="77777777" w:rsidR="00EB66E4" w:rsidRDefault="00EB66E4" w:rsidP="00EB66E4">
            <w:pPr>
              <w:pStyle w:val="TableText0"/>
              <w:rPr>
                <w:rFonts w:ascii="Quattrocento Sans" w:eastAsia="Quattrocento Sans" w:hAnsi="Quattrocento Sans" w:cs="Quattrocento Sans"/>
                <w:sz w:val="18"/>
                <w:szCs w:val="18"/>
              </w:rPr>
            </w:pPr>
            <w:r>
              <w:t> </w:t>
            </w:r>
          </w:p>
          <w:p w14:paraId="5483D09B" w14:textId="77777777" w:rsidR="00EB66E4" w:rsidRDefault="00EB66E4" w:rsidP="00EB66E4">
            <w:pPr>
              <w:pStyle w:val="TableText0"/>
              <w:rPr>
                <w:rFonts w:ascii="Quattrocento Sans" w:eastAsia="Quattrocento Sans" w:hAnsi="Quattrocento Sans" w:cs="Quattrocento Sans"/>
                <w:sz w:val="18"/>
                <w:szCs w:val="18"/>
              </w:rPr>
            </w:pPr>
            <w:r>
              <w:t>Examples: </w:t>
            </w:r>
          </w:p>
          <w:p w14:paraId="5FE6A2F2" w14:textId="77777777" w:rsidR="00EB66E4" w:rsidRDefault="00EB66E4" w:rsidP="00EB66E4">
            <w:pPr>
              <w:pStyle w:val="TableText0"/>
              <w:rPr>
                <w:rFonts w:ascii="Quattrocento Sans" w:eastAsia="Quattrocento Sans" w:hAnsi="Quattrocento Sans" w:cs="Quattrocento Sans"/>
                <w:sz w:val="18"/>
                <w:szCs w:val="18"/>
              </w:rPr>
            </w:pPr>
            <w:r>
              <w:t>Secretaries and Department heads </w:t>
            </w:r>
          </w:p>
        </w:tc>
        <w:tc>
          <w:tcPr>
            <w:tcW w:w="4842" w:type="dxa"/>
            <w:tcBorders>
              <w:top w:val="single" w:sz="6" w:space="0" w:color="000000"/>
              <w:left w:val="single" w:sz="6" w:space="0" w:color="000000"/>
              <w:bottom w:val="single" w:sz="6" w:space="0" w:color="000000"/>
              <w:right w:val="single" w:sz="6" w:space="0" w:color="000000"/>
            </w:tcBorders>
            <w:hideMark/>
          </w:tcPr>
          <w:p w14:paraId="2E06198C" w14:textId="77777777" w:rsidR="00EB66E4" w:rsidRDefault="00EB66E4" w:rsidP="00EB66E4">
            <w:pPr>
              <w:pStyle w:val="TableText0"/>
              <w:rPr>
                <w:szCs w:val="22"/>
              </w:rPr>
            </w:pPr>
            <w:r>
              <w:t>Add/edit/delete/view student courses </w:t>
            </w:r>
          </w:p>
          <w:p w14:paraId="3B0EDE76" w14:textId="77777777" w:rsidR="00EB66E4" w:rsidRDefault="00EB66E4" w:rsidP="00EB66E4">
            <w:pPr>
              <w:pStyle w:val="TableText0"/>
            </w:pPr>
            <w:r>
              <w:t>Add/edit/delete/view student outcomes </w:t>
            </w:r>
          </w:p>
          <w:p w14:paraId="44791D19" w14:textId="77777777" w:rsidR="00EB66E4" w:rsidRDefault="00EB66E4" w:rsidP="00EB66E4">
            <w:pPr>
              <w:pStyle w:val="TableText0"/>
            </w:pPr>
            <w:r>
              <w:t>Add performance criteria to student outcome  </w:t>
            </w:r>
          </w:p>
          <w:p w14:paraId="755E25D0" w14:textId="77777777" w:rsidR="00EB66E4" w:rsidRDefault="00EB66E4" w:rsidP="00EB66E4">
            <w:pPr>
              <w:pStyle w:val="TableText0"/>
            </w:pPr>
            <w:r>
              <w:t>Edit/delete/view performance criteria  </w:t>
            </w:r>
          </w:p>
          <w:p w14:paraId="37DDA5AF" w14:textId="77777777" w:rsidR="00EB66E4" w:rsidRDefault="00EB66E4" w:rsidP="00EB66E4">
            <w:pPr>
              <w:pStyle w:val="TableText0"/>
            </w:pPr>
            <w:r>
              <w:t>Add/edit/delete/view users </w:t>
            </w:r>
          </w:p>
          <w:p w14:paraId="4D29EDA2" w14:textId="77777777" w:rsidR="00EB66E4" w:rsidRDefault="00EB66E4" w:rsidP="00EB66E4">
            <w:pPr>
              <w:pStyle w:val="TableText0"/>
            </w:pPr>
            <w:r>
              <w:t>Add/edit/delete/view course offerings </w:t>
            </w:r>
          </w:p>
          <w:p w14:paraId="5C8E4F7E" w14:textId="77777777" w:rsidR="00EB66E4" w:rsidRDefault="00EB66E4" w:rsidP="00EB66E4">
            <w:pPr>
              <w:pStyle w:val="TableText0"/>
            </w:pPr>
            <w:r>
              <w:t>Generate next semester </w:t>
            </w:r>
          </w:p>
          <w:p w14:paraId="5A8C8756" w14:textId="77777777" w:rsidR="00EB66E4" w:rsidRDefault="00EB66E4" w:rsidP="00EB66E4">
            <w:pPr>
              <w:pStyle w:val="TableText0"/>
            </w:pPr>
            <w:r>
              <w:t>Import lists of students </w:t>
            </w:r>
          </w:p>
          <w:p w14:paraId="5C30E407" w14:textId="77777777" w:rsidR="00EB66E4" w:rsidRDefault="00EB66E4" w:rsidP="00EB66E4">
            <w:pPr>
              <w:pStyle w:val="TableText0"/>
            </w:pPr>
            <w:r>
              <w:t>Set default semester </w:t>
            </w:r>
          </w:p>
          <w:p w14:paraId="5AA8CF10" w14:textId="77777777" w:rsidR="00EB66E4" w:rsidRDefault="00EB66E4" w:rsidP="00EB66E4">
            <w:pPr>
              <w:pStyle w:val="TableText0"/>
            </w:pPr>
            <w:r>
              <w:t>View semesters in system </w:t>
            </w:r>
          </w:p>
          <w:p w14:paraId="4E0C7DA5" w14:textId="77777777" w:rsidR="00EB66E4" w:rsidRDefault="00EB66E4" w:rsidP="00EB66E4">
            <w:pPr>
              <w:pStyle w:val="TableText0"/>
            </w:pPr>
            <w:r>
              <w:t>Set Program Coordinator</w:t>
            </w:r>
          </w:p>
          <w:p w14:paraId="72F167A4" w14:textId="237802B4" w:rsidR="00EB66E4" w:rsidRDefault="00EB66E4" w:rsidP="00EB66E4">
            <w:pPr>
              <w:pStyle w:val="TableText0"/>
            </w:pPr>
          </w:p>
        </w:tc>
      </w:tr>
      <w:tr w:rsidR="00EB66E4" w14:paraId="2F555B62" w14:textId="77777777" w:rsidTr="00FE6C6D">
        <w:trPr>
          <w:trHeight w:val="2580"/>
        </w:trPr>
        <w:tc>
          <w:tcPr>
            <w:tcW w:w="1533" w:type="dxa"/>
            <w:tcBorders>
              <w:top w:val="single" w:sz="6" w:space="0" w:color="000000"/>
              <w:left w:val="single" w:sz="6" w:space="0" w:color="000000"/>
              <w:bottom w:val="single" w:sz="6" w:space="0" w:color="000000"/>
              <w:right w:val="single" w:sz="6" w:space="0" w:color="000000"/>
            </w:tcBorders>
            <w:hideMark/>
          </w:tcPr>
          <w:p w14:paraId="59BA188C" w14:textId="77777777" w:rsidR="00EB66E4" w:rsidRDefault="00EB66E4" w:rsidP="00EB66E4">
            <w:pPr>
              <w:pStyle w:val="TableLabels"/>
            </w:pPr>
            <w:r>
              <w:t>Program Coordinator</w:t>
            </w:r>
          </w:p>
        </w:tc>
        <w:tc>
          <w:tcPr>
            <w:tcW w:w="2879" w:type="dxa"/>
            <w:tcBorders>
              <w:top w:val="single" w:sz="6" w:space="0" w:color="000000"/>
              <w:left w:val="single" w:sz="6" w:space="0" w:color="000000"/>
              <w:bottom w:val="single" w:sz="6" w:space="0" w:color="000000"/>
              <w:right w:val="single" w:sz="6" w:space="0" w:color="000000"/>
            </w:tcBorders>
          </w:tcPr>
          <w:p w14:paraId="534C9BE8" w14:textId="29921CAC" w:rsidR="00EB66E4" w:rsidRDefault="00EB66E4" w:rsidP="00EB66E4">
            <w:pPr>
              <w:pStyle w:val="TableText0"/>
            </w:pPr>
            <w:r>
              <w:t xml:space="preserve">Users that will manage a program’s courses, outcomes, and performance </w:t>
            </w:r>
            <w:r w:rsidR="000A16FE">
              <w:t>criteria’s</w:t>
            </w:r>
            <w:r>
              <w:t xml:space="preserve">. </w:t>
            </w:r>
          </w:p>
          <w:p w14:paraId="3D060672" w14:textId="77777777" w:rsidR="00EB66E4" w:rsidRDefault="00EB66E4" w:rsidP="00EB66E4">
            <w:pPr>
              <w:pStyle w:val="TableText0"/>
            </w:pPr>
          </w:p>
          <w:p w14:paraId="2B322439" w14:textId="77777777" w:rsidR="00EB66E4" w:rsidRDefault="00EB66E4" w:rsidP="00EB66E4">
            <w:pPr>
              <w:pStyle w:val="TableText0"/>
            </w:pPr>
          </w:p>
        </w:tc>
        <w:tc>
          <w:tcPr>
            <w:tcW w:w="4842" w:type="dxa"/>
            <w:tcBorders>
              <w:top w:val="single" w:sz="6" w:space="0" w:color="000000"/>
              <w:left w:val="single" w:sz="6" w:space="0" w:color="000000"/>
              <w:bottom w:val="single" w:sz="6" w:space="0" w:color="000000"/>
              <w:right w:val="single" w:sz="6" w:space="0" w:color="000000"/>
            </w:tcBorders>
          </w:tcPr>
          <w:p w14:paraId="3DA46C42" w14:textId="77777777" w:rsidR="00EB66E4" w:rsidRDefault="00EB66E4" w:rsidP="00EB66E4">
            <w:pPr>
              <w:pStyle w:val="TableText0"/>
            </w:pPr>
            <w:r>
              <w:t>Add Instructor</w:t>
            </w:r>
          </w:p>
          <w:p w14:paraId="67D9F9BD" w14:textId="77777777" w:rsidR="00EB66E4" w:rsidRDefault="00EB66E4" w:rsidP="00EB66E4">
            <w:pPr>
              <w:pStyle w:val="TableText0"/>
            </w:pPr>
            <w:r>
              <w:t>Remove Instructor</w:t>
            </w:r>
          </w:p>
          <w:p w14:paraId="304EB8BA" w14:textId="77777777" w:rsidR="00EB66E4" w:rsidRDefault="00EB66E4" w:rsidP="00EB66E4">
            <w:pPr>
              <w:pStyle w:val="TableText0"/>
            </w:pPr>
            <w:r>
              <w:t>Update Instructor</w:t>
            </w:r>
          </w:p>
          <w:p w14:paraId="57119514" w14:textId="77777777" w:rsidR="00EB66E4" w:rsidRDefault="00EB66E4" w:rsidP="00EB66E4">
            <w:pPr>
              <w:pStyle w:val="TableText0"/>
            </w:pPr>
            <w:r>
              <w:t>Get Course Reporting Report (who has / hasn’t input)</w:t>
            </w:r>
          </w:p>
          <w:p w14:paraId="5891147A" w14:textId="77777777" w:rsidR="00EB66E4" w:rsidRDefault="00EB66E4" w:rsidP="00EB66E4">
            <w:pPr>
              <w:pStyle w:val="TableText0"/>
            </w:pPr>
            <w:r>
              <w:t>Set input deadline</w:t>
            </w:r>
          </w:p>
          <w:p w14:paraId="50CB81F5" w14:textId="77777777" w:rsidR="00EB66E4" w:rsidRDefault="00EB66E4" w:rsidP="00EB66E4">
            <w:pPr>
              <w:pStyle w:val="TableText0"/>
            </w:pPr>
            <w:r>
              <w:t>Get reports (analytical data)</w:t>
            </w:r>
          </w:p>
          <w:p w14:paraId="2A457497" w14:textId="77777777" w:rsidR="00EB66E4" w:rsidRDefault="00EB66E4" w:rsidP="00EB66E4">
            <w:pPr>
              <w:pStyle w:val="TableText0"/>
            </w:pPr>
            <w:r>
              <w:t>View operational (raw) data</w:t>
            </w:r>
          </w:p>
          <w:p w14:paraId="45967D80" w14:textId="77777777" w:rsidR="00EB66E4" w:rsidRDefault="00EB66E4" w:rsidP="00EB66E4">
            <w:pPr>
              <w:pStyle w:val="TableText0"/>
            </w:pPr>
            <w:r>
              <w:t>Set program configuration</w:t>
            </w:r>
          </w:p>
          <w:p w14:paraId="39597DA1" w14:textId="77777777" w:rsidR="00EB66E4" w:rsidRDefault="00EB66E4" w:rsidP="00EB66E4">
            <w:pPr>
              <w:pStyle w:val="TableText0"/>
            </w:pPr>
            <w:r>
              <w:t>Add course</w:t>
            </w:r>
          </w:p>
          <w:p w14:paraId="39355312" w14:textId="77777777" w:rsidR="00EB66E4" w:rsidRDefault="00EB66E4" w:rsidP="00EB66E4">
            <w:pPr>
              <w:pStyle w:val="TableText0"/>
            </w:pPr>
            <w:r>
              <w:t>Remove Course</w:t>
            </w:r>
          </w:p>
          <w:p w14:paraId="4DC09B40" w14:textId="77777777" w:rsidR="00EB66E4" w:rsidRDefault="00EB66E4" w:rsidP="00EB66E4">
            <w:pPr>
              <w:pStyle w:val="TableText0"/>
            </w:pPr>
            <w:r>
              <w:t>Update Course (general info, outcomes)</w:t>
            </w:r>
          </w:p>
          <w:p w14:paraId="7110CB8D" w14:textId="77777777" w:rsidR="00EB66E4" w:rsidRDefault="00EB66E4" w:rsidP="00EB66E4">
            <w:pPr>
              <w:pStyle w:val="TableText0"/>
            </w:pPr>
            <w:r>
              <w:t>Update Course (outcome data, operational data) (instructor use case)</w:t>
            </w:r>
          </w:p>
          <w:p w14:paraId="2C5DD03E" w14:textId="77777777" w:rsidR="00EB66E4" w:rsidRDefault="00EB66E4" w:rsidP="00EB66E4">
            <w:pPr>
              <w:pStyle w:val="TableText0"/>
            </w:pPr>
            <w:r>
              <w:t>Add Program Outcome</w:t>
            </w:r>
          </w:p>
          <w:p w14:paraId="260AA348" w14:textId="77777777" w:rsidR="00EB66E4" w:rsidRDefault="00EB66E4" w:rsidP="00EB66E4">
            <w:pPr>
              <w:pStyle w:val="TableText0"/>
            </w:pPr>
            <w:r>
              <w:t>Remove Program Outcome</w:t>
            </w:r>
          </w:p>
          <w:p w14:paraId="0126C2F3" w14:textId="77777777" w:rsidR="00EB66E4" w:rsidRDefault="00EB66E4" w:rsidP="00EB66E4">
            <w:pPr>
              <w:pStyle w:val="TableText0"/>
            </w:pPr>
            <w:r>
              <w:t>Update Program Outcome</w:t>
            </w:r>
          </w:p>
          <w:p w14:paraId="471183D2" w14:textId="77777777" w:rsidR="00EB66E4" w:rsidRDefault="00EB66E4" w:rsidP="00EB66E4">
            <w:pPr>
              <w:pStyle w:val="TableText0"/>
            </w:pPr>
            <w:r>
              <w:t>Add Program Assessment</w:t>
            </w:r>
          </w:p>
          <w:p w14:paraId="05FAFB31" w14:textId="77777777" w:rsidR="00EB66E4" w:rsidRDefault="00EB66E4" w:rsidP="00EB66E4">
            <w:pPr>
              <w:pStyle w:val="TableText0"/>
            </w:pPr>
            <w:r>
              <w:t>Remove Program Assessment</w:t>
            </w:r>
          </w:p>
          <w:p w14:paraId="088334F6" w14:textId="77777777" w:rsidR="00EB66E4" w:rsidRDefault="00EB66E4" w:rsidP="00EB66E4">
            <w:pPr>
              <w:pStyle w:val="TableText0"/>
            </w:pPr>
            <w:r>
              <w:t>Update Program Assessment</w:t>
            </w:r>
          </w:p>
          <w:p w14:paraId="2C9370A6" w14:textId="77777777" w:rsidR="00EB66E4" w:rsidRDefault="00EB66E4" w:rsidP="00EB66E4">
            <w:pPr>
              <w:pStyle w:val="TableText0"/>
            </w:pPr>
          </w:p>
        </w:tc>
      </w:tr>
      <w:tr w:rsidR="00EB66E4" w14:paraId="0BA25152" w14:textId="77777777" w:rsidTr="00FE6C6D">
        <w:trPr>
          <w:trHeight w:val="1280"/>
        </w:trPr>
        <w:tc>
          <w:tcPr>
            <w:tcW w:w="1533" w:type="dxa"/>
            <w:tcBorders>
              <w:top w:val="single" w:sz="6" w:space="0" w:color="000000"/>
              <w:left w:val="single" w:sz="6" w:space="0" w:color="000000"/>
              <w:bottom w:val="single" w:sz="6" w:space="0" w:color="000000"/>
              <w:right w:val="single" w:sz="6" w:space="0" w:color="000000"/>
            </w:tcBorders>
            <w:hideMark/>
          </w:tcPr>
          <w:p w14:paraId="789F9896" w14:textId="77777777" w:rsidR="00EB66E4" w:rsidRDefault="00EB66E4" w:rsidP="00EB66E4">
            <w:pPr>
              <w:pStyle w:val="TableLabels"/>
              <w:rPr>
                <w:rFonts w:ascii="Quattrocento Sans" w:eastAsia="Quattrocento Sans" w:hAnsi="Quattrocento Sans" w:cs="Quattrocento Sans"/>
                <w:sz w:val="18"/>
                <w:szCs w:val="18"/>
              </w:rPr>
            </w:pPr>
            <w:r>
              <w:t>Observer </w:t>
            </w:r>
          </w:p>
        </w:tc>
        <w:tc>
          <w:tcPr>
            <w:tcW w:w="2879" w:type="dxa"/>
            <w:tcBorders>
              <w:top w:val="single" w:sz="6" w:space="0" w:color="000000"/>
              <w:left w:val="single" w:sz="6" w:space="0" w:color="000000"/>
              <w:bottom w:val="single" w:sz="6" w:space="0" w:color="000000"/>
              <w:right w:val="single" w:sz="6" w:space="0" w:color="000000"/>
            </w:tcBorders>
            <w:hideMark/>
          </w:tcPr>
          <w:p w14:paraId="1DADB877"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to view data, with student names redacted. These users are not allowed to modify data. </w:t>
            </w:r>
          </w:p>
        </w:tc>
        <w:tc>
          <w:tcPr>
            <w:tcW w:w="4842" w:type="dxa"/>
            <w:tcBorders>
              <w:top w:val="single" w:sz="6" w:space="0" w:color="000000"/>
              <w:left w:val="single" w:sz="6" w:space="0" w:color="000000"/>
              <w:bottom w:val="single" w:sz="6" w:space="0" w:color="000000"/>
              <w:right w:val="single" w:sz="6" w:space="0" w:color="000000"/>
            </w:tcBorders>
            <w:hideMark/>
          </w:tcPr>
          <w:p w14:paraId="2C8A7E61" w14:textId="77777777" w:rsidR="00EB66E4" w:rsidRDefault="00EB66E4" w:rsidP="00EB66E4">
            <w:pPr>
              <w:pStyle w:val="TableText0"/>
              <w:rPr>
                <w:szCs w:val="22"/>
              </w:rPr>
            </w:pPr>
            <w:r>
              <w:t>View student outcomes </w:t>
            </w:r>
          </w:p>
          <w:p w14:paraId="581F1E36" w14:textId="77777777" w:rsidR="00EB66E4" w:rsidRDefault="00EB66E4" w:rsidP="00EB66E4">
            <w:pPr>
              <w:pStyle w:val="TableText0"/>
            </w:pPr>
            <w:r>
              <w:t>View courses </w:t>
            </w:r>
          </w:p>
          <w:p w14:paraId="3CD6E8B1" w14:textId="77777777" w:rsidR="00EB66E4" w:rsidRDefault="00EB66E4" w:rsidP="00EB66E4">
            <w:pPr>
              <w:pStyle w:val="TableText0"/>
            </w:pPr>
            <w:r>
              <w:t>View course offerings </w:t>
            </w:r>
          </w:p>
          <w:p w14:paraId="1BA9976F" w14:textId="77777777" w:rsidR="00EB66E4" w:rsidRDefault="00EB66E4" w:rsidP="00EB66E4">
            <w:pPr>
              <w:pStyle w:val="TableText0"/>
            </w:pPr>
            <w:r>
              <w:t>View metrics associated with a course offering </w:t>
            </w:r>
          </w:p>
          <w:p w14:paraId="54233B97" w14:textId="77777777" w:rsidR="00EB66E4" w:rsidRDefault="00EB66E4" w:rsidP="00EB66E4">
            <w:pPr>
              <w:pStyle w:val="TableText0"/>
            </w:pPr>
            <w:r>
              <w:t>Generate C.O.R.E. Report </w:t>
            </w:r>
          </w:p>
          <w:p w14:paraId="66B1E785" w14:textId="77777777" w:rsidR="00EB66E4" w:rsidRDefault="00EB66E4" w:rsidP="00EB66E4">
            <w:pPr>
              <w:pStyle w:val="TableText0"/>
            </w:pPr>
            <w:r>
              <w:t>Generate Course PC Report  </w:t>
            </w:r>
          </w:p>
          <w:p w14:paraId="520BC716" w14:textId="77777777" w:rsidR="00EB66E4" w:rsidRDefault="00EB66E4" w:rsidP="00EB66E4">
            <w:pPr>
              <w:pStyle w:val="TableText0"/>
            </w:pPr>
            <w:r>
              <w:t>Generate Matrix Report </w:t>
            </w:r>
          </w:p>
          <w:p w14:paraId="28E174CE" w14:textId="77777777" w:rsidR="00EB66E4" w:rsidRDefault="00EB66E4" w:rsidP="00EB66E4">
            <w:pPr>
              <w:pStyle w:val="TableText0"/>
            </w:pPr>
            <w:r>
              <w:t>Generate Outcome Report  </w:t>
            </w:r>
          </w:p>
          <w:p w14:paraId="6C4AC632" w14:textId="77777777" w:rsidR="00EB66E4" w:rsidRDefault="00EB66E4" w:rsidP="00EB66E4">
            <w:pPr>
              <w:pStyle w:val="TableText0"/>
            </w:pPr>
            <w:r>
              <w:t>View data of a class, with student names redacted. </w:t>
            </w:r>
          </w:p>
        </w:tc>
      </w:tr>
      <w:tr w:rsidR="00EB66E4" w14:paraId="3F3F19DC" w14:textId="77777777" w:rsidTr="00FE6C6D">
        <w:trPr>
          <w:trHeight w:val="1520"/>
        </w:trPr>
        <w:tc>
          <w:tcPr>
            <w:tcW w:w="1533" w:type="dxa"/>
            <w:tcBorders>
              <w:top w:val="single" w:sz="6" w:space="0" w:color="000000"/>
              <w:left w:val="single" w:sz="6" w:space="0" w:color="000000"/>
              <w:bottom w:val="single" w:sz="6" w:space="0" w:color="000000"/>
              <w:right w:val="single" w:sz="6" w:space="0" w:color="000000"/>
            </w:tcBorders>
            <w:hideMark/>
          </w:tcPr>
          <w:p w14:paraId="6D1672A8" w14:textId="77777777" w:rsidR="00EB66E4" w:rsidRDefault="00EB66E4" w:rsidP="00EB66E4">
            <w:pPr>
              <w:pStyle w:val="TableLabels"/>
              <w:rPr>
                <w:rFonts w:ascii="Quattrocento Sans" w:eastAsia="Quattrocento Sans" w:hAnsi="Quattrocento Sans" w:cs="Quattrocento Sans"/>
                <w:sz w:val="18"/>
                <w:szCs w:val="18"/>
              </w:rPr>
            </w:pPr>
            <w:r>
              <w:lastRenderedPageBreak/>
              <w:t>Faculty member active </w:t>
            </w:r>
          </w:p>
        </w:tc>
        <w:tc>
          <w:tcPr>
            <w:tcW w:w="2879" w:type="dxa"/>
            <w:tcBorders>
              <w:top w:val="single" w:sz="6" w:space="0" w:color="000000"/>
              <w:left w:val="single" w:sz="6" w:space="0" w:color="000000"/>
              <w:bottom w:val="single" w:sz="6" w:space="0" w:color="000000"/>
              <w:right w:val="single" w:sz="6" w:space="0" w:color="000000"/>
            </w:tcBorders>
            <w:hideMark/>
          </w:tcPr>
          <w:p w14:paraId="113975E5" w14:textId="77777777" w:rsidR="00EB66E4" w:rsidRDefault="00EB66E4" w:rsidP="00EB66E4">
            <w:pPr>
              <w:pStyle w:val="TableText0"/>
              <w:rPr>
                <w:rFonts w:ascii="Quattrocento Sans" w:eastAsia="Quattrocento Sans" w:hAnsi="Quattrocento Sans" w:cs="Quattrocento Sans"/>
                <w:sz w:val="18"/>
                <w:szCs w:val="18"/>
              </w:rPr>
            </w:pPr>
            <w:r>
              <w:t>A permission that allows the user limited add, edit, view, and delete permissions to offerings they are associated with. The user is also allowed to generate C.O.R.E statics. </w:t>
            </w:r>
          </w:p>
        </w:tc>
        <w:tc>
          <w:tcPr>
            <w:tcW w:w="4842" w:type="dxa"/>
            <w:tcBorders>
              <w:top w:val="single" w:sz="6" w:space="0" w:color="000000"/>
              <w:left w:val="single" w:sz="6" w:space="0" w:color="000000"/>
              <w:bottom w:val="single" w:sz="6" w:space="0" w:color="000000"/>
              <w:right w:val="single" w:sz="6" w:space="0" w:color="000000"/>
            </w:tcBorders>
            <w:hideMark/>
          </w:tcPr>
          <w:p w14:paraId="646C842B" w14:textId="77777777" w:rsidR="00EB66E4" w:rsidRDefault="00EB66E4" w:rsidP="00EB66E4">
            <w:pPr>
              <w:pStyle w:val="TableText0"/>
              <w:rPr>
                <w:szCs w:val="22"/>
              </w:rPr>
            </w:pPr>
            <w:r>
              <w:t>Add/remove students from course offering </w:t>
            </w:r>
          </w:p>
          <w:p w14:paraId="32174561" w14:textId="77777777" w:rsidR="00EB66E4" w:rsidRDefault="00EB66E4" w:rsidP="00EB66E4">
            <w:pPr>
              <w:pStyle w:val="TableText0"/>
            </w:pPr>
            <w:r>
              <w:t>Add/edit/delete/view metric within course offering </w:t>
            </w:r>
          </w:p>
          <w:p w14:paraId="41CD7953" w14:textId="77777777" w:rsidR="00EB66E4" w:rsidRDefault="00EB66E4" w:rsidP="00EB66E4">
            <w:pPr>
              <w:pStyle w:val="TableText0"/>
            </w:pPr>
            <w:r>
              <w:t>Add score(s) to metric </w:t>
            </w:r>
          </w:p>
          <w:p w14:paraId="02B42BE4" w14:textId="77777777" w:rsidR="00EB66E4" w:rsidRDefault="00EB66E4" w:rsidP="00EB66E4">
            <w:pPr>
              <w:pStyle w:val="TableText0"/>
            </w:pPr>
            <w:r>
              <w:t>Export list of students </w:t>
            </w:r>
          </w:p>
          <w:p w14:paraId="550468EC" w14:textId="77777777" w:rsidR="00EB66E4" w:rsidRDefault="00EB66E4" w:rsidP="00EB66E4">
            <w:pPr>
              <w:pStyle w:val="TableText0"/>
            </w:pPr>
            <w:r>
              <w:t>View course offering </w:t>
            </w:r>
          </w:p>
          <w:p w14:paraId="253A0E30" w14:textId="77777777" w:rsidR="00EB66E4" w:rsidRDefault="00EB66E4" w:rsidP="00EB66E4">
            <w:pPr>
              <w:pStyle w:val="TableText0"/>
            </w:pPr>
            <w:r>
              <w:t>Generate C.O.R.E. statistics </w:t>
            </w:r>
          </w:p>
        </w:tc>
      </w:tr>
      <w:tr w:rsidR="00EB66E4" w14:paraId="0D7480E0" w14:textId="77777777" w:rsidTr="00FE6C6D">
        <w:trPr>
          <w:trHeight w:val="780"/>
        </w:trPr>
        <w:tc>
          <w:tcPr>
            <w:tcW w:w="1533" w:type="dxa"/>
            <w:tcBorders>
              <w:top w:val="single" w:sz="6" w:space="0" w:color="000000"/>
              <w:left w:val="single" w:sz="6" w:space="0" w:color="000000"/>
              <w:bottom w:val="single" w:sz="6" w:space="0" w:color="000000"/>
              <w:right w:val="single" w:sz="6" w:space="0" w:color="000000"/>
            </w:tcBorders>
            <w:hideMark/>
          </w:tcPr>
          <w:p w14:paraId="72CFDF44" w14:textId="77777777" w:rsidR="00EB66E4" w:rsidRDefault="00EB66E4" w:rsidP="00EB66E4">
            <w:pPr>
              <w:pStyle w:val="TableLabels"/>
              <w:rPr>
                <w:rFonts w:ascii="Quattrocento Sans" w:eastAsia="Quattrocento Sans" w:hAnsi="Quattrocento Sans" w:cs="Quattrocento Sans"/>
                <w:sz w:val="18"/>
                <w:szCs w:val="18"/>
              </w:rPr>
            </w:pPr>
            <w:r>
              <w:t>Faculty member inactive </w:t>
            </w:r>
          </w:p>
        </w:tc>
        <w:tc>
          <w:tcPr>
            <w:tcW w:w="2879" w:type="dxa"/>
            <w:tcBorders>
              <w:top w:val="single" w:sz="6" w:space="0" w:color="000000"/>
              <w:left w:val="single" w:sz="6" w:space="0" w:color="000000"/>
              <w:bottom w:val="single" w:sz="6" w:space="0" w:color="000000"/>
              <w:right w:val="single" w:sz="6" w:space="0" w:color="000000"/>
            </w:tcBorders>
            <w:hideMark/>
          </w:tcPr>
          <w:p w14:paraId="2BB52572" w14:textId="77777777" w:rsidR="00EB66E4" w:rsidRDefault="00EB66E4" w:rsidP="00EB66E4">
            <w:pPr>
              <w:pStyle w:val="TableText0"/>
              <w:rPr>
                <w:rFonts w:ascii="Quattrocento Sans" w:eastAsia="Quattrocento Sans" w:hAnsi="Quattrocento Sans" w:cs="Quattrocento Sans"/>
                <w:sz w:val="18"/>
                <w:szCs w:val="18"/>
              </w:rPr>
            </w:pPr>
            <w:r>
              <w:t>A permission for ex faculty members. Meant to help preserve data for historical reference.  </w:t>
            </w:r>
          </w:p>
        </w:tc>
        <w:tc>
          <w:tcPr>
            <w:tcW w:w="4842" w:type="dxa"/>
            <w:tcBorders>
              <w:top w:val="single" w:sz="6" w:space="0" w:color="000000"/>
              <w:left w:val="single" w:sz="6" w:space="0" w:color="000000"/>
              <w:bottom w:val="single" w:sz="6" w:space="0" w:color="000000"/>
              <w:right w:val="single" w:sz="6" w:space="0" w:color="000000"/>
            </w:tcBorders>
            <w:hideMark/>
          </w:tcPr>
          <w:p w14:paraId="5F6A5610" w14:textId="77777777" w:rsidR="00EB66E4" w:rsidRDefault="00EB66E4" w:rsidP="00EB66E4">
            <w:pPr>
              <w:pStyle w:val="TableText0"/>
              <w:rPr>
                <w:szCs w:val="22"/>
              </w:rPr>
            </w:pPr>
            <w:r>
              <w:t>None </w:t>
            </w:r>
          </w:p>
        </w:tc>
      </w:tr>
    </w:tbl>
    <w:p w14:paraId="4980DBC7" w14:textId="77777777" w:rsidR="00EB66E4" w:rsidRDefault="00EB66E4" w:rsidP="00EB66E4">
      <w:pPr>
        <w:rPr>
          <w:szCs w:val="24"/>
          <w:lang w:val="en"/>
        </w:rPr>
      </w:pPr>
    </w:p>
    <w:p w14:paraId="4C3B3FE1" w14:textId="4D74AD1C" w:rsidR="007A6F1C" w:rsidRDefault="007A6F1C">
      <w:pPr>
        <w:overflowPunct/>
        <w:autoSpaceDE/>
        <w:autoSpaceDN/>
        <w:adjustRightInd/>
        <w:textAlignment w:val="auto"/>
      </w:pPr>
      <w:r>
        <w:br w:type="page"/>
      </w:r>
    </w:p>
    <w:p w14:paraId="2B0B7892" w14:textId="49D3F34E" w:rsidR="00C4441A" w:rsidRDefault="3EAA84D2" w:rsidP="00C4441A">
      <w:pPr>
        <w:pStyle w:val="Heading2"/>
      </w:pPr>
      <w:bookmarkStart w:id="55" w:name="_Toc497996611"/>
      <w:r>
        <w:lastRenderedPageBreak/>
        <w:t>Use Cases</w:t>
      </w:r>
      <w:bookmarkEnd w:id="55"/>
    </w:p>
    <w:p w14:paraId="113E893C" w14:textId="77777777" w:rsidR="00C4441A" w:rsidRPr="00EF4F0D" w:rsidRDefault="00C4441A" w:rsidP="00EF4F0D"/>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AC525D" w14:textId="77777777" w:rsidTr="00583FB2">
        <w:trPr>
          <w:trHeight w:val="285"/>
        </w:trPr>
        <w:tc>
          <w:tcPr>
            <w:tcW w:w="1728" w:type="dxa"/>
          </w:tcPr>
          <w:p w14:paraId="4991BE98" w14:textId="77777777" w:rsidR="00583FB2" w:rsidRPr="007B5C5A" w:rsidRDefault="00583FB2" w:rsidP="00D81808">
            <w:pPr>
              <w:pStyle w:val="UseCaseLabels"/>
            </w:pPr>
            <w:r w:rsidRPr="007B5C5A">
              <w:t>Use Case Name:</w:t>
            </w:r>
          </w:p>
        </w:tc>
        <w:tc>
          <w:tcPr>
            <w:tcW w:w="7129" w:type="dxa"/>
            <w:gridSpan w:val="3"/>
          </w:tcPr>
          <w:p w14:paraId="77499A2B" w14:textId="77777777" w:rsidR="00583FB2" w:rsidRPr="007B5C5A" w:rsidRDefault="00583FB2" w:rsidP="00D81808">
            <w:pPr>
              <w:pStyle w:val="UseCaseNormal"/>
            </w:pPr>
            <w:r>
              <w:t>Get Course Reporting Report (who has / hasn’t input)</w:t>
            </w:r>
          </w:p>
        </w:tc>
      </w:tr>
      <w:tr w:rsidR="00583FB2" w:rsidRPr="007B5C5A" w14:paraId="43DC1CE2" w14:textId="77777777" w:rsidTr="00583FB2">
        <w:tc>
          <w:tcPr>
            <w:tcW w:w="1728" w:type="dxa"/>
          </w:tcPr>
          <w:p w14:paraId="36E0A59C" w14:textId="77777777" w:rsidR="00583FB2" w:rsidRPr="007B5C5A" w:rsidRDefault="00583FB2" w:rsidP="00D81808">
            <w:pPr>
              <w:pStyle w:val="UseCaseLabels"/>
            </w:pPr>
            <w:r w:rsidRPr="007B5C5A">
              <w:t>Created By:</w:t>
            </w:r>
          </w:p>
        </w:tc>
        <w:tc>
          <w:tcPr>
            <w:tcW w:w="2520" w:type="dxa"/>
          </w:tcPr>
          <w:p w14:paraId="633E13C2" w14:textId="77777777" w:rsidR="00583FB2" w:rsidRPr="007B5C5A" w:rsidRDefault="00583FB2" w:rsidP="00D81808">
            <w:pPr>
              <w:pStyle w:val="UseCaseNormal"/>
            </w:pPr>
            <w:r>
              <w:t>Trevor Brooks</w:t>
            </w:r>
          </w:p>
        </w:tc>
        <w:tc>
          <w:tcPr>
            <w:tcW w:w="1980" w:type="dxa"/>
          </w:tcPr>
          <w:p w14:paraId="5F88DB42" w14:textId="77777777" w:rsidR="00583FB2" w:rsidRPr="007B5C5A" w:rsidRDefault="00583FB2" w:rsidP="00D81808">
            <w:pPr>
              <w:pStyle w:val="UseCaseLabels"/>
            </w:pPr>
            <w:r w:rsidRPr="007B5C5A">
              <w:t>Last Updated By:</w:t>
            </w:r>
          </w:p>
        </w:tc>
        <w:tc>
          <w:tcPr>
            <w:tcW w:w="2629" w:type="dxa"/>
          </w:tcPr>
          <w:p w14:paraId="20504E64" w14:textId="77777777" w:rsidR="00583FB2" w:rsidRPr="007B5C5A" w:rsidRDefault="00583FB2" w:rsidP="00D81808">
            <w:pPr>
              <w:pStyle w:val="UseCaseNormal"/>
            </w:pPr>
            <w:r>
              <w:t>Trevor Brooks</w:t>
            </w:r>
          </w:p>
        </w:tc>
      </w:tr>
      <w:tr w:rsidR="00583FB2" w:rsidRPr="007B5C5A" w14:paraId="0DA385CB" w14:textId="77777777" w:rsidTr="00583FB2">
        <w:tc>
          <w:tcPr>
            <w:tcW w:w="1728" w:type="dxa"/>
          </w:tcPr>
          <w:p w14:paraId="6E4CD9AC" w14:textId="77777777" w:rsidR="00583FB2" w:rsidRPr="007B5C5A" w:rsidRDefault="00583FB2" w:rsidP="00D81808">
            <w:pPr>
              <w:pStyle w:val="UseCaseLabels"/>
            </w:pPr>
            <w:r w:rsidRPr="007B5C5A">
              <w:t>Date Created:</w:t>
            </w:r>
          </w:p>
        </w:tc>
        <w:tc>
          <w:tcPr>
            <w:tcW w:w="2520" w:type="dxa"/>
          </w:tcPr>
          <w:p w14:paraId="154797F1" w14:textId="77777777" w:rsidR="00583FB2" w:rsidRPr="007B5C5A" w:rsidRDefault="00583FB2" w:rsidP="00D81808">
            <w:pPr>
              <w:pStyle w:val="UseCaseNormal"/>
            </w:pPr>
            <w:r>
              <w:t>10-9-17</w:t>
            </w:r>
          </w:p>
        </w:tc>
        <w:tc>
          <w:tcPr>
            <w:tcW w:w="1980" w:type="dxa"/>
          </w:tcPr>
          <w:p w14:paraId="769CC726" w14:textId="77777777" w:rsidR="00583FB2" w:rsidRPr="007B5C5A" w:rsidRDefault="00583FB2" w:rsidP="00D81808">
            <w:pPr>
              <w:pStyle w:val="UseCaseLabels"/>
            </w:pPr>
            <w:r w:rsidRPr="007B5C5A">
              <w:t>Date Last Updated:</w:t>
            </w:r>
          </w:p>
        </w:tc>
        <w:tc>
          <w:tcPr>
            <w:tcW w:w="2629" w:type="dxa"/>
          </w:tcPr>
          <w:p w14:paraId="7790EB65" w14:textId="77777777" w:rsidR="00583FB2" w:rsidRPr="007B5C5A" w:rsidRDefault="00583FB2" w:rsidP="00D81808">
            <w:pPr>
              <w:pStyle w:val="UseCaseNormal"/>
            </w:pPr>
          </w:p>
        </w:tc>
      </w:tr>
    </w:tbl>
    <w:p w14:paraId="5550793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0F2C8D0C" w14:textId="77777777" w:rsidTr="00583FB2">
        <w:tc>
          <w:tcPr>
            <w:tcW w:w="2628" w:type="dxa"/>
          </w:tcPr>
          <w:p w14:paraId="0B46FCDD" w14:textId="77777777" w:rsidR="00583FB2" w:rsidRPr="007B5C5A" w:rsidRDefault="00583FB2" w:rsidP="00D81808">
            <w:pPr>
              <w:pStyle w:val="UseCaseLabels"/>
            </w:pPr>
            <w:r w:rsidRPr="007B5C5A">
              <w:t>Actors:</w:t>
            </w:r>
          </w:p>
        </w:tc>
        <w:tc>
          <w:tcPr>
            <w:tcW w:w="6228" w:type="dxa"/>
          </w:tcPr>
          <w:p w14:paraId="3D5F6182" w14:textId="77777777" w:rsidR="00583FB2" w:rsidRPr="007B5C5A" w:rsidRDefault="00583FB2" w:rsidP="00D81808">
            <w:pPr>
              <w:pStyle w:val="UseCaseNormal"/>
            </w:pPr>
            <w:r>
              <w:t>Program Coordinator</w:t>
            </w:r>
          </w:p>
        </w:tc>
      </w:tr>
      <w:tr w:rsidR="00583FB2" w:rsidRPr="007B5C5A" w14:paraId="47336059" w14:textId="77777777" w:rsidTr="00583FB2">
        <w:tc>
          <w:tcPr>
            <w:tcW w:w="2628" w:type="dxa"/>
          </w:tcPr>
          <w:p w14:paraId="3B2BD083" w14:textId="77777777" w:rsidR="00583FB2" w:rsidRPr="007B5C5A" w:rsidRDefault="00583FB2" w:rsidP="00D81808">
            <w:pPr>
              <w:pStyle w:val="UseCaseLabels"/>
            </w:pPr>
            <w:r w:rsidRPr="007B5C5A">
              <w:t>Description:</w:t>
            </w:r>
          </w:p>
        </w:tc>
        <w:tc>
          <w:tcPr>
            <w:tcW w:w="6228" w:type="dxa"/>
          </w:tcPr>
          <w:p w14:paraId="1AEB128D" w14:textId="77777777" w:rsidR="00583FB2" w:rsidRPr="007B5C5A" w:rsidRDefault="00583FB2" w:rsidP="00D81808">
            <w:pPr>
              <w:pStyle w:val="UseCaseNormal"/>
            </w:pPr>
            <w:r>
              <w:t>Program coordinators may wish to lookup which instructors / courses are missing data for this semester.</w:t>
            </w:r>
          </w:p>
        </w:tc>
      </w:tr>
      <w:tr w:rsidR="00583FB2" w:rsidRPr="007B5C5A" w14:paraId="1641D18F" w14:textId="77777777" w:rsidTr="00583FB2">
        <w:tc>
          <w:tcPr>
            <w:tcW w:w="2628" w:type="dxa"/>
          </w:tcPr>
          <w:p w14:paraId="190407DB" w14:textId="77777777" w:rsidR="00583FB2" w:rsidRPr="007B5C5A" w:rsidRDefault="00583FB2" w:rsidP="00D81808">
            <w:pPr>
              <w:pStyle w:val="UseCaseLabels"/>
            </w:pPr>
            <w:r w:rsidRPr="007B5C5A">
              <w:t>Trigger:</w:t>
            </w:r>
          </w:p>
        </w:tc>
        <w:tc>
          <w:tcPr>
            <w:tcW w:w="6228" w:type="dxa"/>
          </w:tcPr>
          <w:p w14:paraId="4AAE2803" w14:textId="77777777" w:rsidR="00583FB2" w:rsidRPr="007B5C5A" w:rsidRDefault="00583FB2" w:rsidP="00D81808">
            <w:pPr>
              <w:pStyle w:val="UseCaseNormal"/>
            </w:pPr>
            <w:r>
              <w:t>End of semester approaching.</w:t>
            </w:r>
          </w:p>
        </w:tc>
      </w:tr>
      <w:tr w:rsidR="00583FB2" w:rsidRPr="007B5C5A" w14:paraId="47903B20" w14:textId="77777777" w:rsidTr="00583FB2">
        <w:tc>
          <w:tcPr>
            <w:tcW w:w="2628" w:type="dxa"/>
          </w:tcPr>
          <w:p w14:paraId="761125F3" w14:textId="77777777" w:rsidR="00583FB2" w:rsidRPr="007B5C5A" w:rsidRDefault="00583FB2" w:rsidP="00D81808">
            <w:pPr>
              <w:pStyle w:val="UseCaseLabels"/>
            </w:pPr>
            <w:r w:rsidRPr="007B5C5A">
              <w:t>Preconditions:</w:t>
            </w:r>
          </w:p>
        </w:tc>
        <w:tc>
          <w:tcPr>
            <w:tcW w:w="6228" w:type="dxa"/>
          </w:tcPr>
          <w:p w14:paraId="0AE9D4AA" w14:textId="08C0B52B" w:rsidR="00583FB2" w:rsidRPr="007B5C5A" w:rsidRDefault="00583FB2" w:rsidP="0055301D">
            <w:pPr>
              <w:pStyle w:val="UseCaseNumber"/>
            </w:pPr>
            <w:r>
              <w:t>Courses set up in the system.</w:t>
            </w:r>
          </w:p>
        </w:tc>
      </w:tr>
      <w:tr w:rsidR="00583FB2" w:rsidRPr="007B5C5A" w14:paraId="7A426C89" w14:textId="77777777" w:rsidTr="00583FB2">
        <w:tc>
          <w:tcPr>
            <w:tcW w:w="2628" w:type="dxa"/>
          </w:tcPr>
          <w:p w14:paraId="03390B67" w14:textId="77777777" w:rsidR="00583FB2" w:rsidRPr="007B5C5A" w:rsidRDefault="00583FB2" w:rsidP="00D81808">
            <w:pPr>
              <w:pStyle w:val="UseCaseLabels"/>
            </w:pPr>
            <w:r w:rsidRPr="007B5C5A">
              <w:t>Post</w:t>
            </w:r>
            <w:ins w:id="56" w:author="Mack" w:date="2015-04-19T17:13:00Z">
              <w:r>
                <w:t xml:space="preserve"> </w:t>
              </w:r>
            </w:ins>
            <w:r w:rsidRPr="007B5C5A">
              <w:t>conditions:</w:t>
            </w:r>
          </w:p>
        </w:tc>
        <w:tc>
          <w:tcPr>
            <w:tcW w:w="6228" w:type="dxa"/>
          </w:tcPr>
          <w:p w14:paraId="3E771A8D" w14:textId="77777777" w:rsidR="00583FB2" w:rsidRPr="007B5C5A" w:rsidRDefault="00583FB2" w:rsidP="00DC54EE">
            <w:pPr>
              <w:pStyle w:val="UseCaseNumber"/>
              <w:numPr>
                <w:ilvl w:val="0"/>
                <w:numId w:val="91"/>
              </w:numPr>
            </w:pPr>
            <w:r>
              <w:t>Report has been generated.</w:t>
            </w:r>
          </w:p>
        </w:tc>
      </w:tr>
      <w:tr w:rsidR="00583FB2" w:rsidRPr="007B5C5A" w14:paraId="008F58BF" w14:textId="77777777" w:rsidTr="00583FB2">
        <w:tc>
          <w:tcPr>
            <w:tcW w:w="2628" w:type="dxa"/>
          </w:tcPr>
          <w:p w14:paraId="614AC864" w14:textId="77777777" w:rsidR="00583FB2" w:rsidRPr="007B5C5A" w:rsidRDefault="00583FB2" w:rsidP="00D81808">
            <w:pPr>
              <w:pStyle w:val="UseCaseLabels"/>
            </w:pPr>
            <w:r w:rsidRPr="007B5C5A">
              <w:t>Normal Flow:</w:t>
            </w:r>
          </w:p>
        </w:tc>
        <w:tc>
          <w:tcPr>
            <w:tcW w:w="6228" w:type="dxa"/>
          </w:tcPr>
          <w:p w14:paraId="2D252224" w14:textId="77777777" w:rsidR="00AE55FA" w:rsidRDefault="00AE55FA" w:rsidP="00DC54EE">
            <w:pPr>
              <w:pStyle w:val="UseCaseNumber"/>
              <w:numPr>
                <w:ilvl w:val="0"/>
                <w:numId w:val="90"/>
              </w:numPr>
            </w:pPr>
          </w:p>
          <w:p w14:paraId="6A3E67AA" w14:textId="2319BAEF" w:rsidR="00583FB2" w:rsidRPr="00AE55FA" w:rsidRDefault="00583FB2" w:rsidP="00D81808">
            <w:pPr>
              <w:pStyle w:val="UseCaseNumber11"/>
            </w:pPr>
            <w:r w:rsidRPr="00AE55FA">
              <w:t>Coordinator goes to the reporting section.</w:t>
            </w:r>
          </w:p>
          <w:p w14:paraId="771BE734" w14:textId="77777777" w:rsidR="00583FB2" w:rsidRDefault="00583FB2" w:rsidP="00D81808">
            <w:pPr>
              <w:pStyle w:val="UseCaseNumber11"/>
            </w:pPr>
            <w:r>
              <w:t>Coordinator clicks ‘Generate Reporting Report’</w:t>
            </w:r>
          </w:p>
          <w:p w14:paraId="0481BF2A" w14:textId="77777777" w:rsidR="00583FB2" w:rsidRPr="007B5C5A" w:rsidRDefault="00583FB2" w:rsidP="00D81808">
            <w:pPr>
              <w:pStyle w:val="UseCaseNumber11"/>
            </w:pPr>
            <w:r>
              <w:t>System displays report</w:t>
            </w:r>
          </w:p>
        </w:tc>
      </w:tr>
      <w:tr w:rsidR="00583FB2" w:rsidRPr="007B5C5A" w14:paraId="58705828" w14:textId="77777777" w:rsidTr="00583FB2">
        <w:tc>
          <w:tcPr>
            <w:tcW w:w="2628" w:type="dxa"/>
          </w:tcPr>
          <w:p w14:paraId="164C4A7E" w14:textId="77777777" w:rsidR="00583FB2" w:rsidRPr="007B5C5A" w:rsidRDefault="00583FB2" w:rsidP="00D81808">
            <w:pPr>
              <w:pStyle w:val="UseCaseLabels"/>
            </w:pPr>
            <w:r w:rsidRPr="007B5C5A">
              <w:t>Alternative Flows:</w:t>
            </w:r>
          </w:p>
        </w:tc>
        <w:tc>
          <w:tcPr>
            <w:tcW w:w="6228" w:type="dxa"/>
          </w:tcPr>
          <w:p w14:paraId="07D2729C" w14:textId="04D02FD0" w:rsidR="00583FB2" w:rsidRPr="007B5C5A" w:rsidRDefault="00583FB2" w:rsidP="00DC54EE">
            <w:pPr>
              <w:pStyle w:val="UseCaseNumber"/>
              <w:numPr>
                <w:ilvl w:val="0"/>
                <w:numId w:val="92"/>
              </w:numPr>
            </w:pPr>
            <w:r w:rsidRPr="007B5C5A">
              <w:t xml:space="preserve">  </w:t>
            </w:r>
          </w:p>
          <w:p w14:paraId="2F837771" w14:textId="77777777" w:rsidR="00583FB2" w:rsidRPr="007B5C5A" w:rsidRDefault="00583FB2" w:rsidP="00D81808">
            <w:pPr>
              <w:pStyle w:val="UseCaseNumber11"/>
            </w:pPr>
          </w:p>
          <w:p w14:paraId="618A050D" w14:textId="05D55A2B" w:rsidR="00583FB2" w:rsidRPr="007B5C5A" w:rsidRDefault="00583FB2" w:rsidP="00D81808">
            <w:pPr>
              <w:pStyle w:val="UseCaseNumber"/>
            </w:pPr>
          </w:p>
          <w:p w14:paraId="06F0A180" w14:textId="77777777" w:rsidR="00583FB2" w:rsidRPr="007B5C5A" w:rsidRDefault="00583FB2" w:rsidP="00D81808">
            <w:pPr>
              <w:pStyle w:val="UseCaseNumber11"/>
            </w:pPr>
          </w:p>
        </w:tc>
      </w:tr>
      <w:tr w:rsidR="00583FB2" w:rsidRPr="007B5C5A" w14:paraId="0EB5B1F8" w14:textId="77777777" w:rsidTr="00583FB2">
        <w:tc>
          <w:tcPr>
            <w:tcW w:w="2628" w:type="dxa"/>
          </w:tcPr>
          <w:p w14:paraId="68F2DA42" w14:textId="77777777" w:rsidR="00583FB2" w:rsidRPr="007B5C5A" w:rsidRDefault="00583FB2" w:rsidP="00D81808">
            <w:pPr>
              <w:pStyle w:val="UseCaseLabels"/>
            </w:pPr>
            <w:r w:rsidRPr="007B5C5A">
              <w:t>Exceptions:</w:t>
            </w:r>
          </w:p>
        </w:tc>
        <w:tc>
          <w:tcPr>
            <w:tcW w:w="6228" w:type="dxa"/>
          </w:tcPr>
          <w:p w14:paraId="47AC0D1D" w14:textId="3EFCB8B4" w:rsidR="00583FB2" w:rsidRPr="007B5C5A" w:rsidRDefault="00583FB2" w:rsidP="00D81808">
            <w:pPr>
              <w:pStyle w:val="ExcTitleUseCase"/>
            </w:pPr>
          </w:p>
          <w:p w14:paraId="2E7FE408" w14:textId="7502AE22" w:rsidR="00583FB2" w:rsidRPr="007B5C5A" w:rsidRDefault="00583FB2" w:rsidP="00D81808">
            <w:pPr>
              <w:pStyle w:val="UseCaseExce"/>
            </w:pPr>
            <w:r>
              <w:t>No courses listed for this semester.</w:t>
            </w:r>
          </w:p>
          <w:p w14:paraId="7B5BE038" w14:textId="77777777" w:rsidR="00583FB2" w:rsidRPr="007B5C5A" w:rsidRDefault="00583FB2" w:rsidP="00583FB2">
            <w:pPr>
              <w:rPr>
                <w:sz w:val="22"/>
              </w:rPr>
            </w:pPr>
            <w:r w:rsidRPr="007B5C5A">
              <w:rPr>
                <w:sz w:val="22"/>
              </w:rPr>
              <w:t xml:space="preserve"> </w:t>
            </w:r>
          </w:p>
        </w:tc>
      </w:tr>
      <w:tr w:rsidR="00583FB2" w:rsidRPr="007B5C5A" w14:paraId="6D042A16" w14:textId="77777777" w:rsidTr="00583FB2">
        <w:tc>
          <w:tcPr>
            <w:tcW w:w="2628" w:type="dxa"/>
          </w:tcPr>
          <w:p w14:paraId="6B7920AD" w14:textId="77777777" w:rsidR="00583FB2" w:rsidRPr="007B5C5A" w:rsidRDefault="00583FB2" w:rsidP="00D81808">
            <w:pPr>
              <w:pStyle w:val="UseCaseLabels"/>
            </w:pPr>
            <w:r w:rsidRPr="007B5C5A">
              <w:t>Includes:</w:t>
            </w:r>
          </w:p>
        </w:tc>
        <w:tc>
          <w:tcPr>
            <w:tcW w:w="6228" w:type="dxa"/>
          </w:tcPr>
          <w:p w14:paraId="20E785C9" w14:textId="77777777" w:rsidR="00583FB2" w:rsidRPr="007B5C5A" w:rsidRDefault="00583FB2" w:rsidP="00D81808">
            <w:pPr>
              <w:pStyle w:val="UseCaseNormal"/>
            </w:pPr>
            <w:r w:rsidRPr="007B5C5A">
              <w:t>None</w:t>
            </w:r>
          </w:p>
        </w:tc>
      </w:tr>
      <w:tr w:rsidR="00583FB2" w:rsidRPr="007B5C5A" w14:paraId="0AEB76AB" w14:textId="77777777" w:rsidTr="00583FB2">
        <w:tc>
          <w:tcPr>
            <w:tcW w:w="2628" w:type="dxa"/>
          </w:tcPr>
          <w:p w14:paraId="53CF856D" w14:textId="77777777" w:rsidR="00583FB2" w:rsidRPr="007B5C5A" w:rsidRDefault="00583FB2" w:rsidP="00D81808">
            <w:pPr>
              <w:pStyle w:val="UseCaseLabels"/>
            </w:pPr>
            <w:r w:rsidRPr="007B5C5A">
              <w:t>Priority:</w:t>
            </w:r>
          </w:p>
        </w:tc>
        <w:tc>
          <w:tcPr>
            <w:tcW w:w="6228" w:type="dxa"/>
          </w:tcPr>
          <w:p w14:paraId="5B3E951E" w14:textId="77777777" w:rsidR="00583FB2" w:rsidRPr="007B5C5A" w:rsidRDefault="00583FB2" w:rsidP="00D81808">
            <w:pPr>
              <w:pStyle w:val="UseCaseNormal"/>
            </w:pPr>
            <w:r w:rsidRPr="007B5C5A">
              <w:t>High</w:t>
            </w:r>
          </w:p>
        </w:tc>
      </w:tr>
      <w:tr w:rsidR="00583FB2" w:rsidRPr="007B5C5A" w14:paraId="2F706BFB" w14:textId="77777777" w:rsidTr="00583FB2">
        <w:tc>
          <w:tcPr>
            <w:tcW w:w="2628" w:type="dxa"/>
          </w:tcPr>
          <w:p w14:paraId="06343EA3" w14:textId="77777777" w:rsidR="00583FB2" w:rsidRPr="007B5C5A" w:rsidRDefault="00583FB2" w:rsidP="00D81808">
            <w:pPr>
              <w:pStyle w:val="UseCaseLabels"/>
            </w:pPr>
            <w:r w:rsidRPr="007B5C5A">
              <w:t>Frequency of Use:</w:t>
            </w:r>
          </w:p>
        </w:tc>
        <w:tc>
          <w:tcPr>
            <w:tcW w:w="6228" w:type="dxa"/>
          </w:tcPr>
          <w:p w14:paraId="1D53B5C1" w14:textId="77777777" w:rsidR="00583FB2" w:rsidRPr="007B5C5A" w:rsidRDefault="00583FB2" w:rsidP="00D81808">
            <w:pPr>
              <w:pStyle w:val="UseCaseNormal"/>
            </w:pPr>
            <w:r>
              <w:t>Each semester</w:t>
            </w:r>
          </w:p>
        </w:tc>
      </w:tr>
      <w:tr w:rsidR="00583FB2" w:rsidRPr="007B5C5A" w14:paraId="3499B55F" w14:textId="77777777" w:rsidTr="00583FB2">
        <w:tc>
          <w:tcPr>
            <w:tcW w:w="2628" w:type="dxa"/>
          </w:tcPr>
          <w:p w14:paraId="06EB3EE0" w14:textId="77777777" w:rsidR="00583FB2" w:rsidRPr="007B5C5A" w:rsidRDefault="00583FB2" w:rsidP="00D81808">
            <w:pPr>
              <w:pStyle w:val="UseCaseLabels"/>
            </w:pPr>
            <w:r w:rsidRPr="007B5C5A">
              <w:t>Business Rules:</w:t>
            </w:r>
          </w:p>
        </w:tc>
        <w:tc>
          <w:tcPr>
            <w:tcW w:w="6228" w:type="dxa"/>
          </w:tcPr>
          <w:p w14:paraId="09D7BDD1" w14:textId="77777777" w:rsidR="00583FB2" w:rsidRPr="007B5C5A" w:rsidRDefault="00583FB2" w:rsidP="00D81808">
            <w:pPr>
              <w:pStyle w:val="UseCaseNormal"/>
            </w:pPr>
          </w:p>
        </w:tc>
      </w:tr>
      <w:tr w:rsidR="00583FB2" w:rsidRPr="007B5C5A" w14:paraId="330C3E78" w14:textId="77777777" w:rsidTr="00583FB2">
        <w:tc>
          <w:tcPr>
            <w:tcW w:w="2628" w:type="dxa"/>
          </w:tcPr>
          <w:p w14:paraId="07CFCB11" w14:textId="77777777" w:rsidR="00583FB2" w:rsidRPr="007B5C5A" w:rsidRDefault="00583FB2" w:rsidP="00D81808">
            <w:pPr>
              <w:pStyle w:val="UseCaseLabels"/>
            </w:pPr>
            <w:r w:rsidRPr="007B5C5A">
              <w:t>Special Requirements:</w:t>
            </w:r>
          </w:p>
        </w:tc>
        <w:tc>
          <w:tcPr>
            <w:tcW w:w="6228" w:type="dxa"/>
          </w:tcPr>
          <w:p w14:paraId="49ADFE94" w14:textId="77777777" w:rsidR="00583FB2" w:rsidRPr="007B5C5A" w:rsidRDefault="00583FB2" w:rsidP="00D81808">
            <w:pPr>
              <w:pStyle w:val="UseCaseNormal"/>
            </w:pPr>
            <w:r w:rsidRPr="007B5C5A">
              <w:t>None</w:t>
            </w:r>
          </w:p>
        </w:tc>
      </w:tr>
      <w:tr w:rsidR="00583FB2" w:rsidRPr="007B5C5A" w14:paraId="12958EBF" w14:textId="77777777" w:rsidTr="00583FB2">
        <w:tc>
          <w:tcPr>
            <w:tcW w:w="2628" w:type="dxa"/>
          </w:tcPr>
          <w:p w14:paraId="77C55F1A" w14:textId="77777777" w:rsidR="00583FB2" w:rsidRPr="007B5C5A" w:rsidRDefault="00583FB2" w:rsidP="00D81808">
            <w:pPr>
              <w:pStyle w:val="UseCaseLabels"/>
            </w:pPr>
            <w:r w:rsidRPr="007B5C5A">
              <w:t>Assumptions:</w:t>
            </w:r>
          </w:p>
        </w:tc>
        <w:tc>
          <w:tcPr>
            <w:tcW w:w="6228" w:type="dxa"/>
          </w:tcPr>
          <w:p w14:paraId="69DE5CA8" w14:textId="77777777" w:rsidR="00583FB2" w:rsidRPr="007B5C5A" w:rsidRDefault="00583FB2" w:rsidP="00D81808">
            <w:pPr>
              <w:pStyle w:val="AssumptionNotes"/>
            </w:pPr>
          </w:p>
        </w:tc>
      </w:tr>
      <w:tr w:rsidR="00583FB2" w:rsidRPr="007B5C5A" w14:paraId="61883D62" w14:textId="77777777" w:rsidTr="00583FB2">
        <w:tc>
          <w:tcPr>
            <w:tcW w:w="2628" w:type="dxa"/>
          </w:tcPr>
          <w:p w14:paraId="0E91F694" w14:textId="77777777" w:rsidR="00583FB2" w:rsidRPr="007B5C5A" w:rsidRDefault="00583FB2" w:rsidP="00583FB2">
            <w:pPr>
              <w:jc w:val="right"/>
              <w:rPr>
                <w:sz w:val="22"/>
              </w:rPr>
            </w:pPr>
            <w:r w:rsidRPr="007B5C5A">
              <w:rPr>
                <w:sz w:val="22"/>
              </w:rPr>
              <w:t>Notes and Issues:</w:t>
            </w:r>
          </w:p>
        </w:tc>
        <w:tc>
          <w:tcPr>
            <w:tcW w:w="6228" w:type="dxa"/>
          </w:tcPr>
          <w:p w14:paraId="10AD404B" w14:textId="77777777" w:rsidR="00583FB2" w:rsidRPr="003C7FE4" w:rsidRDefault="00583FB2" w:rsidP="00D81808">
            <w:pPr>
              <w:pStyle w:val="AssumptionNotes"/>
            </w:pPr>
          </w:p>
        </w:tc>
      </w:tr>
    </w:tbl>
    <w:p w14:paraId="42A7C506" w14:textId="77777777" w:rsidR="00583FB2" w:rsidRDefault="00583FB2" w:rsidP="00583FB2"/>
    <w:p w14:paraId="393E4AA7" w14:textId="77777777" w:rsidR="00583FB2" w:rsidRDefault="00583FB2" w:rsidP="00583FB2">
      <w:r>
        <w:br w:type="page"/>
      </w:r>
    </w:p>
    <w:p w14:paraId="25C2A97C" w14:textId="77777777" w:rsidR="00583FB2" w:rsidRDefault="00583FB2" w:rsidP="00583FB2"/>
    <w:p w14:paraId="37ECB21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BFE6B95" w14:textId="77777777" w:rsidTr="00583FB2">
        <w:trPr>
          <w:trHeight w:val="285"/>
        </w:trPr>
        <w:tc>
          <w:tcPr>
            <w:tcW w:w="1728" w:type="dxa"/>
          </w:tcPr>
          <w:p w14:paraId="0E791777" w14:textId="77777777" w:rsidR="00583FB2" w:rsidRPr="007B5C5A" w:rsidRDefault="00583FB2" w:rsidP="00D81808">
            <w:pPr>
              <w:pStyle w:val="UseCaseLabels"/>
            </w:pPr>
            <w:r w:rsidRPr="007B5C5A">
              <w:t>Use Case Name:</w:t>
            </w:r>
          </w:p>
        </w:tc>
        <w:tc>
          <w:tcPr>
            <w:tcW w:w="7129" w:type="dxa"/>
            <w:gridSpan w:val="3"/>
          </w:tcPr>
          <w:p w14:paraId="5685F46A" w14:textId="77777777" w:rsidR="00583FB2" w:rsidRPr="007B5C5A" w:rsidRDefault="00583FB2" w:rsidP="00D81808">
            <w:pPr>
              <w:pStyle w:val="UseCaseNormal"/>
            </w:pPr>
            <w:r>
              <w:t>Set input deadline</w:t>
            </w:r>
          </w:p>
        </w:tc>
      </w:tr>
      <w:tr w:rsidR="00583FB2" w:rsidRPr="007B5C5A" w14:paraId="2805B75E" w14:textId="77777777" w:rsidTr="00583FB2">
        <w:tc>
          <w:tcPr>
            <w:tcW w:w="1728" w:type="dxa"/>
          </w:tcPr>
          <w:p w14:paraId="1A72349C" w14:textId="77777777" w:rsidR="00583FB2" w:rsidRPr="007B5C5A" w:rsidRDefault="00583FB2" w:rsidP="00D81808">
            <w:pPr>
              <w:pStyle w:val="UseCaseLabels"/>
            </w:pPr>
            <w:r w:rsidRPr="007B5C5A">
              <w:t>Created By:</w:t>
            </w:r>
          </w:p>
        </w:tc>
        <w:tc>
          <w:tcPr>
            <w:tcW w:w="2520" w:type="dxa"/>
          </w:tcPr>
          <w:p w14:paraId="2A58F35B" w14:textId="77777777" w:rsidR="00583FB2" w:rsidRPr="007B5C5A" w:rsidRDefault="00583FB2" w:rsidP="00D81808">
            <w:pPr>
              <w:pStyle w:val="UseCaseNormal"/>
            </w:pPr>
            <w:r>
              <w:t>Trevor Brooks</w:t>
            </w:r>
          </w:p>
        </w:tc>
        <w:tc>
          <w:tcPr>
            <w:tcW w:w="1980" w:type="dxa"/>
          </w:tcPr>
          <w:p w14:paraId="317CA3C1" w14:textId="77777777" w:rsidR="00583FB2" w:rsidRPr="007B5C5A" w:rsidRDefault="00583FB2" w:rsidP="00D81808">
            <w:pPr>
              <w:pStyle w:val="UseCaseLabels"/>
            </w:pPr>
            <w:r w:rsidRPr="007B5C5A">
              <w:t>Last Updated By:</w:t>
            </w:r>
          </w:p>
        </w:tc>
        <w:tc>
          <w:tcPr>
            <w:tcW w:w="2629" w:type="dxa"/>
          </w:tcPr>
          <w:p w14:paraId="15A2F7B6" w14:textId="77777777" w:rsidR="00583FB2" w:rsidRPr="007B5C5A" w:rsidRDefault="00583FB2" w:rsidP="00D81808">
            <w:pPr>
              <w:pStyle w:val="UseCaseNormal"/>
            </w:pPr>
            <w:r>
              <w:t>Trevor Brooks</w:t>
            </w:r>
          </w:p>
        </w:tc>
      </w:tr>
      <w:tr w:rsidR="00583FB2" w:rsidRPr="007B5C5A" w14:paraId="45E8450B" w14:textId="77777777" w:rsidTr="00583FB2">
        <w:tc>
          <w:tcPr>
            <w:tcW w:w="1728" w:type="dxa"/>
          </w:tcPr>
          <w:p w14:paraId="7E58581A" w14:textId="77777777" w:rsidR="00583FB2" w:rsidRPr="007B5C5A" w:rsidRDefault="00583FB2" w:rsidP="00D81808">
            <w:pPr>
              <w:pStyle w:val="UseCaseLabels"/>
            </w:pPr>
            <w:r w:rsidRPr="007B5C5A">
              <w:t>Date Created:</w:t>
            </w:r>
          </w:p>
        </w:tc>
        <w:tc>
          <w:tcPr>
            <w:tcW w:w="2520" w:type="dxa"/>
          </w:tcPr>
          <w:p w14:paraId="1E38DE2D" w14:textId="77777777" w:rsidR="00583FB2" w:rsidRPr="007B5C5A" w:rsidRDefault="00583FB2" w:rsidP="00D81808">
            <w:pPr>
              <w:pStyle w:val="UseCaseNormal"/>
            </w:pPr>
            <w:r>
              <w:t>10-9-17</w:t>
            </w:r>
          </w:p>
        </w:tc>
        <w:tc>
          <w:tcPr>
            <w:tcW w:w="1980" w:type="dxa"/>
          </w:tcPr>
          <w:p w14:paraId="06B01A3A" w14:textId="77777777" w:rsidR="00583FB2" w:rsidRPr="007B5C5A" w:rsidRDefault="00583FB2" w:rsidP="00D81808">
            <w:pPr>
              <w:pStyle w:val="UseCaseLabels"/>
            </w:pPr>
            <w:r w:rsidRPr="007B5C5A">
              <w:t>Date Last Updated:</w:t>
            </w:r>
          </w:p>
        </w:tc>
        <w:tc>
          <w:tcPr>
            <w:tcW w:w="2629" w:type="dxa"/>
          </w:tcPr>
          <w:p w14:paraId="2CEAC730" w14:textId="77777777" w:rsidR="00583FB2" w:rsidRPr="007B5C5A" w:rsidRDefault="00583FB2" w:rsidP="00D81808">
            <w:pPr>
              <w:pStyle w:val="UseCaseNormal"/>
            </w:pPr>
          </w:p>
        </w:tc>
      </w:tr>
    </w:tbl>
    <w:p w14:paraId="7AAD9135"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9AB0BD" w14:textId="77777777" w:rsidTr="00583FB2">
        <w:tc>
          <w:tcPr>
            <w:tcW w:w="2628" w:type="dxa"/>
          </w:tcPr>
          <w:p w14:paraId="6FA892C4" w14:textId="77777777" w:rsidR="00583FB2" w:rsidRPr="007B5C5A" w:rsidRDefault="00583FB2" w:rsidP="00D81808">
            <w:pPr>
              <w:pStyle w:val="UseCaseLabels"/>
            </w:pPr>
            <w:r w:rsidRPr="007B5C5A">
              <w:t>Actors:</w:t>
            </w:r>
          </w:p>
        </w:tc>
        <w:tc>
          <w:tcPr>
            <w:tcW w:w="6228" w:type="dxa"/>
          </w:tcPr>
          <w:p w14:paraId="3113546D" w14:textId="77777777" w:rsidR="00583FB2" w:rsidRPr="007B5C5A" w:rsidRDefault="00583FB2" w:rsidP="00D81808">
            <w:pPr>
              <w:pStyle w:val="UseCaseNormal"/>
            </w:pPr>
            <w:r>
              <w:t>Program Coordinator</w:t>
            </w:r>
          </w:p>
        </w:tc>
      </w:tr>
      <w:tr w:rsidR="00583FB2" w:rsidRPr="007B5C5A" w14:paraId="64F6F57C" w14:textId="77777777" w:rsidTr="00583FB2">
        <w:tc>
          <w:tcPr>
            <w:tcW w:w="2628" w:type="dxa"/>
          </w:tcPr>
          <w:p w14:paraId="427B2604" w14:textId="77777777" w:rsidR="00583FB2" w:rsidRPr="007B5C5A" w:rsidRDefault="00583FB2" w:rsidP="00D81808">
            <w:pPr>
              <w:pStyle w:val="UseCaseLabels"/>
            </w:pPr>
            <w:r w:rsidRPr="007B5C5A">
              <w:t>Description:</w:t>
            </w:r>
          </w:p>
        </w:tc>
        <w:tc>
          <w:tcPr>
            <w:tcW w:w="6228" w:type="dxa"/>
          </w:tcPr>
          <w:p w14:paraId="096E3BC0" w14:textId="77777777" w:rsidR="00583FB2" w:rsidRPr="007B5C5A" w:rsidRDefault="00583FB2" w:rsidP="00D81808">
            <w:pPr>
              <w:pStyle w:val="UseCaseNormal"/>
            </w:pPr>
            <w:r>
              <w:t>Some programs would like to set a deadline for input of data. This allows the coordinator to set this deadline.</w:t>
            </w:r>
          </w:p>
        </w:tc>
      </w:tr>
      <w:tr w:rsidR="00583FB2" w:rsidRPr="007B5C5A" w14:paraId="1BFE88C6" w14:textId="77777777" w:rsidTr="00583FB2">
        <w:tc>
          <w:tcPr>
            <w:tcW w:w="2628" w:type="dxa"/>
          </w:tcPr>
          <w:p w14:paraId="713493D9" w14:textId="77777777" w:rsidR="00583FB2" w:rsidRPr="007B5C5A" w:rsidRDefault="00583FB2" w:rsidP="00D81808">
            <w:pPr>
              <w:pStyle w:val="UseCaseLabels"/>
            </w:pPr>
            <w:r w:rsidRPr="007B5C5A">
              <w:t>Trigger:</w:t>
            </w:r>
          </w:p>
        </w:tc>
        <w:tc>
          <w:tcPr>
            <w:tcW w:w="6228" w:type="dxa"/>
          </w:tcPr>
          <w:p w14:paraId="0918EB10" w14:textId="77777777" w:rsidR="00583FB2" w:rsidRPr="007B5C5A" w:rsidRDefault="00583FB2" w:rsidP="00D81808">
            <w:pPr>
              <w:pStyle w:val="UseCaseNormal"/>
            </w:pPr>
          </w:p>
        </w:tc>
      </w:tr>
      <w:tr w:rsidR="00583FB2" w:rsidRPr="007B5C5A" w14:paraId="2DF35E4B" w14:textId="77777777" w:rsidTr="00583FB2">
        <w:tc>
          <w:tcPr>
            <w:tcW w:w="2628" w:type="dxa"/>
          </w:tcPr>
          <w:p w14:paraId="0ED1E41B" w14:textId="77777777" w:rsidR="00583FB2" w:rsidRPr="007B5C5A" w:rsidRDefault="00583FB2" w:rsidP="00D81808">
            <w:pPr>
              <w:pStyle w:val="UseCaseLabels"/>
            </w:pPr>
            <w:r w:rsidRPr="007B5C5A">
              <w:t>Preconditions:</w:t>
            </w:r>
          </w:p>
        </w:tc>
        <w:tc>
          <w:tcPr>
            <w:tcW w:w="6228" w:type="dxa"/>
          </w:tcPr>
          <w:p w14:paraId="2528A0EC" w14:textId="77777777" w:rsidR="00583FB2" w:rsidRDefault="00583FB2" w:rsidP="00DC54EE">
            <w:pPr>
              <w:pStyle w:val="UseCaseNumber"/>
              <w:numPr>
                <w:ilvl w:val="0"/>
                <w:numId w:val="86"/>
              </w:numPr>
            </w:pPr>
            <w:r w:rsidRPr="007B5C5A">
              <w:t xml:space="preserve"> </w:t>
            </w:r>
            <w:r>
              <w:t>Program Coordinator is set.</w:t>
            </w:r>
          </w:p>
          <w:p w14:paraId="22B251A8" w14:textId="77777777" w:rsidR="00583FB2" w:rsidRPr="007B5C5A" w:rsidRDefault="00583FB2" w:rsidP="00D81808">
            <w:pPr>
              <w:pStyle w:val="UseCaseNumber"/>
            </w:pPr>
            <w:r>
              <w:t>Program has courses set up for this semester.</w:t>
            </w:r>
          </w:p>
        </w:tc>
      </w:tr>
      <w:tr w:rsidR="00583FB2" w:rsidRPr="007B5C5A" w14:paraId="2D677CA3" w14:textId="77777777" w:rsidTr="00583FB2">
        <w:tc>
          <w:tcPr>
            <w:tcW w:w="2628" w:type="dxa"/>
          </w:tcPr>
          <w:p w14:paraId="6C7528ED" w14:textId="77777777" w:rsidR="00583FB2" w:rsidRPr="007B5C5A" w:rsidRDefault="00583FB2" w:rsidP="00D81808">
            <w:pPr>
              <w:pStyle w:val="UseCaseLabels"/>
            </w:pPr>
            <w:r w:rsidRPr="007B5C5A">
              <w:t>Post</w:t>
            </w:r>
            <w:ins w:id="57" w:author="Mack" w:date="2015-04-19T17:13:00Z">
              <w:r>
                <w:t xml:space="preserve"> </w:t>
              </w:r>
            </w:ins>
            <w:r w:rsidRPr="007B5C5A">
              <w:t>conditions:</w:t>
            </w:r>
          </w:p>
        </w:tc>
        <w:tc>
          <w:tcPr>
            <w:tcW w:w="6228" w:type="dxa"/>
          </w:tcPr>
          <w:p w14:paraId="65B00973" w14:textId="77777777" w:rsidR="00583FB2" w:rsidRPr="007B5C5A" w:rsidRDefault="00583FB2" w:rsidP="00DC54EE">
            <w:pPr>
              <w:pStyle w:val="UseCaseNumber"/>
              <w:numPr>
                <w:ilvl w:val="0"/>
                <w:numId w:val="87"/>
              </w:numPr>
            </w:pPr>
            <w:r>
              <w:t xml:space="preserve">Deadline is set for a program. </w:t>
            </w:r>
          </w:p>
        </w:tc>
      </w:tr>
      <w:tr w:rsidR="00583FB2" w:rsidRPr="007B5C5A" w14:paraId="5ABA5813" w14:textId="77777777" w:rsidTr="00583FB2">
        <w:tc>
          <w:tcPr>
            <w:tcW w:w="2628" w:type="dxa"/>
          </w:tcPr>
          <w:p w14:paraId="7625365A" w14:textId="77777777" w:rsidR="00583FB2" w:rsidRPr="007B5C5A" w:rsidRDefault="00583FB2" w:rsidP="00D81808">
            <w:pPr>
              <w:pStyle w:val="UseCaseLabels"/>
            </w:pPr>
            <w:r w:rsidRPr="007B5C5A">
              <w:t>Normal Flow:</w:t>
            </w:r>
          </w:p>
        </w:tc>
        <w:tc>
          <w:tcPr>
            <w:tcW w:w="6228" w:type="dxa"/>
          </w:tcPr>
          <w:p w14:paraId="0CA3234B" w14:textId="77777777" w:rsidR="00583FB2" w:rsidRPr="007B5C5A" w:rsidRDefault="00583FB2" w:rsidP="00DC54EE">
            <w:pPr>
              <w:pStyle w:val="UseCaseNumber"/>
              <w:numPr>
                <w:ilvl w:val="0"/>
                <w:numId w:val="88"/>
              </w:numPr>
            </w:pPr>
          </w:p>
          <w:p w14:paraId="698DACD1" w14:textId="77777777" w:rsidR="00583FB2" w:rsidRDefault="00583FB2" w:rsidP="00D81808">
            <w:pPr>
              <w:pStyle w:val="UseCaseNumber11"/>
            </w:pPr>
            <w:r>
              <w:t>Coordinator goes to program management view.</w:t>
            </w:r>
          </w:p>
          <w:p w14:paraId="7B2BAD15" w14:textId="77777777" w:rsidR="00583FB2" w:rsidRDefault="00583FB2" w:rsidP="00D81808">
            <w:pPr>
              <w:pStyle w:val="UseCaseNumber11"/>
            </w:pPr>
            <w:r>
              <w:t>Program coordinator sets a date in the future, after the beginning of a semester.</w:t>
            </w:r>
          </w:p>
          <w:p w14:paraId="559BF2B1" w14:textId="77777777" w:rsidR="00583FB2" w:rsidRPr="007B5C5A" w:rsidRDefault="00583FB2" w:rsidP="00D81808">
            <w:pPr>
              <w:pStyle w:val="UseCaseNumber11"/>
            </w:pPr>
            <w:r>
              <w:t>Coordinator confirms selection.</w:t>
            </w:r>
          </w:p>
        </w:tc>
      </w:tr>
      <w:tr w:rsidR="00583FB2" w:rsidRPr="007B5C5A" w14:paraId="0609227E" w14:textId="77777777" w:rsidTr="00583FB2">
        <w:tc>
          <w:tcPr>
            <w:tcW w:w="2628" w:type="dxa"/>
          </w:tcPr>
          <w:p w14:paraId="39D1C0B2" w14:textId="77777777" w:rsidR="00583FB2" w:rsidRPr="007B5C5A" w:rsidRDefault="00583FB2" w:rsidP="00D81808">
            <w:pPr>
              <w:pStyle w:val="UseCaseLabels"/>
            </w:pPr>
            <w:r w:rsidRPr="007B5C5A">
              <w:t>Alternative Flows:</w:t>
            </w:r>
          </w:p>
        </w:tc>
        <w:tc>
          <w:tcPr>
            <w:tcW w:w="6228" w:type="dxa"/>
          </w:tcPr>
          <w:p w14:paraId="3EDA46CE" w14:textId="510A4BCB" w:rsidR="00583FB2" w:rsidRPr="007B5C5A" w:rsidRDefault="00583FB2" w:rsidP="00DC54EE">
            <w:pPr>
              <w:pStyle w:val="UseCaseNumber"/>
              <w:numPr>
                <w:ilvl w:val="0"/>
                <w:numId w:val="89"/>
              </w:numPr>
            </w:pPr>
            <w:r w:rsidRPr="007B5C5A">
              <w:t xml:space="preserve"> </w:t>
            </w:r>
          </w:p>
          <w:p w14:paraId="56DB1404" w14:textId="77777777" w:rsidR="00583FB2" w:rsidRPr="007B5C5A" w:rsidRDefault="00583FB2" w:rsidP="00D81808">
            <w:pPr>
              <w:pStyle w:val="UseCaseNumber11"/>
            </w:pPr>
          </w:p>
          <w:p w14:paraId="2D9BCCB9" w14:textId="3D6C5100" w:rsidR="00583FB2" w:rsidRPr="007B5C5A" w:rsidRDefault="00583FB2" w:rsidP="00D81808">
            <w:pPr>
              <w:pStyle w:val="UseCaseNumber"/>
            </w:pPr>
            <w:r w:rsidRPr="007B5C5A">
              <w:t xml:space="preserve"> </w:t>
            </w:r>
          </w:p>
          <w:p w14:paraId="4D09A4EE" w14:textId="77777777" w:rsidR="00583FB2" w:rsidRPr="007B5C5A" w:rsidRDefault="00583FB2" w:rsidP="00D81808">
            <w:pPr>
              <w:pStyle w:val="UseCaseNumber11"/>
            </w:pPr>
          </w:p>
        </w:tc>
      </w:tr>
      <w:tr w:rsidR="00583FB2" w:rsidRPr="007B5C5A" w14:paraId="70B2D135" w14:textId="77777777" w:rsidTr="00583FB2">
        <w:tc>
          <w:tcPr>
            <w:tcW w:w="2628" w:type="dxa"/>
          </w:tcPr>
          <w:p w14:paraId="277D020F" w14:textId="77777777" w:rsidR="00583FB2" w:rsidRPr="007B5C5A" w:rsidRDefault="00583FB2" w:rsidP="00D81808">
            <w:pPr>
              <w:pStyle w:val="UseCaseLabels"/>
            </w:pPr>
            <w:r w:rsidRPr="007B5C5A">
              <w:t>Exceptions:</w:t>
            </w:r>
          </w:p>
        </w:tc>
        <w:tc>
          <w:tcPr>
            <w:tcW w:w="6228" w:type="dxa"/>
          </w:tcPr>
          <w:p w14:paraId="01C4BB77" w14:textId="22892C39" w:rsidR="00583FB2" w:rsidRPr="007B5C5A" w:rsidRDefault="00583FB2" w:rsidP="00DC54EE">
            <w:pPr>
              <w:pStyle w:val="ExcTitleUseCase"/>
              <w:numPr>
                <w:ilvl w:val="3"/>
                <w:numId w:val="96"/>
              </w:numPr>
            </w:pPr>
          </w:p>
          <w:p w14:paraId="11E7479B" w14:textId="1ED024C8" w:rsidR="00583FB2" w:rsidRPr="00D81808" w:rsidRDefault="00583FB2" w:rsidP="00583FB2">
            <w:pPr>
              <w:pStyle w:val="UseCaseExce"/>
            </w:pPr>
            <w:r w:rsidRPr="007B5C5A">
              <w:t xml:space="preserve"> </w:t>
            </w:r>
            <w:r w:rsidRPr="00D81808">
              <w:t xml:space="preserve"> </w:t>
            </w:r>
          </w:p>
        </w:tc>
      </w:tr>
      <w:tr w:rsidR="00583FB2" w:rsidRPr="007B5C5A" w14:paraId="16E101A1" w14:textId="77777777" w:rsidTr="00583FB2">
        <w:tc>
          <w:tcPr>
            <w:tcW w:w="2628" w:type="dxa"/>
          </w:tcPr>
          <w:p w14:paraId="1710DE89" w14:textId="77777777" w:rsidR="00583FB2" w:rsidRPr="007B5C5A" w:rsidRDefault="00583FB2" w:rsidP="00D81808">
            <w:pPr>
              <w:pStyle w:val="UseCaseLabels"/>
            </w:pPr>
            <w:r w:rsidRPr="007B5C5A">
              <w:t>Includes:</w:t>
            </w:r>
          </w:p>
        </w:tc>
        <w:tc>
          <w:tcPr>
            <w:tcW w:w="6228" w:type="dxa"/>
          </w:tcPr>
          <w:p w14:paraId="7D35E00B" w14:textId="77777777" w:rsidR="00583FB2" w:rsidRPr="007B5C5A" w:rsidRDefault="00583FB2" w:rsidP="00D81808">
            <w:pPr>
              <w:pStyle w:val="UseCaseNormal"/>
            </w:pPr>
            <w:r w:rsidRPr="007B5C5A">
              <w:t>None</w:t>
            </w:r>
          </w:p>
        </w:tc>
      </w:tr>
      <w:tr w:rsidR="00583FB2" w:rsidRPr="007B5C5A" w14:paraId="28D0EA03" w14:textId="77777777" w:rsidTr="00583FB2">
        <w:tc>
          <w:tcPr>
            <w:tcW w:w="2628" w:type="dxa"/>
          </w:tcPr>
          <w:p w14:paraId="51084C3D" w14:textId="77777777" w:rsidR="00583FB2" w:rsidRPr="007B5C5A" w:rsidRDefault="00583FB2" w:rsidP="00D81808">
            <w:pPr>
              <w:pStyle w:val="UseCaseLabels"/>
            </w:pPr>
            <w:r w:rsidRPr="007B5C5A">
              <w:t>Priority:</w:t>
            </w:r>
          </w:p>
        </w:tc>
        <w:tc>
          <w:tcPr>
            <w:tcW w:w="6228" w:type="dxa"/>
          </w:tcPr>
          <w:p w14:paraId="46619654" w14:textId="77777777" w:rsidR="00583FB2" w:rsidRPr="007B5C5A" w:rsidRDefault="00583FB2" w:rsidP="00D81808">
            <w:pPr>
              <w:pStyle w:val="UseCaseNormal"/>
            </w:pPr>
            <w:r w:rsidRPr="007B5C5A">
              <w:t>High</w:t>
            </w:r>
          </w:p>
        </w:tc>
      </w:tr>
      <w:tr w:rsidR="00583FB2" w:rsidRPr="007B5C5A" w14:paraId="562FCFB1" w14:textId="77777777" w:rsidTr="00583FB2">
        <w:tc>
          <w:tcPr>
            <w:tcW w:w="2628" w:type="dxa"/>
          </w:tcPr>
          <w:p w14:paraId="71AE323B" w14:textId="77777777" w:rsidR="00583FB2" w:rsidRPr="007B5C5A" w:rsidRDefault="00583FB2" w:rsidP="00D81808">
            <w:pPr>
              <w:pStyle w:val="UseCaseLabels"/>
            </w:pPr>
            <w:r w:rsidRPr="007B5C5A">
              <w:t>Frequency of Use:</w:t>
            </w:r>
          </w:p>
        </w:tc>
        <w:tc>
          <w:tcPr>
            <w:tcW w:w="6228" w:type="dxa"/>
          </w:tcPr>
          <w:p w14:paraId="42C9E3AA" w14:textId="77777777" w:rsidR="00583FB2" w:rsidRPr="007B5C5A" w:rsidRDefault="00583FB2" w:rsidP="00D81808">
            <w:pPr>
              <w:pStyle w:val="UseCaseNormal"/>
            </w:pPr>
          </w:p>
        </w:tc>
      </w:tr>
      <w:tr w:rsidR="00583FB2" w:rsidRPr="007B5C5A" w14:paraId="63C40661" w14:textId="77777777" w:rsidTr="00583FB2">
        <w:tc>
          <w:tcPr>
            <w:tcW w:w="2628" w:type="dxa"/>
          </w:tcPr>
          <w:p w14:paraId="033F9877" w14:textId="77777777" w:rsidR="00583FB2" w:rsidRPr="007B5C5A" w:rsidRDefault="00583FB2" w:rsidP="00D81808">
            <w:pPr>
              <w:pStyle w:val="UseCaseLabels"/>
            </w:pPr>
            <w:r w:rsidRPr="007B5C5A">
              <w:t>Business Rules:</w:t>
            </w:r>
          </w:p>
        </w:tc>
        <w:tc>
          <w:tcPr>
            <w:tcW w:w="6228" w:type="dxa"/>
          </w:tcPr>
          <w:p w14:paraId="39C8B492" w14:textId="77777777" w:rsidR="00583FB2" w:rsidRPr="007B5C5A" w:rsidRDefault="00583FB2" w:rsidP="00D81808">
            <w:pPr>
              <w:pStyle w:val="UseCaseNormal"/>
            </w:pPr>
          </w:p>
        </w:tc>
      </w:tr>
      <w:tr w:rsidR="00583FB2" w:rsidRPr="007B5C5A" w14:paraId="088B2834" w14:textId="77777777" w:rsidTr="00583FB2">
        <w:tc>
          <w:tcPr>
            <w:tcW w:w="2628" w:type="dxa"/>
          </w:tcPr>
          <w:p w14:paraId="723590B3" w14:textId="77777777" w:rsidR="00583FB2" w:rsidRPr="007B5C5A" w:rsidRDefault="00583FB2" w:rsidP="00D81808">
            <w:pPr>
              <w:pStyle w:val="UseCaseLabels"/>
            </w:pPr>
            <w:r w:rsidRPr="007B5C5A">
              <w:t>Special Requirements:</w:t>
            </w:r>
          </w:p>
        </w:tc>
        <w:tc>
          <w:tcPr>
            <w:tcW w:w="6228" w:type="dxa"/>
          </w:tcPr>
          <w:p w14:paraId="0BFD1E96" w14:textId="77777777" w:rsidR="00583FB2" w:rsidRPr="007B5C5A" w:rsidRDefault="00583FB2" w:rsidP="00D81808">
            <w:pPr>
              <w:pStyle w:val="UseCaseNormal"/>
            </w:pPr>
            <w:r w:rsidRPr="007B5C5A">
              <w:t>None</w:t>
            </w:r>
          </w:p>
        </w:tc>
      </w:tr>
      <w:tr w:rsidR="00583FB2" w:rsidRPr="007B5C5A" w14:paraId="3862F631" w14:textId="77777777" w:rsidTr="00583FB2">
        <w:tc>
          <w:tcPr>
            <w:tcW w:w="2628" w:type="dxa"/>
          </w:tcPr>
          <w:p w14:paraId="5D91FFD9" w14:textId="77777777" w:rsidR="00583FB2" w:rsidRPr="007B5C5A" w:rsidRDefault="00583FB2" w:rsidP="00D81808">
            <w:pPr>
              <w:pStyle w:val="UseCaseLabels"/>
            </w:pPr>
            <w:r w:rsidRPr="007B5C5A">
              <w:t>Assumptions:</w:t>
            </w:r>
          </w:p>
        </w:tc>
        <w:tc>
          <w:tcPr>
            <w:tcW w:w="6228" w:type="dxa"/>
          </w:tcPr>
          <w:p w14:paraId="45110112" w14:textId="77777777" w:rsidR="00583FB2" w:rsidRPr="007B5C5A" w:rsidRDefault="00583FB2" w:rsidP="00D81808">
            <w:pPr>
              <w:pStyle w:val="AssumptionNotes"/>
            </w:pPr>
          </w:p>
        </w:tc>
      </w:tr>
      <w:tr w:rsidR="00583FB2" w:rsidRPr="007B5C5A" w14:paraId="515C252B" w14:textId="77777777" w:rsidTr="00583FB2">
        <w:tc>
          <w:tcPr>
            <w:tcW w:w="2628" w:type="dxa"/>
          </w:tcPr>
          <w:p w14:paraId="478B89CC" w14:textId="77777777" w:rsidR="00583FB2" w:rsidRPr="007B5C5A" w:rsidRDefault="00583FB2" w:rsidP="00D81808">
            <w:pPr>
              <w:pStyle w:val="UseCaseLabels"/>
            </w:pPr>
            <w:r w:rsidRPr="007B5C5A">
              <w:t>Notes and Issues:</w:t>
            </w:r>
          </w:p>
        </w:tc>
        <w:tc>
          <w:tcPr>
            <w:tcW w:w="6228" w:type="dxa"/>
          </w:tcPr>
          <w:p w14:paraId="4F322256" w14:textId="77777777" w:rsidR="00583FB2" w:rsidRPr="003C7FE4" w:rsidRDefault="00583FB2" w:rsidP="00D81808">
            <w:pPr>
              <w:pStyle w:val="AssumptionNotes"/>
            </w:pPr>
            <w:r>
              <w:t>This could cause the rollover of operational to analytical data.</w:t>
            </w:r>
          </w:p>
        </w:tc>
      </w:tr>
    </w:tbl>
    <w:p w14:paraId="570AB9FD" w14:textId="77777777" w:rsidR="00583FB2" w:rsidRDefault="00583FB2" w:rsidP="00583FB2"/>
    <w:p w14:paraId="518DF0CE" w14:textId="77777777" w:rsidR="00583FB2" w:rsidRDefault="00583FB2" w:rsidP="00583FB2">
      <w:r>
        <w:br w:type="page"/>
      </w:r>
    </w:p>
    <w:p w14:paraId="4D5BFD21" w14:textId="77777777" w:rsidR="00583FB2" w:rsidRDefault="00583FB2" w:rsidP="00583FB2"/>
    <w:p w14:paraId="5D0AC336"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41F4CE20" w14:textId="77777777" w:rsidTr="00583FB2">
        <w:trPr>
          <w:trHeight w:val="285"/>
        </w:trPr>
        <w:tc>
          <w:tcPr>
            <w:tcW w:w="1728" w:type="dxa"/>
          </w:tcPr>
          <w:p w14:paraId="00EFE1DC" w14:textId="77777777" w:rsidR="00583FB2" w:rsidRPr="007B5C5A" w:rsidRDefault="00583FB2" w:rsidP="00D81808">
            <w:pPr>
              <w:pStyle w:val="UseCaseLabels"/>
            </w:pPr>
            <w:r w:rsidRPr="007B5C5A">
              <w:t>Use Case Name:</w:t>
            </w:r>
          </w:p>
        </w:tc>
        <w:tc>
          <w:tcPr>
            <w:tcW w:w="7129" w:type="dxa"/>
            <w:gridSpan w:val="3"/>
          </w:tcPr>
          <w:p w14:paraId="0DB87656" w14:textId="77777777" w:rsidR="00583FB2" w:rsidRDefault="00583FB2" w:rsidP="00D81808">
            <w:pPr>
              <w:pStyle w:val="UseCaseNormal"/>
            </w:pPr>
            <w:r>
              <w:t>Get reports (analytical data)</w:t>
            </w:r>
          </w:p>
          <w:p w14:paraId="78A08AAC" w14:textId="77777777" w:rsidR="00583FB2" w:rsidRPr="007B5C5A" w:rsidRDefault="00583FB2" w:rsidP="00D81808">
            <w:pPr>
              <w:pStyle w:val="UseCaseNormal"/>
            </w:pPr>
          </w:p>
        </w:tc>
      </w:tr>
      <w:tr w:rsidR="00583FB2" w:rsidRPr="007B5C5A" w14:paraId="67EE3CA9" w14:textId="77777777" w:rsidTr="00583FB2">
        <w:tc>
          <w:tcPr>
            <w:tcW w:w="1728" w:type="dxa"/>
          </w:tcPr>
          <w:p w14:paraId="67947791" w14:textId="77777777" w:rsidR="00583FB2" w:rsidRPr="007B5C5A" w:rsidRDefault="00583FB2" w:rsidP="00D81808">
            <w:pPr>
              <w:pStyle w:val="UseCaseLabels"/>
            </w:pPr>
            <w:r w:rsidRPr="007B5C5A">
              <w:t>Created By:</w:t>
            </w:r>
          </w:p>
        </w:tc>
        <w:tc>
          <w:tcPr>
            <w:tcW w:w="2520" w:type="dxa"/>
          </w:tcPr>
          <w:p w14:paraId="45BBDCA1" w14:textId="77777777" w:rsidR="00583FB2" w:rsidRPr="007B5C5A" w:rsidRDefault="00583FB2" w:rsidP="00D81808">
            <w:pPr>
              <w:pStyle w:val="UseCaseNormal"/>
            </w:pPr>
            <w:r>
              <w:t>Trevor Brooks</w:t>
            </w:r>
          </w:p>
        </w:tc>
        <w:tc>
          <w:tcPr>
            <w:tcW w:w="1980" w:type="dxa"/>
          </w:tcPr>
          <w:p w14:paraId="530BD5FE" w14:textId="77777777" w:rsidR="00583FB2" w:rsidRPr="007B5C5A" w:rsidRDefault="00583FB2" w:rsidP="00D81808">
            <w:pPr>
              <w:pStyle w:val="UseCaseLabels"/>
            </w:pPr>
            <w:r w:rsidRPr="007B5C5A">
              <w:t>Last Updated By:</w:t>
            </w:r>
          </w:p>
        </w:tc>
        <w:tc>
          <w:tcPr>
            <w:tcW w:w="2629" w:type="dxa"/>
          </w:tcPr>
          <w:p w14:paraId="081D5262" w14:textId="77777777" w:rsidR="00583FB2" w:rsidRPr="007B5C5A" w:rsidRDefault="00583FB2" w:rsidP="00D81808">
            <w:pPr>
              <w:pStyle w:val="UseCaseNormal"/>
            </w:pPr>
            <w:r>
              <w:t>Trevor Brooks</w:t>
            </w:r>
          </w:p>
        </w:tc>
      </w:tr>
      <w:tr w:rsidR="00583FB2" w:rsidRPr="007B5C5A" w14:paraId="08A4BD10" w14:textId="77777777" w:rsidTr="00583FB2">
        <w:tc>
          <w:tcPr>
            <w:tcW w:w="1728" w:type="dxa"/>
          </w:tcPr>
          <w:p w14:paraId="399A0F0A" w14:textId="77777777" w:rsidR="00583FB2" w:rsidRPr="007B5C5A" w:rsidRDefault="00583FB2" w:rsidP="00D81808">
            <w:pPr>
              <w:pStyle w:val="UseCaseLabels"/>
            </w:pPr>
            <w:r w:rsidRPr="007B5C5A">
              <w:t>Date Created:</w:t>
            </w:r>
          </w:p>
        </w:tc>
        <w:tc>
          <w:tcPr>
            <w:tcW w:w="2520" w:type="dxa"/>
          </w:tcPr>
          <w:p w14:paraId="663FBED5" w14:textId="77777777" w:rsidR="00583FB2" w:rsidRPr="007B5C5A" w:rsidRDefault="00583FB2" w:rsidP="00D81808">
            <w:pPr>
              <w:pStyle w:val="UseCaseNormal"/>
            </w:pPr>
            <w:r>
              <w:t>10-9-17</w:t>
            </w:r>
          </w:p>
        </w:tc>
        <w:tc>
          <w:tcPr>
            <w:tcW w:w="1980" w:type="dxa"/>
          </w:tcPr>
          <w:p w14:paraId="3688E72B" w14:textId="77777777" w:rsidR="00583FB2" w:rsidRPr="007B5C5A" w:rsidRDefault="00583FB2" w:rsidP="00D81808">
            <w:pPr>
              <w:pStyle w:val="UseCaseLabels"/>
            </w:pPr>
            <w:r w:rsidRPr="007B5C5A">
              <w:t>Date Last Updated:</w:t>
            </w:r>
          </w:p>
        </w:tc>
        <w:tc>
          <w:tcPr>
            <w:tcW w:w="2629" w:type="dxa"/>
          </w:tcPr>
          <w:p w14:paraId="3D1924C7" w14:textId="77777777" w:rsidR="00583FB2" w:rsidRPr="007B5C5A" w:rsidRDefault="00583FB2" w:rsidP="00D81808">
            <w:pPr>
              <w:pStyle w:val="UseCaseNormal"/>
            </w:pPr>
          </w:p>
        </w:tc>
      </w:tr>
    </w:tbl>
    <w:p w14:paraId="32F5CF54"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2DA05A54" w14:textId="77777777" w:rsidTr="00583FB2">
        <w:tc>
          <w:tcPr>
            <w:tcW w:w="2628" w:type="dxa"/>
          </w:tcPr>
          <w:p w14:paraId="1B1F8C0E" w14:textId="77777777" w:rsidR="00583FB2" w:rsidRPr="007B5C5A" w:rsidRDefault="00583FB2" w:rsidP="00D81808">
            <w:pPr>
              <w:pStyle w:val="UseCaseLabels"/>
            </w:pPr>
            <w:r w:rsidRPr="007B5C5A">
              <w:t>Actors:</w:t>
            </w:r>
          </w:p>
        </w:tc>
        <w:tc>
          <w:tcPr>
            <w:tcW w:w="6228" w:type="dxa"/>
          </w:tcPr>
          <w:p w14:paraId="244CB3F4" w14:textId="77777777" w:rsidR="00583FB2" w:rsidRPr="007B5C5A" w:rsidRDefault="00583FB2" w:rsidP="00D81808">
            <w:pPr>
              <w:pStyle w:val="UseCaseNormal"/>
            </w:pPr>
            <w:r>
              <w:t>Program Coordinator</w:t>
            </w:r>
          </w:p>
        </w:tc>
      </w:tr>
      <w:tr w:rsidR="00583FB2" w:rsidRPr="007B5C5A" w14:paraId="643BBC59" w14:textId="77777777" w:rsidTr="00583FB2">
        <w:tc>
          <w:tcPr>
            <w:tcW w:w="2628" w:type="dxa"/>
          </w:tcPr>
          <w:p w14:paraId="7BB61550" w14:textId="77777777" w:rsidR="00583FB2" w:rsidRPr="007B5C5A" w:rsidRDefault="00583FB2" w:rsidP="00D81808">
            <w:pPr>
              <w:pStyle w:val="UseCaseLabels"/>
            </w:pPr>
            <w:r w:rsidRPr="007B5C5A">
              <w:t>Description:</w:t>
            </w:r>
          </w:p>
        </w:tc>
        <w:tc>
          <w:tcPr>
            <w:tcW w:w="6228" w:type="dxa"/>
          </w:tcPr>
          <w:p w14:paraId="135CA53C" w14:textId="77777777" w:rsidR="00583FB2" w:rsidRPr="007B5C5A" w:rsidRDefault="00583FB2" w:rsidP="00D81808">
            <w:pPr>
              <w:pStyle w:val="UseCaseNormal"/>
            </w:pPr>
            <w:r>
              <w:t>Coordinator would like to see the data collected to prepare accreditation reports.</w:t>
            </w:r>
          </w:p>
        </w:tc>
      </w:tr>
      <w:tr w:rsidR="00583FB2" w:rsidRPr="007B5C5A" w14:paraId="658D1D87" w14:textId="77777777" w:rsidTr="00583FB2">
        <w:tc>
          <w:tcPr>
            <w:tcW w:w="2628" w:type="dxa"/>
          </w:tcPr>
          <w:p w14:paraId="62B57C18" w14:textId="77777777" w:rsidR="00583FB2" w:rsidRPr="007B5C5A" w:rsidRDefault="00583FB2" w:rsidP="00D81808">
            <w:pPr>
              <w:pStyle w:val="UseCaseLabels"/>
            </w:pPr>
            <w:r w:rsidRPr="007B5C5A">
              <w:t>Trigger:</w:t>
            </w:r>
          </w:p>
        </w:tc>
        <w:tc>
          <w:tcPr>
            <w:tcW w:w="6228" w:type="dxa"/>
          </w:tcPr>
          <w:p w14:paraId="676695C9" w14:textId="77777777" w:rsidR="00583FB2" w:rsidRPr="007B5C5A" w:rsidRDefault="00583FB2" w:rsidP="00D81808">
            <w:pPr>
              <w:pStyle w:val="UseCaseNormal"/>
            </w:pPr>
            <w:r>
              <w:t>Coordinator needs data for preparing reports or presentations.</w:t>
            </w:r>
          </w:p>
        </w:tc>
      </w:tr>
      <w:tr w:rsidR="00583FB2" w:rsidRPr="007B5C5A" w14:paraId="5011F6FB" w14:textId="77777777" w:rsidTr="00583FB2">
        <w:tc>
          <w:tcPr>
            <w:tcW w:w="2628" w:type="dxa"/>
          </w:tcPr>
          <w:p w14:paraId="71B2B841" w14:textId="77777777" w:rsidR="00583FB2" w:rsidRPr="007B5C5A" w:rsidRDefault="00583FB2" w:rsidP="00D81808">
            <w:pPr>
              <w:pStyle w:val="UseCaseLabels"/>
            </w:pPr>
            <w:r w:rsidRPr="007B5C5A">
              <w:t>Preconditions:</w:t>
            </w:r>
          </w:p>
        </w:tc>
        <w:tc>
          <w:tcPr>
            <w:tcW w:w="6228" w:type="dxa"/>
          </w:tcPr>
          <w:p w14:paraId="70538B40" w14:textId="77777777" w:rsidR="00583FB2" w:rsidRPr="007B5C5A" w:rsidRDefault="00583FB2" w:rsidP="00DC54EE">
            <w:pPr>
              <w:pStyle w:val="UseCaseNumber"/>
              <w:numPr>
                <w:ilvl w:val="0"/>
                <w:numId w:val="83"/>
              </w:numPr>
            </w:pPr>
            <w:r w:rsidRPr="007B5C5A">
              <w:t xml:space="preserve"> </w:t>
            </w:r>
          </w:p>
        </w:tc>
      </w:tr>
      <w:tr w:rsidR="00583FB2" w:rsidRPr="007B5C5A" w14:paraId="7EC12097" w14:textId="77777777" w:rsidTr="00583FB2">
        <w:tc>
          <w:tcPr>
            <w:tcW w:w="2628" w:type="dxa"/>
          </w:tcPr>
          <w:p w14:paraId="5C3CE834" w14:textId="77777777" w:rsidR="00583FB2" w:rsidRPr="007B5C5A" w:rsidRDefault="00583FB2" w:rsidP="00D81808">
            <w:pPr>
              <w:pStyle w:val="UseCaseLabels"/>
            </w:pPr>
            <w:r w:rsidRPr="007B5C5A">
              <w:t>Post</w:t>
            </w:r>
            <w:ins w:id="58" w:author="Mack" w:date="2015-04-19T17:13:00Z">
              <w:r>
                <w:t xml:space="preserve"> </w:t>
              </w:r>
            </w:ins>
            <w:r w:rsidRPr="007B5C5A">
              <w:t>conditions:</w:t>
            </w:r>
          </w:p>
        </w:tc>
        <w:tc>
          <w:tcPr>
            <w:tcW w:w="6228" w:type="dxa"/>
          </w:tcPr>
          <w:p w14:paraId="27A4F7BF" w14:textId="77777777" w:rsidR="00583FB2" w:rsidRPr="007B5C5A" w:rsidRDefault="00583FB2" w:rsidP="00DC54EE">
            <w:pPr>
              <w:pStyle w:val="UseCaseNumber"/>
              <w:numPr>
                <w:ilvl w:val="0"/>
                <w:numId w:val="84"/>
              </w:numPr>
            </w:pPr>
          </w:p>
        </w:tc>
      </w:tr>
      <w:tr w:rsidR="00583FB2" w:rsidRPr="007B5C5A" w14:paraId="73DC624F" w14:textId="77777777" w:rsidTr="00583FB2">
        <w:tc>
          <w:tcPr>
            <w:tcW w:w="2628" w:type="dxa"/>
          </w:tcPr>
          <w:p w14:paraId="520C48A0" w14:textId="77777777" w:rsidR="00583FB2" w:rsidRPr="007B5C5A" w:rsidRDefault="00583FB2" w:rsidP="00D81808">
            <w:pPr>
              <w:pStyle w:val="UseCaseLabels"/>
            </w:pPr>
            <w:r w:rsidRPr="007B5C5A">
              <w:t>Normal Flow:</w:t>
            </w:r>
          </w:p>
        </w:tc>
        <w:tc>
          <w:tcPr>
            <w:tcW w:w="6228" w:type="dxa"/>
          </w:tcPr>
          <w:p w14:paraId="3C4B010F" w14:textId="77777777" w:rsidR="00583FB2" w:rsidRPr="007B5C5A" w:rsidRDefault="00583FB2" w:rsidP="00DC54EE">
            <w:pPr>
              <w:pStyle w:val="UseCaseNumber"/>
              <w:numPr>
                <w:ilvl w:val="0"/>
                <w:numId w:val="82"/>
              </w:numPr>
            </w:pPr>
          </w:p>
          <w:p w14:paraId="24747B9C" w14:textId="77777777" w:rsidR="00583FB2" w:rsidRDefault="00583FB2" w:rsidP="00D81808">
            <w:pPr>
              <w:pStyle w:val="UseCaseNumber11"/>
            </w:pPr>
            <w:r>
              <w:t>Coordinator goes to the reporting section.</w:t>
            </w:r>
          </w:p>
          <w:p w14:paraId="23B6DD60" w14:textId="77777777" w:rsidR="00583FB2" w:rsidRDefault="00583FB2" w:rsidP="00D81808">
            <w:pPr>
              <w:pStyle w:val="UseCaseNumber11"/>
            </w:pPr>
            <w:r>
              <w:t>Coordinator selects a report.</w:t>
            </w:r>
          </w:p>
          <w:p w14:paraId="39576D37" w14:textId="77777777" w:rsidR="00583FB2" w:rsidRDefault="00583FB2" w:rsidP="00D81808">
            <w:pPr>
              <w:pStyle w:val="UseCaseNumber11"/>
            </w:pPr>
            <w:r>
              <w:t>Coordinator supplies the needed data (semesters, program, etc).</w:t>
            </w:r>
          </w:p>
          <w:p w14:paraId="6A059971" w14:textId="77777777" w:rsidR="00583FB2" w:rsidRPr="007B5C5A" w:rsidRDefault="00583FB2" w:rsidP="00D81808">
            <w:pPr>
              <w:pStyle w:val="UseCaseNumber11"/>
            </w:pPr>
            <w:r>
              <w:t>System generates the report.</w:t>
            </w:r>
          </w:p>
        </w:tc>
      </w:tr>
      <w:tr w:rsidR="00583FB2" w:rsidRPr="007B5C5A" w14:paraId="647E93FE" w14:textId="77777777" w:rsidTr="00583FB2">
        <w:tc>
          <w:tcPr>
            <w:tcW w:w="2628" w:type="dxa"/>
          </w:tcPr>
          <w:p w14:paraId="68B45DDE" w14:textId="77777777" w:rsidR="00583FB2" w:rsidRPr="007B5C5A" w:rsidRDefault="00583FB2" w:rsidP="00D81808">
            <w:pPr>
              <w:pStyle w:val="UseCaseLabels"/>
            </w:pPr>
            <w:r w:rsidRPr="007B5C5A">
              <w:t>Alternative Flows:</w:t>
            </w:r>
          </w:p>
        </w:tc>
        <w:tc>
          <w:tcPr>
            <w:tcW w:w="6228" w:type="dxa"/>
          </w:tcPr>
          <w:p w14:paraId="6A820083" w14:textId="06F4C46A" w:rsidR="00583FB2" w:rsidRPr="007B5C5A" w:rsidRDefault="00583FB2" w:rsidP="00DC54EE">
            <w:pPr>
              <w:pStyle w:val="UseCaseNumber"/>
              <w:numPr>
                <w:ilvl w:val="0"/>
                <w:numId w:val="85"/>
              </w:numPr>
            </w:pPr>
            <w:r w:rsidRPr="007B5C5A">
              <w:t xml:space="preserve">  </w:t>
            </w:r>
          </w:p>
          <w:p w14:paraId="185A8CE4" w14:textId="77777777" w:rsidR="00583FB2" w:rsidRPr="007B5C5A" w:rsidRDefault="00583FB2" w:rsidP="00D81808">
            <w:pPr>
              <w:pStyle w:val="UseCaseNumber11"/>
            </w:pPr>
          </w:p>
          <w:p w14:paraId="64DBBE7F" w14:textId="606B9579" w:rsidR="00583FB2" w:rsidRPr="007B5C5A" w:rsidRDefault="00583FB2" w:rsidP="00D81808">
            <w:pPr>
              <w:pStyle w:val="UseCaseNumber"/>
            </w:pPr>
          </w:p>
          <w:p w14:paraId="5D280CC4" w14:textId="77777777" w:rsidR="00583FB2" w:rsidRPr="007B5C5A" w:rsidRDefault="00583FB2" w:rsidP="00D81808">
            <w:pPr>
              <w:pStyle w:val="UseCaseNumber11"/>
            </w:pPr>
          </w:p>
        </w:tc>
      </w:tr>
      <w:tr w:rsidR="00583FB2" w:rsidRPr="007B5C5A" w14:paraId="0365DE49" w14:textId="77777777" w:rsidTr="00583FB2">
        <w:tc>
          <w:tcPr>
            <w:tcW w:w="2628" w:type="dxa"/>
          </w:tcPr>
          <w:p w14:paraId="67005A7A" w14:textId="77777777" w:rsidR="00583FB2" w:rsidRPr="007B5C5A" w:rsidRDefault="00583FB2" w:rsidP="00D81808">
            <w:pPr>
              <w:pStyle w:val="UseCaseLabels"/>
            </w:pPr>
            <w:r w:rsidRPr="007B5C5A">
              <w:t>Exceptions:</w:t>
            </w:r>
          </w:p>
        </w:tc>
        <w:tc>
          <w:tcPr>
            <w:tcW w:w="6228" w:type="dxa"/>
          </w:tcPr>
          <w:p w14:paraId="139BE70B" w14:textId="33853040" w:rsidR="00583FB2" w:rsidRPr="007B5C5A" w:rsidRDefault="00583FB2" w:rsidP="00DC54EE">
            <w:pPr>
              <w:pStyle w:val="ExcTitleUseCase"/>
              <w:numPr>
                <w:ilvl w:val="3"/>
                <w:numId w:val="97"/>
              </w:numPr>
            </w:pPr>
          </w:p>
          <w:p w14:paraId="4029170B" w14:textId="46070FB1" w:rsidR="00583FB2" w:rsidRPr="00D81808" w:rsidRDefault="00583FB2" w:rsidP="00583FB2">
            <w:pPr>
              <w:pStyle w:val="UseCaseExce"/>
            </w:pPr>
            <w:r>
              <w:t>Needed data not available in specified range.</w:t>
            </w:r>
            <w:r w:rsidRPr="00D81808">
              <w:t xml:space="preserve"> </w:t>
            </w:r>
          </w:p>
        </w:tc>
      </w:tr>
      <w:tr w:rsidR="00583FB2" w:rsidRPr="007B5C5A" w14:paraId="783A1B2E" w14:textId="77777777" w:rsidTr="00583FB2">
        <w:tc>
          <w:tcPr>
            <w:tcW w:w="2628" w:type="dxa"/>
          </w:tcPr>
          <w:p w14:paraId="760D4F76" w14:textId="77777777" w:rsidR="00583FB2" w:rsidRPr="007B5C5A" w:rsidRDefault="00583FB2" w:rsidP="00D81808">
            <w:pPr>
              <w:pStyle w:val="UseCaseLabels"/>
            </w:pPr>
            <w:r w:rsidRPr="007B5C5A">
              <w:t>Includes:</w:t>
            </w:r>
          </w:p>
        </w:tc>
        <w:tc>
          <w:tcPr>
            <w:tcW w:w="6228" w:type="dxa"/>
          </w:tcPr>
          <w:p w14:paraId="77AE63DD" w14:textId="77777777" w:rsidR="00583FB2" w:rsidRPr="007B5C5A" w:rsidRDefault="00583FB2" w:rsidP="00D81808">
            <w:pPr>
              <w:pStyle w:val="UseCaseNormal"/>
            </w:pPr>
            <w:r w:rsidRPr="007B5C5A">
              <w:t>None</w:t>
            </w:r>
          </w:p>
        </w:tc>
      </w:tr>
      <w:tr w:rsidR="00583FB2" w:rsidRPr="007B5C5A" w14:paraId="0B116837" w14:textId="77777777" w:rsidTr="00583FB2">
        <w:tc>
          <w:tcPr>
            <w:tcW w:w="2628" w:type="dxa"/>
          </w:tcPr>
          <w:p w14:paraId="6831A453" w14:textId="77777777" w:rsidR="00583FB2" w:rsidRPr="007B5C5A" w:rsidRDefault="00583FB2" w:rsidP="00D81808">
            <w:pPr>
              <w:pStyle w:val="UseCaseLabels"/>
            </w:pPr>
            <w:r w:rsidRPr="007B5C5A">
              <w:t>Priority:</w:t>
            </w:r>
          </w:p>
        </w:tc>
        <w:tc>
          <w:tcPr>
            <w:tcW w:w="6228" w:type="dxa"/>
          </w:tcPr>
          <w:p w14:paraId="537A04A7" w14:textId="77777777" w:rsidR="00583FB2" w:rsidRPr="007B5C5A" w:rsidRDefault="00583FB2" w:rsidP="00D81808">
            <w:pPr>
              <w:pStyle w:val="UseCaseNormal"/>
            </w:pPr>
            <w:r w:rsidRPr="007B5C5A">
              <w:t>High</w:t>
            </w:r>
          </w:p>
        </w:tc>
      </w:tr>
      <w:tr w:rsidR="00583FB2" w:rsidRPr="007B5C5A" w14:paraId="3A15D778" w14:textId="77777777" w:rsidTr="00583FB2">
        <w:tc>
          <w:tcPr>
            <w:tcW w:w="2628" w:type="dxa"/>
          </w:tcPr>
          <w:p w14:paraId="35D7CEE3" w14:textId="77777777" w:rsidR="00583FB2" w:rsidRPr="007B5C5A" w:rsidRDefault="00583FB2" w:rsidP="00D81808">
            <w:pPr>
              <w:pStyle w:val="UseCaseLabels"/>
            </w:pPr>
            <w:r w:rsidRPr="007B5C5A">
              <w:t>Frequency of Use:</w:t>
            </w:r>
          </w:p>
        </w:tc>
        <w:tc>
          <w:tcPr>
            <w:tcW w:w="6228" w:type="dxa"/>
          </w:tcPr>
          <w:p w14:paraId="3328AA31" w14:textId="77777777" w:rsidR="00583FB2" w:rsidRPr="007B5C5A" w:rsidRDefault="00583FB2" w:rsidP="00D81808">
            <w:pPr>
              <w:pStyle w:val="UseCaseNormal"/>
            </w:pPr>
          </w:p>
        </w:tc>
      </w:tr>
      <w:tr w:rsidR="00583FB2" w:rsidRPr="007B5C5A" w14:paraId="470951A3" w14:textId="77777777" w:rsidTr="00583FB2">
        <w:tc>
          <w:tcPr>
            <w:tcW w:w="2628" w:type="dxa"/>
          </w:tcPr>
          <w:p w14:paraId="72F7DCE0" w14:textId="77777777" w:rsidR="00583FB2" w:rsidRPr="007B5C5A" w:rsidRDefault="00583FB2" w:rsidP="00D81808">
            <w:pPr>
              <w:pStyle w:val="UseCaseLabels"/>
            </w:pPr>
            <w:r w:rsidRPr="007B5C5A">
              <w:t>Business Rules:</w:t>
            </w:r>
          </w:p>
        </w:tc>
        <w:tc>
          <w:tcPr>
            <w:tcW w:w="6228" w:type="dxa"/>
          </w:tcPr>
          <w:p w14:paraId="29E165C0" w14:textId="77777777" w:rsidR="00583FB2" w:rsidRPr="007B5C5A" w:rsidRDefault="00583FB2" w:rsidP="00D81808">
            <w:pPr>
              <w:pStyle w:val="UseCaseNormal"/>
            </w:pPr>
          </w:p>
        </w:tc>
      </w:tr>
      <w:tr w:rsidR="00583FB2" w:rsidRPr="007B5C5A" w14:paraId="2EF32964" w14:textId="77777777" w:rsidTr="00583FB2">
        <w:tc>
          <w:tcPr>
            <w:tcW w:w="2628" w:type="dxa"/>
          </w:tcPr>
          <w:p w14:paraId="4B8DC0B7" w14:textId="77777777" w:rsidR="00583FB2" w:rsidRPr="007B5C5A" w:rsidRDefault="00583FB2" w:rsidP="00D81808">
            <w:pPr>
              <w:pStyle w:val="UseCaseLabels"/>
            </w:pPr>
            <w:r w:rsidRPr="007B5C5A">
              <w:t>Special Requirements:</w:t>
            </w:r>
          </w:p>
        </w:tc>
        <w:tc>
          <w:tcPr>
            <w:tcW w:w="6228" w:type="dxa"/>
          </w:tcPr>
          <w:p w14:paraId="182718E8" w14:textId="77777777" w:rsidR="00583FB2" w:rsidRPr="007B5C5A" w:rsidRDefault="00583FB2" w:rsidP="00D81808">
            <w:pPr>
              <w:pStyle w:val="UseCaseNormal"/>
            </w:pPr>
            <w:r w:rsidRPr="007B5C5A">
              <w:t>None</w:t>
            </w:r>
          </w:p>
        </w:tc>
      </w:tr>
      <w:tr w:rsidR="00583FB2" w:rsidRPr="007B5C5A" w14:paraId="1ACC1928" w14:textId="77777777" w:rsidTr="00583FB2">
        <w:tc>
          <w:tcPr>
            <w:tcW w:w="2628" w:type="dxa"/>
          </w:tcPr>
          <w:p w14:paraId="4187A224" w14:textId="77777777" w:rsidR="00583FB2" w:rsidRPr="007B5C5A" w:rsidRDefault="00583FB2" w:rsidP="00D81808">
            <w:pPr>
              <w:pStyle w:val="UseCaseLabels"/>
            </w:pPr>
            <w:r w:rsidRPr="007B5C5A">
              <w:t>Assumptions:</w:t>
            </w:r>
          </w:p>
        </w:tc>
        <w:tc>
          <w:tcPr>
            <w:tcW w:w="6228" w:type="dxa"/>
          </w:tcPr>
          <w:p w14:paraId="0B641D7E" w14:textId="77777777" w:rsidR="00583FB2" w:rsidRPr="007B5C5A" w:rsidRDefault="00583FB2" w:rsidP="00D81808">
            <w:pPr>
              <w:pStyle w:val="AssumptionNotes"/>
            </w:pPr>
          </w:p>
        </w:tc>
      </w:tr>
      <w:tr w:rsidR="00583FB2" w:rsidRPr="007B5C5A" w14:paraId="6246850F" w14:textId="77777777" w:rsidTr="00583FB2">
        <w:tc>
          <w:tcPr>
            <w:tcW w:w="2628" w:type="dxa"/>
          </w:tcPr>
          <w:p w14:paraId="22EDD7B8" w14:textId="77777777" w:rsidR="00583FB2" w:rsidRPr="007B5C5A" w:rsidRDefault="00583FB2" w:rsidP="00D81808">
            <w:pPr>
              <w:pStyle w:val="UseCaseLabels"/>
            </w:pPr>
            <w:r w:rsidRPr="007B5C5A">
              <w:t>Notes and Issues:</w:t>
            </w:r>
          </w:p>
        </w:tc>
        <w:tc>
          <w:tcPr>
            <w:tcW w:w="6228" w:type="dxa"/>
          </w:tcPr>
          <w:p w14:paraId="19796C90" w14:textId="77777777" w:rsidR="00583FB2" w:rsidRPr="003C7FE4" w:rsidRDefault="00583FB2" w:rsidP="00D81808">
            <w:pPr>
              <w:pStyle w:val="AssumptionNotes"/>
            </w:pPr>
          </w:p>
        </w:tc>
      </w:tr>
    </w:tbl>
    <w:p w14:paraId="466B8BDB" w14:textId="77777777" w:rsidR="00583FB2" w:rsidRDefault="00583FB2" w:rsidP="00583FB2"/>
    <w:p w14:paraId="26E1309E" w14:textId="77777777" w:rsidR="00583FB2" w:rsidRDefault="00583FB2" w:rsidP="00583FB2">
      <w:r>
        <w:br w:type="page"/>
      </w:r>
    </w:p>
    <w:p w14:paraId="2812F1FF" w14:textId="77777777" w:rsidR="00583FB2" w:rsidRDefault="00583FB2" w:rsidP="00583FB2"/>
    <w:p w14:paraId="79DA79E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771AE8A" w14:textId="77777777" w:rsidTr="00583FB2">
        <w:trPr>
          <w:trHeight w:val="285"/>
        </w:trPr>
        <w:tc>
          <w:tcPr>
            <w:tcW w:w="1728" w:type="dxa"/>
          </w:tcPr>
          <w:p w14:paraId="4D82C06C" w14:textId="77777777" w:rsidR="00583FB2" w:rsidRPr="007B5C5A" w:rsidRDefault="00583FB2" w:rsidP="008F27CF">
            <w:pPr>
              <w:pStyle w:val="UseCaseLabels"/>
            </w:pPr>
            <w:r w:rsidRPr="007B5C5A">
              <w:t>Use Case Name:</w:t>
            </w:r>
          </w:p>
        </w:tc>
        <w:tc>
          <w:tcPr>
            <w:tcW w:w="7129" w:type="dxa"/>
            <w:gridSpan w:val="3"/>
          </w:tcPr>
          <w:p w14:paraId="2C1CC9AD" w14:textId="77777777" w:rsidR="00583FB2" w:rsidRPr="00C25DCA" w:rsidRDefault="00583FB2" w:rsidP="008F27CF">
            <w:pPr>
              <w:pStyle w:val="UseCaseNormal"/>
            </w:pPr>
            <w:r>
              <w:t>View operational (raw) data</w:t>
            </w:r>
          </w:p>
        </w:tc>
      </w:tr>
      <w:tr w:rsidR="00583FB2" w:rsidRPr="007B5C5A" w14:paraId="51871C56" w14:textId="77777777" w:rsidTr="00583FB2">
        <w:tc>
          <w:tcPr>
            <w:tcW w:w="1728" w:type="dxa"/>
          </w:tcPr>
          <w:p w14:paraId="0F41C2EC" w14:textId="77777777" w:rsidR="00583FB2" w:rsidRPr="007B5C5A" w:rsidRDefault="00583FB2" w:rsidP="008F27CF">
            <w:pPr>
              <w:pStyle w:val="UseCaseLabels"/>
            </w:pPr>
            <w:r w:rsidRPr="007B5C5A">
              <w:t>Created By:</w:t>
            </w:r>
          </w:p>
        </w:tc>
        <w:tc>
          <w:tcPr>
            <w:tcW w:w="2520" w:type="dxa"/>
          </w:tcPr>
          <w:p w14:paraId="68DF8297" w14:textId="77777777" w:rsidR="00583FB2" w:rsidRPr="007B5C5A" w:rsidRDefault="00583FB2" w:rsidP="008F27CF">
            <w:pPr>
              <w:pStyle w:val="UseCaseNormal"/>
            </w:pPr>
            <w:r>
              <w:t>Trevor Brooks</w:t>
            </w:r>
          </w:p>
        </w:tc>
        <w:tc>
          <w:tcPr>
            <w:tcW w:w="1980" w:type="dxa"/>
          </w:tcPr>
          <w:p w14:paraId="61A1D729" w14:textId="77777777" w:rsidR="00583FB2" w:rsidRPr="007B5C5A" w:rsidRDefault="00583FB2" w:rsidP="008F27CF">
            <w:pPr>
              <w:pStyle w:val="UseCaseLabels"/>
            </w:pPr>
            <w:r w:rsidRPr="007B5C5A">
              <w:t>Last Updated By:</w:t>
            </w:r>
          </w:p>
        </w:tc>
        <w:tc>
          <w:tcPr>
            <w:tcW w:w="2629" w:type="dxa"/>
          </w:tcPr>
          <w:p w14:paraId="18C826D9" w14:textId="77777777" w:rsidR="00583FB2" w:rsidRPr="007B5C5A" w:rsidRDefault="00583FB2" w:rsidP="008F27CF">
            <w:pPr>
              <w:pStyle w:val="UseCaseNormal"/>
            </w:pPr>
            <w:r>
              <w:t>Trevor Brooks</w:t>
            </w:r>
          </w:p>
        </w:tc>
      </w:tr>
      <w:tr w:rsidR="00583FB2" w:rsidRPr="007B5C5A" w14:paraId="7E27665F" w14:textId="77777777" w:rsidTr="00583FB2">
        <w:tc>
          <w:tcPr>
            <w:tcW w:w="1728" w:type="dxa"/>
          </w:tcPr>
          <w:p w14:paraId="4756F059" w14:textId="77777777" w:rsidR="00583FB2" w:rsidRPr="007B5C5A" w:rsidRDefault="00583FB2" w:rsidP="008F27CF">
            <w:pPr>
              <w:pStyle w:val="UseCaseLabels"/>
            </w:pPr>
            <w:r w:rsidRPr="007B5C5A">
              <w:t>Date Created:</w:t>
            </w:r>
          </w:p>
        </w:tc>
        <w:tc>
          <w:tcPr>
            <w:tcW w:w="2520" w:type="dxa"/>
          </w:tcPr>
          <w:p w14:paraId="6D4F6FC1" w14:textId="77777777" w:rsidR="00583FB2" w:rsidRPr="007B5C5A" w:rsidRDefault="00583FB2" w:rsidP="008F27CF">
            <w:pPr>
              <w:pStyle w:val="UseCaseNormal"/>
            </w:pPr>
            <w:r>
              <w:t>10-9-17</w:t>
            </w:r>
          </w:p>
        </w:tc>
        <w:tc>
          <w:tcPr>
            <w:tcW w:w="1980" w:type="dxa"/>
          </w:tcPr>
          <w:p w14:paraId="1B7F2EC2" w14:textId="77777777" w:rsidR="00583FB2" w:rsidRPr="007B5C5A" w:rsidRDefault="00583FB2" w:rsidP="008F27CF">
            <w:pPr>
              <w:pStyle w:val="UseCaseLabels"/>
            </w:pPr>
            <w:r w:rsidRPr="007B5C5A">
              <w:t>Date Last Updated:</w:t>
            </w:r>
          </w:p>
        </w:tc>
        <w:tc>
          <w:tcPr>
            <w:tcW w:w="2629" w:type="dxa"/>
          </w:tcPr>
          <w:p w14:paraId="793194D3" w14:textId="77777777" w:rsidR="00583FB2" w:rsidRPr="007B5C5A" w:rsidRDefault="00583FB2" w:rsidP="008F27CF">
            <w:pPr>
              <w:pStyle w:val="UseCaseNormal"/>
            </w:pPr>
          </w:p>
        </w:tc>
      </w:tr>
    </w:tbl>
    <w:p w14:paraId="488F574D"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488B520" w14:textId="77777777" w:rsidTr="00583FB2">
        <w:tc>
          <w:tcPr>
            <w:tcW w:w="2628" w:type="dxa"/>
          </w:tcPr>
          <w:p w14:paraId="3E150A80" w14:textId="77777777" w:rsidR="00583FB2" w:rsidRPr="007B5C5A" w:rsidRDefault="00583FB2" w:rsidP="008F27CF">
            <w:pPr>
              <w:pStyle w:val="UseCaseLabels"/>
            </w:pPr>
            <w:r w:rsidRPr="007B5C5A">
              <w:t>Actors:</w:t>
            </w:r>
          </w:p>
        </w:tc>
        <w:tc>
          <w:tcPr>
            <w:tcW w:w="6228" w:type="dxa"/>
          </w:tcPr>
          <w:p w14:paraId="4840AF0F" w14:textId="77777777" w:rsidR="00583FB2" w:rsidRPr="007B5C5A" w:rsidRDefault="00583FB2" w:rsidP="008F27CF">
            <w:pPr>
              <w:pStyle w:val="UseCaseNormal"/>
            </w:pPr>
            <w:r>
              <w:t>Program Coordinator</w:t>
            </w:r>
          </w:p>
        </w:tc>
      </w:tr>
      <w:tr w:rsidR="00583FB2" w:rsidRPr="007B5C5A" w14:paraId="619D60F8" w14:textId="77777777" w:rsidTr="00583FB2">
        <w:tc>
          <w:tcPr>
            <w:tcW w:w="2628" w:type="dxa"/>
          </w:tcPr>
          <w:p w14:paraId="3B99954B" w14:textId="77777777" w:rsidR="00583FB2" w:rsidRPr="007B5C5A" w:rsidRDefault="00583FB2" w:rsidP="008F27CF">
            <w:pPr>
              <w:pStyle w:val="UseCaseLabels"/>
            </w:pPr>
            <w:r w:rsidRPr="007B5C5A">
              <w:t>Description:</w:t>
            </w:r>
          </w:p>
        </w:tc>
        <w:tc>
          <w:tcPr>
            <w:tcW w:w="6228" w:type="dxa"/>
          </w:tcPr>
          <w:p w14:paraId="0E014414" w14:textId="77777777" w:rsidR="00583FB2" w:rsidRPr="007B5C5A" w:rsidRDefault="00583FB2" w:rsidP="008F27CF">
            <w:pPr>
              <w:pStyle w:val="UseCaseNormal"/>
            </w:pPr>
            <w:r>
              <w:t>Coordinators need to see a view of data that is being entered to see current status.</w:t>
            </w:r>
          </w:p>
        </w:tc>
      </w:tr>
      <w:tr w:rsidR="00583FB2" w:rsidRPr="007B5C5A" w14:paraId="4F2A8DB3" w14:textId="77777777" w:rsidTr="00583FB2">
        <w:tc>
          <w:tcPr>
            <w:tcW w:w="2628" w:type="dxa"/>
          </w:tcPr>
          <w:p w14:paraId="6D9E02A7" w14:textId="77777777" w:rsidR="00583FB2" w:rsidRPr="007B5C5A" w:rsidRDefault="00583FB2" w:rsidP="008F27CF">
            <w:pPr>
              <w:pStyle w:val="UseCaseLabels"/>
            </w:pPr>
            <w:r w:rsidRPr="007B5C5A">
              <w:t>Trigger:</w:t>
            </w:r>
          </w:p>
        </w:tc>
        <w:tc>
          <w:tcPr>
            <w:tcW w:w="6228" w:type="dxa"/>
          </w:tcPr>
          <w:p w14:paraId="61D8A479" w14:textId="77777777" w:rsidR="00583FB2" w:rsidRPr="007B5C5A" w:rsidRDefault="00583FB2" w:rsidP="008F27CF">
            <w:pPr>
              <w:pStyle w:val="UseCaseNormal"/>
            </w:pPr>
            <w:r>
              <w:t>Coordinator has a question about a course.</w:t>
            </w:r>
          </w:p>
        </w:tc>
      </w:tr>
      <w:tr w:rsidR="00583FB2" w:rsidRPr="007B5C5A" w14:paraId="5B24A4E8" w14:textId="77777777" w:rsidTr="00583FB2">
        <w:tc>
          <w:tcPr>
            <w:tcW w:w="2628" w:type="dxa"/>
          </w:tcPr>
          <w:p w14:paraId="2E8ADA67" w14:textId="77777777" w:rsidR="00583FB2" w:rsidRPr="007B5C5A" w:rsidRDefault="00583FB2" w:rsidP="008F27CF">
            <w:pPr>
              <w:pStyle w:val="UseCaseLabels"/>
            </w:pPr>
            <w:r w:rsidRPr="007B5C5A">
              <w:t>Preconditions:</w:t>
            </w:r>
          </w:p>
        </w:tc>
        <w:tc>
          <w:tcPr>
            <w:tcW w:w="6228" w:type="dxa"/>
          </w:tcPr>
          <w:p w14:paraId="1FE97B1C" w14:textId="77777777" w:rsidR="00583FB2" w:rsidRPr="007B5C5A" w:rsidRDefault="00583FB2" w:rsidP="00DC54EE">
            <w:pPr>
              <w:pStyle w:val="UseCaseNumber"/>
              <w:numPr>
                <w:ilvl w:val="0"/>
                <w:numId w:val="81"/>
              </w:numPr>
            </w:pPr>
            <w:r w:rsidRPr="007B5C5A">
              <w:t xml:space="preserve"> </w:t>
            </w:r>
          </w:p>
        </w:tc>
      </w:tr>
      <w:tr w:rsidR="00583FB2" w:rsidRPr="007B5C5A" w14:paraId="4A87CED8" w14:textId="77777777" w:rsidTr="00583FB2">
        <w:tc>
          <w:tcPr>
            <w:tcW w:w="2628" w:type="dxa"/>
          </w:tcPr>
          <w:p w14:paraId="27D739EA" w14:textId="77777777" w:rsidR="00583FB2" w:rsidRPr="007B5C5A" w:rsidRDefault="00583FB2" w:rsidP="008F27CF">
            <w:pPr>
              <w:pStyle w:val="UseCaseLabels"/>
            </w:pPr>
            <w:r w:rsidRPr="007B5C5A">
              <w:t>Post</w:t>
            </w:r>
            <w:ins w:id="59" w:author="Mack" w:date="2015-04-19T17:13:00Z">
              <w:r>
                <w:t xml:space="preserve"> </w:t>
              </w:r>
            </w:ins>
            <w:r w:rsidRPr="007B5C5A">
              <w:t>conditions:</w:t>
            </w:r>
          </w:p>
        </w:tc>
        <w:tc>
          <w:tcPr>
            <w:tcW w:w="6228" w:type="dxa"/>
          </w:tcPr>
          <w:p w14:paraId="06D5937D" w14:textId="77777777" w:rsidR="00583FB2" w:rsidRPr="007B5C5A" w:rsidRDefault="00583FB2" w:rsidP="00DC54EE">
            <w:pPr>
              <w:pStyle w:val="UseCaseNumber"/>
              <w:numPr>
                <w:ilvl w:val="0"/>
                <w:numId w:val="80"/>
              </w:numPr>
            </w:pPr>
          </w:p>
        </w:tc>
      </w:tr>
      <w:tr w:rsidR="00583FB2" w:rsidRPr="007B5C5A" w14:paraId="1ED44742" w14:textId="77777777" w:rsidTr="00583FB2">
        <w:tc>
          <w:tcPr>
            <w:tcW w:w="2628" w:type="dxa"/>
          </w:tcPr>
          <w:p w14:paraId="5717034B" w14:textId="77777777" w:rsidR="00583FB2" w:rsidRPr="007B5C5A" w:rsidRDefault="00583FB2" w:rsidP="008F27CF">
            <w:pPr>
              <w:pStyle w:val="UseCaseLabels"/>
            </w:pPr>
            <w:r w:rsidRPr="007B5C5A">
              <w:t>Normal Flow:</w:t>
            </w:r>
          </w:p>
        </w:tc>
        <w:tc>
          <w:tcPr>
            <w:tcW w:w="6228" w:type="dxa"/>
          </w:tcPr>
          <w:p w14:paraId="28E63162" w14:textId="77777777" w:rsidR="00583FB2" w:rsidRPr="007B5C5A" w:rsidRDefault="00583FB2" w:rsidP="00DC54EE">
            <w:pPr>
              <w:pStyle w:val="UseCaseNumber"/>
              <w:numPr>
                <w:ilvl w:val="0"/>
                <w:numId w:val="79"/>
              </w:numPr>
            </w:pPr>
          </w:p>
          <w:p w14:paraId="22014DFA" w14:textId="77777777" w:rsidR="00583FB2" w:rsidRDefault="00583FB2" w:rsidP="008F27CF">
            <w:pPr>
              <w:pStyle w:val="UseCaseNumber11"/>
            </w:pPr>
            <w:r>
              <w:t>Coordinator goes in to the view containing active data.</w:t>
            </w:r>
          </w:p>
          <w:p w14:paraId="27192D57" w14:textId="77777777" w:rsidR="00583FB2" w:rsidRDefault="00583FB2" w:rsidP="008F27CF">
            <w:pPr>
              <w:pStyle w:val="UseCaseNumber11"/>
            </w:pPr>
            <w:r>
              <w:t>Coordinator selects a course.</w:t>
            </w:r>
          </w:p>
          <w:p w14:paraId="0BED1AF4" w14:textId="77777777" w:rsidR="00583FB2" w:rsidRDefault="00583FB2" w:rsidP="008F27CF">
            <w:pPr>
              <w:pStyle w:val="UseCaseNumber11"/>
            </w:pPr>
            <w:r>
              <w:t>System displays current data entered, as well as all tied data.</w:t>
            </w:r>
          </w:p>
          <w:p w14:paraId="222FCCE6" w14:textId="77777777" w:rsidR="00583FB2" w:rsidRPr="007B5C5A" w:rsidRDefault="00583FB2" w:rsidP="008F27CF">
            <w:pPr>
              <w:pStyle w:val="UseCaseNumber11"/>
            </w:pPr>
            <w:r>
              <w:t>Coordinator can edit the displayed data and save by clicking submit.</w:t>
            </w:r>
          </w:p>
        </w:tc>
      </w:tr>
      <w:tr w:rsidR="00583FB2" w:rsidRPr="007B5C5A" w14:paraId="60AAB890" w14:textId="77777777" w:rsidTr="00583FB2">
        <w:tc>
          <w:tcPr>
            <w:tcW w:w="2628" w:type="dxa"/>
          </w:tcPr>
          <w:p w14:paraId="50BE6F30" w14:textId="77777777" w:rsidR="00583FB2" w:rsidRPr="007B5C5A" w:rsidRDefault="00583FB2" w:rsidP="008F27CF">
            <w:pPr>
              <w:pStyle w:val="UseCaseLabels"/>
            </w:pPr>
            <w:r w:rsidRPr="007B5C5A">
              <w:t>Alternative Flows:</w:t>
            </w:r>
          </w:p>
        </w:tc>
        <w:tc>
          <w:tcPr>
            <w:tcW w:w="6228" w:type="dxa"/>
          </w:tcPr>
          <w:p w14:paraId="34BC77D4" w14:textId="479402FA" w:rsidR="00583FB2" w:rsidRPr="007B5C5A" w:rsidRDefault="00583FB2" w:rsidP="00DC54EE">
            <w:pPr>
              <w:pStyle w:val="UseCaseNumber"/>
              <w:numPr>
                <w:ilvl w:val="0"/>
                <w:numId w:val="78"/>
              </w:numPr>
            </w:pPr>
            <w:r w:rsidRPr="007B5C5A">
              <w:t xml:space="preserve">  </w:t>
            </w:r>
          </w:p>
          <w:p w14:paraId="3D4DCF5D" w14:textId="77777777" w:rsidR="00583FB2" w:rsidRPr="007B5C5A" w:rsidRDefault="00583FB2" w:rsidP="008F27CF">
            <w:pPr>
              <w:pStyle w:val="UseCaseNumber11"/>
            </w:pPr>
          </w:p>
          <w:p w14:paraId="6D190A55" w14:textId="13BB7D5C" w:rsidR="00583FB2" w:rsidRPr="007B5C5A" w:rsidRDefault="00583FB2" w:rsidP="008F27CF">
            <w:pPr>
              <w:pStyle w:val="UseCaseNumber"/>
            </w:pPr>
          </w:p>
          <w:p w14:paraId="74AE6021" w14:textId="77777777" w:rsidR="00583FB2" w:rsidRPr="007B5C5A" w:rsidRDefault="00583FB2" w:rsidP="008F27CF">
            <w:pPr>
              <w:pStyle w:val="UseCaseNumber11"/>
            </w:pPr>
          </w:p>
        </w:tc>
      </w:tr>
      <w:tr w:rsidR="00583FB2" w:rsidRPr="007B5C5A" w14:paraId="14E8D550" w14:textId="77777777" w:rsidTr="00583FB2">
        <w:tc>
          <w:tcPr>
            <w:tcW w:w="2628" w:type="dxa"/>
          </w:tcPr>
          <w:p w14:paraId="10775FC8" w14:textId="77777777" w:rsidR="00583FB2" w:rsidRPr="007B5C5A" w:rsidRDefault="00583FB2" w:rsidP="008F27CF">
            <w:pPr>
              <w:pStyle w:val="UseCaseLabels"/>
            </w:pPr>
            <w:r w:rsidRPr="007B5C5A">
              <w:t>Exceptions:</w:t>
            </w:r>
          </w:p>
        </w:tc>
        <w:tc>
          <w:tcPr>
            <w:tcW w:w="6228" w:type="dxa"/>
          </w:tcPr>
          <w:p w14:paraId="4EA22B9C" w14:textId="1D2F9B6B" w:rsidR="00583FB2" w:rsidRPr="007B5C5A" w:rsidRDefault="00583FB2" w:rsidP="00DC54EE">
            <w:pPr>
              <w:pStyle w:val="ExcTitleUseCase"/>
              <w:numPr>
                <w:ilvl w:val="3"/>
                <w:numId w:val="98"/>
              </w:numPr>
            </w:pPr>
          </w:p>
          <w:p w14:paraId="1BCFFB4F" w14:textId="1E6EFB23" w:rsidR="00583FB2" w:rsidRPr="00D81808" w:rsidRDefault="00583FB2" w:rsidP="00583FB2">
            <w:pPr>
              <w:pStyle w:val="UseCaseExce"/>
            </w:pPr>
            <w:r w:rsidRPr="00D81808">
              <w:t xml:space="preserve"> </w:t>
            </w:r>
          </w:p>
        </w:tc>
      </w:tr>
      <w:tr w:rsidR="00583FB2" w:rsidRPr="007B5C5A" w14:paraId="61EAA5A7" w14:textId="77777777" w:rsidTr="00583FB2">
        <w:tc>
          <w:tcPr>
            <w:tcW w:w="2628" w:type="dxa"/>
          </w:tcPr>
          <w:p w14:paraId="434C2475" w14:textId="77777777" w:rsidR="00583FB2" w:rsidRPr="007B5C5A" w:rsidRDefault="00583FB2" w:rsidP="008F27CF">
            <w:pPr>
              <w:pStyle w:val="UseCaseLabels"/>
            </w:pPr>
            <w:r w:rsidRPr="007B5C5A">
              <w:t>Includes:</w:t>
            </w:r>
          </w:p>
        </w:tc>
        <w:tc>
          <w:tcPr>
            <w:tcW w:w="6228" w:type="dxa"/>
          </w:tcPr>
          <w:p w14:paraId="5B1F7C26" w14:textId="77777777" w:rsidR="00583FB2" w:rsidRPr="007B5C5A" w:rsidRDefault="00583FB2" w:rsidP="00D81808">
            <w:pPr>
              <w:pStyle w:val="UseCaseNormal"/>
            </w:pPr>
            <w:r w:rsidRPr="007B5C5A">
              <w:t>None</w:t>
            </w:r>
          </w:p>
        </w:tc>
      </w:tr>
      <w:tr w:rsidR="00583FB2" w:rsidRPr="007B5C5A" w14:paraId="27F8AFBF" w14:textId="77777777" w:rsidTr="00583FB2">
        <w:tc>
          <w:tcPr>
            <w:tcW w:w="2628" w:type="dxa"/>
          </w:tcPr>
          <w:p w14:paraId="01E1EE6F" w14:textId="77777777" w:rsidR="00583FB2" w:rsidRPr="007B5C5A" w:rsidRDefault="00583FB2" w:rsidP="008F27CF">
            <w:pPr>
              <w:pStyle w:val="UseCaseLabels"/>
            </w:pPr>
            <w:r w:rsidRPr="007B5C5A">
              <w:t>Priority:</w:t>
            </w:r>
          </w:p>
        </w:tc>
        <w:tc>
          <w:tcPr>
            <w:tcW w:w="6228" w:type="dxa"/>
          </w:tcPr>
          <w:p w14:paraId="5384C7FA" w14:textId="77777777" w:rsidR="00583FB2" w:rsidRPr="007B5C5A" w:rsidRDefault="00583FB2" w:rsidP="00D81808">
            <w:pPr>
              <w:pStyle w:val="UseCaseNormal"/>
            </w:pPr>
            <w:r w:rsidRPr="007B5C5A">
              <w:t>High</w:t>
            </w:r>
          </w:p>
        </w:tc>
      </w:tr>
      <w:tr w:rsidR="00583FB2" w:rsidRPr="007B5C5A" w14:paraId="424440AD" w14:textId="77777777" w:rsidTr="00583FB2">
        <w:tc>
          <w:tcPr>
            <w:tcW w:w="2628" w:type="dxa"/>
          </w:tcPr>
          <w:p w14:paraId="0A7AE86A" w14:textId="77777777" w:rsidR="00583FB2" w:rsidRPr="007B5C5A" w:rsidRDefault="00583FB2" w:rsidP="008F27CF">
            <w:pPr>
              <w:pStyle w:val="UseCaseLabels"/>
            </w:pPr>
            <w:r w:rsidRPr="007B5C5A">
              <w:t>Frequency of Use:</w:t>
            </w:r>
          </w:p>
        </w:tc>
        <w:tc>
          <w:tcPr>
            <w:tcW w:w="6228" w:type="dxa"/>
          </w:tcPr>
          <w:p w14:paraId="2832DC90" w14:textId="77777777" w:rsidR="00583FB2" w:rsidRPr="007B5C5A" w:rsidRDefault="00583FB2" w:rsidP="00D81808">
            <w:pPr>
              <w:pStyle w:val="UseCaseNormal"/>
            </w:pPr>
          </w:p>
        </w:tc>
      </w:tr>
      <w:tr w:rsidR="00583FB2" w:rsidRPr="007B5C5A" w14:paraId="48BBF16C" w14:textId="77777777" w:rsidTr="00583FB2">
        <w:tc>
          <w:tcPr>
            <w:tcW w:w="2628" w:type="dxa"/>
          </w:tcPr>
          <w:p w14:paraId="4F7207CF" w14:textId="77777777" w:rsidR="00583FB2" w:rsidRPr="007B5C5A" w:rsidRDefault="00583FB2" w:rsidP="008F27CF">
            <w:pPr>
              <w:pStyle w:val="UseCaseLabels"/>
            </w:pPr>
            <w:r w:rsidRPr="007B5C5A">
              <w:t>Business Rules:</w:t>
            </w:r>
          </w:p>
        </w:tc>
        <w:tc>
          <w:tcPr>
            <w:tcW w:w="6228" w:type="dxa"/>
          </w:tcPr>
          <w:p w14:paraId="64A27DAB" w14:textId="77777777" w:rsidR="00583FB2" w:rsidRPr="007B5C5A" w:rsidRDefault="00583FB2" w:rsidP="00D81808">
            <w:pPr>
              <w:pStyle w:val="UseCaseNormal"/>
            </w:pPr>
          </w:p>
        </w:tc>
      </w:tr>
      <w:tr w:rsidR="00583FB2" w:rsidRPr="007B5C5A" w14:paraId="207351B1" w14:textId="77777777" w:rsidTr="00583FB2">
        <w:tc>
          <w:tcPr>
            <w:tcW w:w="2628" w:type="dxa"/>
          </w:tcPr>
          <w:p w14:paraId="6D299014" w14:textId="77777777" w:rsidR="00583FB2" w:rsidRPr="007B5C5A" w:rsidRDefault="00583FB2" w:rsidP="008F27CF">
            <w:pPr>
              <w:pStyle w:val="UseCaseLabels"/>
            </w:pPr>
            <w:r w:rsidRPr="007B5C5A">
              <w:t>Special Requirements:</w:t>
            </w:r>
          </w:p>
        </w:tc>
        <w:tc>
          <w:tcPr>
            <w:tcW w:w="6228" w:type="dxa"/>
          </w:tcPr>
          <w:p w14:paraId="6E8932EB" w14:textId="77777777" w:rsidR="00583FB2" w:rsidRPr="007B5C5A" w:rsidRDefault="00583FB2" w:rsidP="00D81808">
            <w:pPr>
              <w:pStyle w:val="UseCaseNormal"/>
            </w:pPr>
            <w:r w:rsidRPr="007B5C5A">
              <w:t>None</w:t>
            </w:r>
          </w:p>
        </w:tc>
      </w:tr>
      <w:tr w:rsidR="00583FB2" w:rsidRPr="007B5C5A" w14:paraId="1FE5FA61" w14:textId="77777777" w:rsidTr="00583FB2">
        <w:tc>
          <w:tcPr>
            <w:tcW w:w="2628" w:type="dxa"/>
          </w:tcPr>
          <w:p w14:paraId="0311B192" w14:textId="77777777" w:rsidR="00583FB2" w:rsidRPr="007B5C5A" w:rsidRDefault="00583FB2" w:rsidP="008F27CF">
            <w:pPr>
              <w:pStyle w:val="UseCaseLabels"/>
            </w:pPr>
            <w:r w:rsidRPr="007B5C5A">
              <w:t>Assumptions:</w:t>
            </w:r>
          </w:p>
        </w:tc>
        <w:tc>
          <w:tcPr>
            <w:tcW w:w="6228" w:type="dxa"/>
          </w:tcPr>
          <w:p w14:paraId="58D5DF57" w14:textId="77777777" w:rsidR="00583FB2" w:rsidRPr="007B5C5A" w:rsidRDefault="00583FB2" w:rsidP="00D81808">
            <w:pPr>
              <w:pStyle w:val="AssumptionNotes"/>
            </w:pPr>
            <w:r>
              <w:t>Course in question is set up for this semester.</w:t>
            </w:r>
          </w:p>
        </w:tc>
      </w:tr>
      <w:tr w:rsidR="00583FB2" w:rsidRPr="007B5C5A" w14:paraId="05661E33" w14:textId="77777777" w:rsidTr="00583FB2">
        <w:tc>
          <w:tcPr>
            <w:tcW w:w="2628" w:type="dxa"/>
          </w:tcPr>
          <w:p w14:paraId="54C329B0" w14:textId="77777777" w:rsidR="00583FB2" w:rsidRPr="007B5C5A" w:rsidRDefault="00583FB2" w:rsidP="008F27CF">
            <w:pPr>
              <w:pStyle w:val="UseCaseLabels"/>
            </w:pPr>
            <w:r w:rsidRPr="007B5C5A">
              <w:t>Notes and Issues:</w:t>
            </w:r>
          </w:p>
        </w:tc>
        <w:tc>
          <w:tcPr>
            <w:tcW w:w="6228" w:type="dxa"/>
          </w:tcPr>
          <w:p w14:paraId="5E232598" w14:textId="77777777" w:rsidR="00583FB2" w:rsidRPr="003C7FE4" w:rsidRDefault="00583FB2" w:rsidP="00D81808">
            <w:pPr>
              <w:pStyle w:val="AssumptionNotes"/>
            </w:pPr>
          </w:p>
        </w:tc>
      </w:tr>
    </w:tbl>
    <w:p w14:paraId="39A1462C" w14:textId="77777777" w:rsidR="00583FB2" w:rsidRDefault="00583FB2" w:rsidP="00583FB2"/>
    <w:p w14:paraId="7B0DCFEF" w14:textId="77777777" w:rsidR="00583FB2" w:rsidRDefault="00583FB2" w:rsidP="00583FB2">
      <w:r>
        <w:br w:type="page"/>
      </w:r>
    </w:p>
    <w:p w14:paraId="5BEF0EBD" w14:textId="77777777" w:rsidR="00583FB2" w:rsidRDefault="00583FB2" w:rsidP="00583FB2"/>
    <w:p w14:paraId="7D155FDE"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3FEC1754" w14:textId="77777777" w:rsidTr="00583FB2">
        <w:trPr>
          <w:trHeight w:val="285"/>
        </w:trPr>
        <w:tc>
          <w:tcPr>
            <w:tcW w:w="1728" w:type="dxa"/>
          </w:tcPr>
          <w:p w14:paraId="380BC77A" w14:textId="77777777" w:rsidR="00583FB2" w:rsidRPr="007B5C5A" w:rsidRDefault="00583FB2" w:rsidP="008F27CF">
            <w:pPr>
              <w:pStyle w:val="UseCaseLabels"/>
            </w:pPr>
            <w:r w:rsidRPr="007B5C5A">
              <w:t>Use Case Name:</w:t>
            </w:r>
          </w:p>
        </w:tc>
        <w:tc>
          <w:tcPr>
            <w:tcW w:w="7129" w:type="dxa"/>
            <w:gridSpan w:val="3"/>
          </w:tcPr>
          <w:p w14:paraId="36F068AA" w14:textId="77777777" w:rsidR="00583FB2" w:rsidRPr="00C25DCA" w:rsidRDefault="00583FB2" w:rsidP="008F27CF">
            <w:pPr>
              <w:pStyle w:val="UseCaseNormal"/>
            </w:pPr>
            <w:r>
              <w:t>Set program configuration</w:t>
            </w:r>
          </w:p>
        </w:tc>
      </w:tr>
      <w:tr w:rsidR="00583FB2" w:rsidRPr="007B5C5A" w14:paraId="6B6EF7FB" w14:textId="77777777" w:rsidTr="00583FB2">
        <w:tc>
          <w:tcPr>
            <w:tcW w:w="1728" w:type="dxa"/>
          </w:tcPr>
          <w:p w14:paraId="5F47B5A0" w14:textId="77777777" w:rsidR="00583FB2" w:rsidRPr="007B5C5A" w:rsidRDefault="00583FB2" w:rsidP="008F27CF">
            <w:pPr>
              <w:pStyle w:val="UseCaseLabels"/>
            </w:pPr>
            <w:r w:rsidRPr="007B5C5A">
              <w:t>Created By:</w:t>
            </w:r>
          </w:p>
        </w:tc>
        <w:tc>
          <w:tcPr>
            <w:tcW w:w="2520" w:type="dxa"/>
          </w:tcPr>
          <w:p w14:paraId="5D0F993C" w14:textId="77777777" w:rsidR="00583FB2" w:rsidRPr="007B5C5A" w:rsidRDefault="00583FB2" w:rsidP="008F27CF">
            <w:pPr>
              <w:pStyle w:val="UseCaseNormal"/>
            </w:pPr>
            <w:r>
              <w:t>Trevor Brooks</w:t>
            </w:r>
          </w:p>
        </w:tc>
        <w:tc>
          <w:tcPr>
            <w:tcW w:w="1980" w:type="dxa"/>
          </w:tcPr>
          <w:p w14:paraId="3A767208" w14:textId="77777777" w:rsidR="00583FB2" w:rsidRPr="007B5C5A" w:rsidRDefault="00583FB2" w:rsidP="008F27CF">
            <w:pPr>
              <w:pStyle w:val="UseCaseLabels"/>
            </w:pPr>
            <w:r w:rsidRPr="007B5C5A">
              <w:t>Last Updated By:</w:t>
            </w:r>
          </w:p>
        </w:tc>
        <w:tc>
          <w:tcPr>
            <w:tcW w:w="2629" w:type="dxa"/>
          </w:tcPr>
          <w:p w14:paraId="6D017193" w14:textId="77777777" w:rsidR="00583FB2" w:rsidRPr="007B5C5A" w:rsidRDefault="00583FB2" w:rsidP="008F27CF">
            <w:pPr>
              <w:pStyle w:val="UseCaseNormal"/>
            </w:pPr>
            <w:r>
              <w:t>Trevor Brooks</w:t>
            </w:r>
          </w:p>
        </w:tc>
      </w:tr>
      <w:tr w:rsidR="00583FB2" w:rsidRPr="007B5C5A" w14:paraId="44032DE3" w14:textId="77777777" w:rsidTr="00583FB2">
        <w:tc>
          <w:tcPr>
            <w:tcW w:w="1728" w:type="dxa"/>
          </w:tcPr>
          <w:p w14:paraId="1B2C4176" w14:textId="77777777" w:rsidR="00583FB2" w:rsidRPr="007B5C5A" w:rsidRDefault="00583FB2" w:rsidP="008F27CF">
            <w:pPr>
              <w:pStyle w:val="UseCaseLabels"/>
            </w:pPr>
            <w:r w:rsidRPr="007B5C5A">
              <w:t>Date Created:</w:t>
            </w:r>
          </w:p>
        </w:tc>
        <w:tc>
          <w:tcPr>
            <w:tcW w:w="2520" w:type="dxa"/>
          </w:tcPr>
          <w:p w14:paraId="0BD8074A" w14:textId="77777777" w:rsidR="00583FB2" w:rsidRPr="007B5C5A" w:rsidRDefault="00583FB2" w:rsidP="008F27CF">
            <w:pPr>
              <w:pStyle w:val="UseCaseNormal"/>
            </w:pPr>
            <w:r>
              <w:t>10-9-17</w:t>
            </w:r>
          </w:p>
        </w:tc>
        <w:tc>
          <w:tcPr>
            <w:tcW w:w="1980" w:type="dxa"/>
          </w:tcPr>
          <w:p w14:paraId="799C56EE" w14:textId="77777777" w:rsidR="00583FB2" w:rsidRPr="007B5C5A" w:rsidRDefault="00583FB2" w:rsidP="008F27CF">
            <w:pPr>
              <w:pStyle w:val="UseCaseLabels"/>
            </w:pPr>
            <w:r w:rsidRPr="007B5C5A">
              <w:t>Date Last Updated:</w:t>
            </w:r>
          </w:p>
        </w:tc>
        <w:tc>
          <w:tcPr>
            <w:tcW w:w="2629" w:type="dxa"/>
          </w:tcPr>
          <w:p w14:paraId="7DBFD960" w14:textId="77777777" w:rsidR="00583FB2" w:rsidRPr="007B5C5A" w:rsidRDefault="00583FB2" w:rsidP="008F27CF">
            <w:pPr>
              <w:pStyle w:val="UseCaseNormal"/>
            </w:pPr>
          </w:p>
        </w:tc>
      </w:tr>
    </w:tbl>
    <w:p w14:paraId="49043A9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CDF090B" w14:textId="77777777" w:rsidTr="00583FB2">
        <w:tc>
          <w:tcPr>
            <w:tcW w:w="2628" w:type="dxa"/>
          </w:tcPr>
          <w:p w14:paraId="4248F751" w14:textId="77777777" w:rsidR="00583FB2" w:rsidRPr="007B5C5A" w:rsidRDefault="00583FB2" w:rsidP="008F27CF">
            <w:pPr>
              <w:pStyle w:val="UseCaseLabels"/>
            </w:pPr>
            <w:r w:rsidRPr="007B5C5A">
              <w:t>Actors:</w:t>
            </w:r>
          </w:p>
        </w:tc>
        <w:tc>
          <w:tcPr>
            <w:tcW w:w="6228" w:type="dxa"/>
          </w:tcPr>
          <w:p w14:paraId="0444C24F" w14:textId="77777777" w:rsidR="00583FB2" w:rsidRPr="007B5C5A" w:rsidRDefault="00583FB2" w:rsidP="008F27CF">
            <w:pPr>
              <w:pStyle w:val="UseCaseNormal"/>
            </w:pPr>
            <w:r>
              <w:t>Program Coordinator</w:t>
            </w:r>
          </w:p>
        </w:tc>
      </w:tr>
      <w:tr w:rsidR="00583FB2" w:rsidRPr="007B5C5A" w14:paraId="4542D5CF" w14:textId="77777777" w:rsidTr="00583FB2">
        <w:tc>
          <w:tcPr>
            <w:tcW w:w="2628" w:type="dxa"/>
          </w:tcPr>
          <w:p w14:paraId="736ADB9C" w14:textId="77777777" w:rsidR="00583FB2" w:rsidRPr="007B5C5A" w:rsidRDefault="00583FB2" w:rsidP="008F27CF">
            <w:pPr>
              <w:pStyle w:val="UseCaseLabels"/>
            </w:pPr>
            <w:r w:rsidRPr="007B5C5A">
              <w:t>Description:</w:t>
            </w:r>
          </w:p>
        </w:tc>
        <w:tc>
          <w:tcPr>
            <w:tcW w:w="6228" w:type="dxa"/>
          </w:tcPr>
          <w:p w14:paraId="6577F019" w14:textId="77777777" w:rsidR="00583FB2" w:rsidRPr="007B5C5A" w:rsidRDefault="00583FB2" w:rsidP="008F27CF">
            <w:pPr>
              <w:pStyle w:val="UseCaseNormal"/>
            </w:pPr>
            <w:r>
              <w:t>Coordinators can set various settings such as deadlines and whether or not to track student names in operational data.</w:t>
            </w:r>
          </w:p>
        </w:tc>
      </w:tr>
      <w:tr w:rsidR="00583FB2" w:rsidRPr="007B5C5A" w14:paraId="3F3D6B16" w14:textId="77777777" w:rsidTr="00583FB2">
        <w:tc>
          <w:tcPr>
            <w:tcW w:w="2628" w:type="dxa"/>
          </w:tcPr>
          <w:p w14:paraId="3011412A" w14:textId="77777777" w:rsidR="00583FB2" w:rsidRPr="007B5C5A" w:rsidRDefault="00583FB2" w:rsidP="008F27CF">
            <w:pPr>
              <w:pStyle w:val="UseCaseLabels"/>
            </w:pPr>
            <w:r w:rsidRPr="007B5C5A">
              <w:t>Trigger:</w:t>
            </w:r>
          </w:p>
        </w:tc>
        <w:tc>
          <w:tcPr>
            <w:tcW w:w="6228" w:type="dxa"/>
          </w:tcPr>
          <w:p w14:paraId="20FDAF5E" w14:textId="77777777" w:rsidR="00583FB2" w:rsidRPr="007B5C5A" w:rsidRDefault="00583FB2" w:rsidP="008F27CF">
            <w:pPr>
              <w:pStyle w:val="UseCaseNormal"/>
            </w:pPr>
          </w:p>
        </w:tc>
      </w:tr>
      <w:tr w:rsidR="00583FB2" w:rsidRPr="007B5C5A" w14:paraId="572581DC" w14:textId="77777777" w:rsidTr="00583FB2">
        <w:tc>
          <w:tcPr>
            <w:tcW w:w="2628" w:type="dxa"/>
          </w:tcPr>
          <w:p w14:paraId="3241FED7" w14:textId="77777777" w:rsidR="00583FB2" w:rsidRPr="007B5C5A" w:rsidRDefault="00583FB2" w:rsidP="008F27CF">
            <w:pPr>
              <w:pStyle w:val="UseCaseLabels"/>
            </w:pPr>
            <w:r w:rsidRPr="007B5C5A">
              <w:t>Preconditions:</w:t>
            </w:r>
          </w:p>
        </w:tc>
        <w:tc>
          <w:tcPr>
            <w:tcW w:w="6228" w:type="dxa"/>
          </w:tcPr>
          <w:p w14:paraId="28DA3B66" w14:textId="77777777" w:rsidR="00583FB2" w:rsidRPr="007B5C5A" w:rsidRDefault="00583FB2" w:rsidP="00DC54EE">
            <w:pPr>
              <w:pStyle w:val="UseCaseNumber"/>
              <w:numPr>
                <w:ilvl w:val="0"/>
                <w:numId w:val="76"/>
              </w:numPr>
            </w:pPr>
            <w:r>
              <w:t>Program is set up.</w:t>
            </w:r>
            <w:r w:rsidRPr="007B5C5A">
              <w:t xml:space="preserve"> </w:t>
            </w:r>
          </w:p>
        </w:tc>
      </w:tr>
      <w:tr w:rsidR="00583FB2" w:rsidRPr="007B5C5A" w14:paraId="1DD7F1AF" w14:textId="77777777" w:rsidTr="00583FB2">
        <w:tc>
          <w:tcPr>
            <w:tcW w:w="2628" w:type="dxa"/>
          </w:tcPr>
          <w:p w14:paraId="54F3AB8A" w14:textId="77777777" w:rsidR="00583FB2" w:rsidRPr="007B5C5A" w:rsidRDefault="00583FB2" w:rsidP="008F27CF">
            <w:pPr>
              <w:pStyle w:val="UseCaseLabels"/>
            </w:pPr>
            <w:r w:rsidRPr="007B5C5A">
              <w:t>Post</w:t>
            </w:r>
            <w:ins w:id="60" w:author="Mack" w:date="2015-04-19T17:13:00Z">
              <w:r>
                <w:t xml:space="preserve"> </w:t>
              </w:r>
            </w:ins>
            <w:r w:rsidRPr="007B5C5A">
              <w:t>conditions:</w:t>
            </w:r>
          </w:p>
        </w:tc>
        <w:tc>
          <w:tcPr>
            <w:tcW w:w="6228" w:type="dxa"/>
          </w:tcPr>
          <w:p w14:paraId="2308A613" w14:textId="77777777" w:rsidR="00583FB2" w:rsidRPr="007B5C5A" w:rsidRDefault="00583FB2" w:rsidP="00DC54EE">
            <w:pPr>
              <w:pStyle w:val="UseCaseNumber"/>
              <w:numPr>
                <w:ilvl w:val="0"/>
                <w:numId w:val="77"/>
              </w:numPr>
            </w:pPr>
          </w:p>
        </w:tc>
      </w:tr>
      <w:tr w:rsidR="00583FB2" w:rsidRPr="007B5C5A" w14:paraId="4F225053" w14:textId="77777777" w:rsidTr="00583FB2">
        <w:tc>
          <w:tcPr>
            <w:tcW w:w="2628" w:type="dxa"/>
          </w:tcPr>
          <w:p w14:paraId="005F84B2" w14:textId="77777777" w:rsidR="00583FB2" w:rsidRPr="007B5C5A" w:rsidRDefault="00583FB2" w:rsidP="008F27CF">
            <w:pPr>
              <w:pStyle w:val="UseCaseLabels"/>
            </w:pPr>
            <w:r w:rsidRPr="007B5C5A">
              <w:t>Normal Flow:</w:t>
            </w:r>
          </w:p>
        </w:tc>
        <w:tc>
          <w:tcPr>
            <w:tcW w:w="6228" w:type="dxa"/>
          </w:tcPr>
          <w:p w14:paraId="6B724407" w14:textId="77777777" w:rsidR="00583FB2" w:rsidRPr="007B5C5A" w:rsidRDefault="00583FB2" w:rsidP="00DC54EE">
            <w:pPr>
              <w:pStyle w:val="UseCaseNumber"/>
              <w:numPr>
                <w:ilvl w:val="0"/>
                <w:numId w:val="74"/>
              </w:numPr>
            </w:pPr>
          </w:p>
          <w:p w14:paraId="19A8B68F" w14:textId="77777777" w:rsidR="00583FB2" w:rsidRDefault="00583FB2" w:rsidP="008F27CF">
            <w:pPr>
              <w:pStyle w:val="UseCaseNumber11"/>
            </w:pPr>
            <w:r>
              <w:t>Coordinator goes to program management view.</w:t>
            </w:r>
          </w:p>
          <w:p w14:paraId="7870511B" w14:textId="77777777" w:rsidR="00583FB2" w:rsidRDefault="00583FB2" w:rsidP="008F27CF">
            <w:pPr>
              <w:pStyle w:val="UseCaseNumber11"/>
            </w:pPr>
            <w:r>
              <w:t>Coordinator is shown the current setup for the program.</w:t>
            </w:r>
          </w:p>
          <w:p w14:paraId="07E46BC1" w14:textId="77777777" w:rsidR="00583FB2" w:rsidRDefault="00583FB2" w:rsidP="008F27CF">
            <w:pPr>
              <w:pStyle w:val="UseCaseNumber11"/>
            </w:pPr>
            <w:r>
              <w:t>Coordinator can set new settings.</w:t>
            </w:r>
          </w:p>
          <w:p w14:paraId="610670CD" w14:textId="77777777" w:rsidR="00583FB2" w:rsidRPr="007B5C5A" w:rsidRDefault="00583FB2" w:rsidP="008F27CF">
            <w:pPr>
              <w:pStyle w:val="UseCaseNumber11"/>
            </w:pPr>
            <w:r>
              <w:t>Any new settings are saved by clicking ‘submit’.</w:t>
            </w:r>
          </w:p>
        </w:tc>
      </w:tr>
      <w:tr w:rsidR="00583FB2" w:rsidRPr="007B5C5A" w14:paraId="57CA9EAF" w14:textId="77777777" w:rsidTr="00583FB2">
        <w:tc>
          <w:tcPr>
            <w:tcW w:w="2628" w:type="dxa"/>
          </w:tcPr>
          <w:p w14:paraId="7270508C" w14:textId="77777777" w:rsidR="00583FB2" w:rsidRPr="007B5C5A" w:rsidRDefault="00583FB2" w:rsidP="008F27CF">
            <w:pPr>
              <w:pStyle w:val="UseCaseLabels"/>
            </w:pPr>
            <w:r w:rsidRPr="007B5C5A">
              <w:t>Alternative Flows:</w:t>
            </w:r>
          </w:p>
        </w:tc>
        <w:tc>
          <w:tcPr>
            <w:tcW w:w="6228" w:type="dxa"/>
          </w:tcPr>
          <w:p w14:paraId="59CF073D" w14:textId="67DBFD42" w:rsidR="00583FB2" w:rsidRPr="007B5C5A" w:rsidRDefault="00583FB2" w:rsidP="00DC54EE">
            <w:pPr>
              <w:pStyle w:val="UseCaseNumber"/>
              <w:numPr>
                <w:ilvl w:val="0"/>
                <w:numId w:val="75"/>
              </w:numPr>
            </w:pPr>
            <w:r w:rsidRPr="007B5C5A">
              <w:t xml:space="preserve">  </w:t>
            </w:r>
          </w:p>
          <w:p w14:paraId="76559D14" w14:textId="77777777" w:rsidR="00583FB2" w:rsidRPr="007B5C5A" w:rsidRDefault="00583FB2" w:rsidP="008F27CF">
            <w:pPr>
              <w:pStyle w:val="UseCaseNumber11"/>
            </w:pPr>
          </w:p>
          <w:p w14:paraId="4D77F403" w14:textId="6D68292E" w:rsidR="00583FB2" w:rsidRPr="007B5C5A" w:rsidRDefault="00583FB2" w:rsidP="008F27CF">
            <w:pPr>
              <w:pStyle w:val="UseCaseNumber"/>
            </w:pPr>
          </w:p>
          <w:p w14:paraId="0DD8F8BA" w14:textId="77777777" w:rsidR="00583FB2" w:rsidRPr="007B5C5A" w:rsidRDefault="00583FB2" w:rsidP="008F27CF">
            <w:pPr>
              <w:pStyle w:val="UseCaseNumber11"/>
            </w:pPr>
          </w:p>
        </w:tc>
      </w:tr>
      <w:tr w:rsidR="00583FB2" w:rsidRPr="007B5C5A" w14:paraId="137C4619" w14:textId="77777777" w:rsidTr="00583FB2">
        <w:tc>
          <w:tcPr>
            <w:tcW w:w="2628" w:type="dxa"/>
          </w:tcPr>
          <w:p w14:paraId="1336725F" w14:textId="77777777" w:rsidR="00583FB2" w:rsidRPr="007B5C5A" w:rsidRDefault="00583FB2" w:rsidP="008F27CF">
            <w:pPr>
              <w:pStyle w:val="UseCaseLabels"/>
            </w:pPr>
            <w:r w:rsidRPr="007B5C5A">
              <w:t>Exceptions:</w:t>
            </w:r>
          </w:p>
        </w:tc>
        <w:tc>
          <w:tcPr>
            <w:tcW w:w="6228" w:type="dxa"/>
          </w:tcPr>
          <w:p w14:paraId="2ACE7557" w14:textId="1CDD4EB2" w:rsidR="00583FB2" w:rsidRPr="007B5C5A" w:rsidRDefault="00583FB2" w:rsidP="00DC54EE">
            <w:pPr>
              <w:pStyle w:val="ExcTitleUseCase"/>
              <w:numPr>
                <w:ilvl w:val="3"/>
                <w:numId w:val="99"/>
              </w:numPr>
            </w:pPr>
          </w:p>
          <w:p w14:paraId="5C1E5A55" w14:textId="41043923" w:rsidR="00583FB2" w:rsidRPr="008F27CF" w:rsidRDefault="00583FB2" w:rsidP="00583FB2">
            <w:pPr>
              <w:pStyle w:val="UseCaseExce"/>
            </w:pPr>
            <w:r w:rsidRPr="008F27CF">
              <w:t xml:space="preserve"> </w:t>
            </w:r>
          </w:p>
        </w:tc>
      </w:tr>
      <w:tr w:rsidR="00583FB2" w:rsidRPr="007B5C5A" w14:paraId="6CA37018" w14:textId="77777777" w:rsidTr="00583FB2">
        <w:tc>
          <w:tcPr>
            <w:tcW w:w="2628" w:type="dxa"/>
          </w:tcPr>
          <w:p w14:paraId="2199F10B" w14:textId="77777777" w:rsidR="00583FB2" w:rsidRPr="007B5C5A" w:rsidRDefault="00583FB2" w:rsidP="008F27CF">
            <w:pPr>
              <w:pStyle w:val="UseCaseLabels"/>
            </w:pPr>
            <w:r w:rsidRPr="007B5C5A">
              <w:t>Includes:</w:t>
            </w:r>
          </w:p>
        </w:tc>
        <w:tc>
          <w:tcPr>
            <w:tcW w:w="6228" w:type="dxa"/>
          </w:tcPr>
          <w:p w14:paraId="29C1032C" w14:textId="77777777" w:rsidR="00583FB2" w:rsidRPr="007B5C5A" w:rsidRDefault="00583FB2" w:rsidP="008F27CF">
            <w:pPr>
              <w:pStyle w:val="UseCaseNormal"/>
            </w:pPr>
            <w:r w:rsidRPr="007B5C5A">
              <w:t>None</w:t>
            </w:r>
          </w:p>
        </w:tc>
      </w:tr>
      <w:tr w:rsidR="00583FB2" w:rsidRPr="007B5C5A" w14:paraId="21CD5CCF" w14:textId="77777777" w:rsidTr="00583FB2">
        <w:tc>
          <w:tcPr>
            <w:tcW w:w="2628" w:type="dxa"/>
          </w:tcPr>
          <w:p w14:paraId="55104300" w14:textId="77777777" w:rsidR="00583FB2" w:rsidRPr="007B5C5A" w:rsidRDefault="00583FB2" w:rsidP="008F27CF">
            <w:pPr>
              <w:pStyle w:val="UseCaseLabels"/>
            </w:pPr>
            <w:r w:rsidRPr="007B5C5A">
              <w:t>Priority:</w:t>
            </w:r>
          </w:p>
        </w:tc>
        <w:tc>
          <w:tcPr>
            <w:tcW w:w="6228" w:type="dxa"/>
          </w:tcPr>
          <w:p w14:paraId="6BE7419F" w14:textId="77777777" w:rsidR="00583FB2" w:rsidRPr="007B5C5A" w:rsidRDefault="00583FB2" w:rsidP="008F27CF">
            <w:pPr>
              <w:pStyle w:val="UseCaseNormal"/>
            </w:pPr>
            <w:r w:rsidRPr="007B5C5A">
              <w:t>High</w:t>
            </w:r>
          </w:p>
        </w:tc>
      </w:tr>
      <w:tr w:rsidR="00583FB2" w:rsidRPr="007B5C5A" w14:paraId="1462F5AA" w14:textId="77777777" w:rsidTr="00583FB2">
        <w:tc>
          <w:tcPr>
            <w:tcW w:w="2628" w:type="dxa"/>
          </w:tcPr>
          <w:p w14:paraId="5E6E4857" w14:textId="77777777" w:rsidR="00583FB2" w:rsidRPr="007B5C5A" w:rsidRDefault="00583FB2" w:rsidP="008F27CF">
            <w:pPr>
              <w:pStyle w:val="UseCaseLabels"/>
            </w:pPr>
            <w:r w:rsidRPr="007B5C5A">
              <w:t>Frequency of Use:</w:t>
            </w:r>
          </w:p>
        </w:tc>
        <w:tc>
          <w:tcPr>
            <w:tcW w:w="6228" w:type="dxa"/>
          </w:tcPr>
          <w:p w14:paraId="47DA14F6" w14:textId="77777777" w:rsidR="00583FB2" w:rsidRPr="007B5C5A" w:rsidRDefault="00583FB2" w:rsidP="008F27CF">
            <w:pPr>
              <w:pStyle w:val="UseCaseNormal"/>
            </w:pPr>
          </w:p>
        </w:tc>
      </w:tr>
      <w:tr w:rsidR="00583FB2" w:rsidRPr="007B5C5A" w14:paraId="24FD5CA2" w14:textId="77777777" w:rsidTr="00583FB2">
        <w:tc>
          <w:tcPr>
            <w:tcW w:w="2628" w:type="dxa"/>
          </w:tcPr>
          <w:p w14:paraId="33773B7F" w14:textId="77777777" w:rsidR="00583FB2" w:rsidRPr="007B5C5A" w:rsidRDefault="00583FB2" w:rsidP="008F27CF">
            <w:pPr>
              <w:pStyle w:val="UseCaseLabels"/>
            </w:pPr>
            <w:r w:rsidRPr="007B5C5A">
              <w:t>Business Rules:</w:t>
            </w:r>
          </w:p>
        </w:tc>
        <w:tc>
          <w:tcPr>
            <w:tcW w:w="6228" w:type="dxa"/>
          </w:tcPr>
          <w:p w14:paraId="00324E95" w14:textId="77777777" w:rsidR="00583FB2" w:rsidRPr="007B5C5A" w:rsidRDefault="00583FB2" w:rsidP="008F27CF">
            <w:pPr>
              <w:pStyle w:val="UseCaseNormal"/>
            </w:pPr>
          </w:p>
        </w:tc>
      </w:tr>
      <w:tr w:rsidR="00583FB2" w:rsidRPr="007B5C5A" w14:paraId="4249FC29" w14:textId="77777777" w:rsidTr="00583FB2">
        <w:tc>
          <w:tcPr>
            <w:tcW w:w="2628" w:type="dxa"/>
          </w:tcPr>
          <w:p w14:paraId="26D776AA" w14:textId="77777777" w:rsidR="00583FB2" w:rsidRPr="007B5C5A" w:rsidRDefault="00583FB2" w:rsidP="008F27CF">
            <w:pPr>
              <w:pStyle w:val="UseCaseLabels"/>
            </w:pPr>
            <w:r w:rsidRPr="007B5C5A">
              <w:t>Special Requirements:</w:t>
            </w:r>
          </w:p>
        </w:tc>
        <w:tc>
          <w:tcPr>
            <w:tcW w:w="6228" w:type="dxa"/>
          </w:tcPr>
          <w:p w14:paraId="32F02862" w14:textId="77777777" w:rsidR="00583FB2" w:rsidRPr="007B5C5A" w:rsidRDefault="00583FB2" w:rsidP="008F27CF">
            <w:pPr>
              <w:pStyle w:val="UseCaseNormal"/>
            </w:pPr>
            <w:r w:rsidRPr="007B5C5A">
              <w:t>None</w:t>
            </w:r>
          </w:p>
        </w:tc>
      </w:tr>
      <w:tr w:rsidR="00583FB2" w:rsidRPr="007B5C5A" w14:paraId="02B9E13A" w14:textId="77777777" w:rsidTr="00583FB2">
        <w:tc>
          <w:tcPr>
            <w:tcW w:w="2628" w:type="dxa"/>
          </w:tcPr>
          <w:p w14:paraId="2B5B9274" w14:textId="77777777" w:rsidR="00583FB2" w:rsidRPr="007B5C5A" w:rsidRDefault="00583FB2" w:rsidP="008F27CF">
            <w:pPr>
              <w:pStyle w:val="UseCaseLabels"/>
            </w:pPr>
            <w:r w:rsidRPr="007B5C5A">
              <w:t>Assumptions:</w:t>
            </w:r>
          </w:p>
        </w:tc>
        <w:tc>
          <w:tcPr>
            <w:tcW w:w="6228" w:type="dxa"/>
          </w:tcPr>
          <w:p w14:paraId="730E32A5" w14:textId="77777777" w:rsidR="00583FB2" w:rsidRPr="007B5C5A" w:rsidRDefault="00583FB2" w:rsidP="008F27CF">
            <w:pPr>
              <w:pStyle w:val="AssumptionNotes"/>
            </w:pPr>
          </w:p>
        </w:tc>
      </w:tr>
      <w:tr w:rsidR="00583FB2" w:rsidRPr="007B5C5A" w14:paraId="63EA776B" w14:textId="77777777" w:rsidTr="00583FB2">
        <w:tc>
          <w:tcPr>
            <w:tcW w:w="2628" w:type="dxa"/>
          </w:tcPr>
          <w:p w14:paraId="30021629" w14:textId="77777777" w:rsidR="00583FB2" w:rsidRPr="007B5C5A" w:rsidRDefault="00583FB2" w:rsidP="008F27CF">
            <w:pPr>
              <w:pStyle w:val="UseCaseLabels"/>
            </w:pPr>
            <w:r w:rsidRPr="007B5C5A">
              <w:t>Notes and Issues:</w:t>
            </w:r>
          </w:p>
        </w:tc>
        <w:tc>
          <w:tcPr>
            <w:tcW w:w="6228" w:type="dxa"/>
          </w:tcPr>
          <w:p w14:paraId="5B18DD31" w14:textId="77777777" w:rsidR="00583FB2" w:rsidRPr="003C7FE4" w:rsidRDefault="00583FB2" w:rsidP="008F27CF">
            <w:pPr>
              <w:pStyle w:val="AssumptionNotes"/>
            </w:pPr>
          </w:p>
        </w:tc>
      </w:tr>
    </w:tbl>
    <w:p w14:paraId="34F41CD0" w14:textId="77777777" w:rsidR="00583FB2" w:rsidRDefault="00583FB2" w:rsidP="00583FB2"/>
    <w:p w14:paraId="14022258" w14:textId="77777777" w:rsidR="00583FB2" w:rsidRDefault="00583FB2" w:rsidP="00583FB2">
      <w:r>
        <w:br w:type="page"/>
      </w:r>
    </w:p>
    <w:p w14:paraId="30EC4816" w14:textId="77777777" w:rsidR="00583FB2" w:rsidRDefault="00583FB2" w:rsidP="00583FB2"/>
    <w:p w14:paraId="73963DB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65AD09" w14:textId="77777777" w:rsidTr="00583FB2">
        <w:trPr>
          <w:trHeight w:val="285"/>
        </w:trPr>
        <w:tc>
          <w:tcPr>
            <w:tcW w:w="1728" w:type="dxa"/>
          </w:tcPr>
          <w:p w14:paraId="65CAB1DB" w14:textId="77777777" w:rsidR="00583FB2" w:rsidRPr="007B5C5A" w:rsidRDefault="00583FB2" w:rsidP="008F27CF">
            <w:pPr>
              <w:pStyle w:val="UseCaseLabels"/>
            </w:pPr>
            <w:r w:rsidRPr="007B5C5A">
              <w:t>Use Case Name:</w:t>
            </w:r>
          </w:p>
        </w:tc>
        <w:tc>
          <w:tcPr>
            <w:tcW w:w="7129" w:type="dxa"/>
            <w:gridSpan w:val="3"/>
          </w:tcPr>
          <w:p w14:paraId="2C15FBB2" w14:textId="77777777" w:rsidR="00583FB2" w:rsidRPr="00C25DCA" w:rsidRDefault="00583FB2" w:rsidP="008F27CF">
            <w:pPr>
              <w:pStyle w:val="UseCaseNormal"/>
            </w:pPr>
            <w:r>
              <w:t>Add course</w:t>
            </w:r>
          </w:p>
        </w:tc>
      </w:tr>
      <w:tr w:rsidR="00583FB2" w:rsidRPr="007B5C5A" w14:paraId="505D10DF" w14:textId="77777777" w:rsidTr="00583FB2">
        <w:tc>
          <w:tcPr>
            <w:tcW w:w="1728" w:type="dxa"/>
          </w:tcPr>
          <w:p w14:paraId="71AC1625" w14:textId="77777777" w:rsidR="00583FB2" w:rsidRPr="007B5C5A" w:rsidRDefault="00583FB2" w:rsidP="008F27CF">
            <w:pPr>
              <w:pStyle w:val="UseCaseLabels"/>
            </w:pPr>
            <w:r w:rsidRPr="007B5C5A">
              <w:t>Created By:</w:t>
            </w:r>
          </w:p>
        </w:tc>
        <w:tc>
          <w:tcPr>
            <w:tcW w:w="2520" w:type="dxa"/>
          </w:tcPr>
          <w:p w14:paraId="71DA8E83" w14:textId="77777777" w:rsidR="00583FB2" w:rsidRPr="007B5C5A" w:rsidRDefault="00583FB2" w:rsidP="008F27CF">
            <w:pPr>
              <w:pStyle w:val="UseCaseNormal"/>
            </w:pPr>
            <w:r>
              <w:t>Trevor Brooks</w:t>
            </w:r>
          </w:p>
        </w:tc>
        <w:tc>
          <w:tcPr>
            <w:tcW w:w="1980" w:type="dxa"/>
          </w:tcPr>
          <w:p w14:paraId="689A2834" w14:textId="77777777" w:rsidR="00583FB2" w:rsidRPr="007B5C5A" w:rsidRDefault="00583FB2" w:rsidP="008F27CF">
            <w:pPr>
              <w:pStyle w:val="UseCaseLabels"/>
            </w:pPr>
            <w:r w:rsidRPr="007B5C5A">
              <w:t>Last Updated By:</w:t>
            </w:r>
          </w:p>
        </w:tc>
        <w:tc>
          <w:tcPr>
            <w:tcW w:w="2629" w:type="dxa"/>
          </w:tcPr>
          <w:p w14:paraId="7D055364" w14:textId="77777777" w:rsidR="00583FB2" w:rsidRPr="007B5C5A" w:rsidRDefault="00583FB2" w:rsidP="008F27CF">
            <w:pPr>
              <w:pStyle w:val="UseCaseNormal"/>
            </w:pPr>
            <w:r>
              <w:t>Trevor Brooks</w:t>
            </w:r>
          </w:p>
        </w:tc>
      </w:tr>
      <w:tr w:rsidR="00583FB2" w:rsidRPr="007B5C5A" w14:paraId="79E854F1" w14:textId="77777777" w:rsidTr="00583FB2">
        <w:tc>
          <w:tcPr>
            <w:tcW w:w="1728" w:type="dxa"/>
          </w:tcPr>
          <w:p w14:paraId="1D5D2A6F" w14:textId="77777777" w:rsidR="00583FB2" w:rsidRPr="007B5C5A" w:rsidRDefault="00583FB2" w:rsidP="008F27CF">
            <w:pPr>
              <w:pStyle w:val="UseCaseLabels"/>
            </w:pPr>
            <w:r w:rsidRPr="007B5C5A">
              <w:t>Date Created:</w:t>
            </w:r>
          </w:p>
        </w:tc>
        <w:tc>
          <w:tcPr>
            <w:tcW w:w="2520" w:type="dxa"/>
          </w:tcPr>
          <w:p w14:paraId="1A319BA0" w14:textId="77777777" w:rsidR="00583FB2" w:rsidRPr="007B5C5A" w:rsidRDefault="00583FB2" w:rsidP="008F27CF">
            <w:pPr>
              <w:pStyle w:val="UseCaseNormal"/>
            </w:pPr>
            <w:r>
              <w:t>10-9-17</w:t>
            </w:r>
          </w:p>
        </w:tc>
        <w:tc>
          <w:tcPr>
            <w:tcW w:w="1980" w:type="dxa"/>
          </w:tcPr>
          <w:p w14:paraId="7C2BFE8C" w14:textId="77777777" w:rsidR="00583FB2" w:rsidRPr="007B5C5A" w:rsidRDefault="00583FB2" w:rsidP="008F27CF">
            <w:pPr>
              <w:pStyle w:val="UseCaseLabels"/>
            </w:pPr>
            <w:r w:rsidRPr="007B5C5A">
              <w:t>Date Last Updated:</w:t>
            </w:r>
          </w:p>
        </w:tc>
        <w:tc>
          <w:tcPr>
            <w:tcW w:w="2629" w:type="dxa"/>
          </w:tcPr>
          <w:p w14:paraId="3ED12E41" w14:textId="77777777" w:rsidR="00583FB2" w:rsidRPr="007B5C5A" w:rsidRDefault="00583FB2" w:rsidP="008F27CF">
            <w:pPr>
              <w:pStyle w:val="UseCaseNormal"/>
            </w:pPr>
          </w:p>
        </w:tc>
      </w:tr>
    </w:tbl>
    <w:p w14:paraId="610F9FE1"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5A062B15" w14:textId="77777777" w:rsidTr="00583FB2">
        <w:tc>
          <w:tcPr>
            <w:tcW w:w="2628" w:type="dxa"/>
          </w:tcPr>
          <w:p w14:paraId="2F755E2B" w14:textId="77777777" w:rsidR="00583FB2" w:rsidRPr="007B5C5A" w:rsidRDefault="00583FB2" w:rsidP="008F27CF">
            <w:pPr>
              <w:pStyle w:val="UseCaseLabels"/>
            </w:pPr>
            <w:r w:rsidRPr="007B5C5A">
              <w:t>Actors:</w:t>
            </w:r>
          </w:p>
        </w:tc>
        <w:tc>
          <w:tcPr>
            <w:tcW w:w="6228" w:type="dxa"/>
          </w:tcPr>
          <w:p w14:paraId="44AA72E2" w14:textId="77777777" w:rsidR="00583FB2" w:rsidRPr="007B5C5A" w:rsidRDefault="00583FB2" w:rsidP="008F27CF">
            <w:pPr>
              <w:pStyle w:val="UseCaseNormal"/>
            </w:pPr>
            <w:r>
              <w:t>Program Coordinator</w:t>
            </w:r>
          </w:p>
        </w:tc>
      </w:tr>
      <w:tr w:rsidR="00583FB2" w:rsidRPr="007B5C5A" w14:paraId="3AD1660C" w14:textId="77777777" w:rsidTr="00583FB2">
        <w:tc>
          <w:tcPr>
            <w:tcW w:w="2628" w:type="dxa"/>
          </w:tcPr>
          <w:p w14:paraId="39AF9C72" w14:textId="77777777" w:rsidR="00583FB2" w:rsidRPr="007B5C5A" w:rsidRDefault="00583FB2" w:rsidP="008F27CF">
            <w:pPr>
              <w:pStyle w:val="UseCaseLabels"/>
            </w:pPr>
            <w:r w:rsidRPr="007B5C5A">
              <w:t>Description:</w:t>
            </w:r>
          </w:p>
        </w:tc>
        <w:tc>
          <w:tcPr>
            <w:tcW w:w="6228" w:type="dxa"/>
          </w:tcPr>
          <w:p w14:paraId="211196C2" w14:textId="77777777" w:rsidR="00583FB2" w:rsidRPr="007B5C5A" w:rsidRDefault="00583FB2" w:rsidP="008F27CF">
            <w:pPr>
              <w:pStyle w:val="UseCaseNormal"/>
            </w:pPr>
            <w:r>
              <w:t>Courses must be set up, and new courses need to be tracked.</w:t>
            </w:r>
          </w:p>
        </w:tc>
      </w:tr>
      <w:tr w:rsidR="00583FB2" w:rsidRPr="007B5C5A" w14:paraId="4818BBA0" w14:textId="77777777" w:rsidTr="00583FB2">
        <w:tc>
          <w:tcPr>
            <w:tcW w:w="2628" w:type="dxa"/>
          </w:tcPr>
          <w:p w14:paraId="0E449E79" w14:textId="77777777" w:rsidR="00583FB2" w:rsidRPr="007B5C5A" w:rsidRDefault="00583FB2" w:rsidP="008F27CF">
            <w:pPr>
              <w:pStyle w:val="UseCaseLabels"/>
            </w:pPr>
            <w:r w:rsidRPr="007B5C5A">
              <w:t>Trigger:</w:t>
            </w:r>
          </w:p>
        </w:tc>
        <w:tc>
          <w:tcPr>
            <w:tcW w:w="6228" w:type="dxa"/>
          </w:tcPr>
          <w:p w14:paraId="79803FB3" w14:textId="77777777" w:rsidR="00583FB2" w:rsidRPr="007B5C5A" w:rsidRDefault="00583FB2" w:rsidP="008F27CF">
            <w:pPr>
              <w:pStyle w:val="UseCaseNormal"/>
            </w:pPr>
            <w:r>
              <w:t>Program was just set up or a new course was created in a program.</w:t>
            </w:r>
          </w:p>
        </w:tc>
      </w:tr>
      <w:tr w:rsidR="00583FB2" w:rsidRPr="007B5C5A" w14:paraId="5F64DB64" w14:textId="77777777" w:rsidTr="00583FB2">
        <w:tc>
          <w:tcPr>
            <w:tcW w:w="2628" w:type="dxa"/>
          </w:tcPr>
          <w:p w14:paraId="77E2BDDE" w14:textId="77777777" w:rsidR="00583FB2" w:rsidRPr="007B5C5A" w:rsidRDefault="00583FB2" w:rsidP="008F27CF">
            <w:pPr>
              <w:pStyle w:val="UseCaseLabels"/>
            </w:pPr>
            <w:r w:rsidRPr="007B5C5A">
              <w:t>Preconditions:</w:t>
            </w:r>
          </w:p>
        </w:tc>
        <w:tc>
          <w:tcPr>
            <w:tcW w:w="6228" w:type="dxa"/>
          </w:tcPr>
          <w:p w14:paraId="509AD832" w14:textId="77777777" w:rsidR="00583FB2" w:rsidRPr="007B5C5A" w:rsidRDefault="00583FB2" w:rsidP="00DC54EE">
            <w:pPr>
              <w:pStyle w:val="UseCaseNumber"/>
              <w:numPr>
                <w:ilvl w:val="0"/>
                <w:numId w:val="72"/>
              </w:numPr>
            </w:pPr>
            <w:r w:rsidRPr="007B5C5A">
              <w:t xml:space="preserve"> </w:t>
            </w:r>
            <w:r>
              <w:t>Program exists.</w:t>
            </w:r>
          </w:p>
        </w:tc>
      </w:tr>
      <w:tr w:rsidR="00583FB2" w:rsidRPr="007B5C5A" w14:paraId="67C8B270" w14:textId="77777777" w:rsidTr="00583FB2">
        <w:tc>
          <w:tcPr>
            <w:tcW w:w="2628" w:type="dxa"/>
          </w:tcPr>
          <w:p w14:paraId="3B417461" w14:textId="77777777" w:rsidR="00583FB2" w:rsidRPr="007B5C5A" w:rsidRDefault="00583FB2" w:rsidP="008F27CF">
            <w:pPr>
              <w:pStyle w:val="UseCaseLabels"/>
            </w:pPr>
            <w:r w:rsidRPr="007B5C5A">
              <w:t>Post</w:t>
            </w:r>
            <w:ins w:id="61" w:author="Mack" w:date="2015-04-19T17:13:00Z">
              <w:r>
                <w:t xml:space="preserve"> </w:t>
              </w:r>
            </w:ins>
            <w:r w:rsidRPr="007B5C5A">
              <w:t>conditions:</w:t>
            </w:r>
          </w:p>
        </w:tc>
        <w:tc>
          <w:tcPr>
            <w:tcW w:w="6228" w:type="dxa"/>
          </w:tcPr>
          <w:p w14:paraId="591A7A0A" w14:textId="77777777" w:rsidR="00583FB2" w:rsidRPr="007B5C5A" w:rsidRDefault="00583FB2" w:rsidP="00DC54EE">
            <w:pPr>
              <w:pStyle w:val="UseCaseNumber"/>
              <w:numPr>
                <w:ilvl w:val="0"/>
                <w:numId w:val="73"/>
              </w:numPr>
            </w:pPr>
          </w:p>
        </w:tc>
      </w:tr>
      <w:tr w:rsidR="00583FB2" w:rsidRPr="007B5C5A" w14:paraId="2C82672F" w14:textId="77777777" w:rsidTr="00583FB2">
        <w:tc>
          <w:tcPr>
            <w:tcW w:w="2628" w:type="dxa"/>
          </w:tcPr>
          <w:p w14:paraId="1972669B" w14:textId="77777777" w:rsidR="00583FB2" w:rsidRPr="007B5C5A" w:rsidRDefault="00583FB2" w:rsidP="008F27CF">
            <w:pPr>
              <w:pStyle w:val="UseCaseLabels"/>
            </w:pPr>
            <w:r w:rsidRPr="007B5C5A">
              <w:t>Normal Flow:</w:t>
            </w:r>
          </w:p>
        </w:tc>
        <w:tc>
          <w:tcPr>
            <w:tcW w:w="6228" w:type="dxa"/>
          </w:tcPr>
          <w:p w14:paraId="54D6FBB5" w14:textId="77777777" w:rsidR="00583FB2" w:rsidRPr="007B5C5A" w:rsidRDefault="00583FB2" w:rsidP="00DC54EE">
            <w:pPr>
              <w:pStyle w:val="UseCaseNumber"/>
              <w:numPr>
                <w:ilvl w:val="0"/>
                <w:numId w:val="71"/>
              </w:numPr>
            </w:pPr>
          </w:p>
          <w:p w14:paraId="56833FD2" w14:textId="77777777" w:rsidR="00583FB2" w:rsidRDefault="00583FB2" w:rsidP="008F27CF">
            <w:pPr>
              <w:pStyle w:val="UseCaseNumber11"/>
            </w:pPr>
            <w:r>
              <w:t>Coordinator goes to program management view.</w:t>
            </w:r>
          </w:p>
          <w:p w14:paraId="043438CE" w14:textId="77777777" w:rsidR="00583FB2" w:rsidRDefault="00583FB2" w:rsidP="008F27CF">
            <w:pPr>
              <w:pStyle w:val="UseCaseNumber11"/>
            </w:pPr>
            <w:r>
              <w:t>Coordinator selects “Add new course” from the actions menu.</w:t>
            </w:r>
          </w:p>
          <w:p w14:paraId="6273DE52" w14:textId="77777777" w:rsidR="00583FB2" w:rsidRDefault="00583FB2" w:rsidP="008F27CF">
            <w:pPr>
              <w:pStyle w:val="UseCaseNumber11"/>
            </w:pPr>
            <w:r>
              <w:t>Coordinator enters data for the course.</w:t>
            </w:r>
          </w:p>
          <w:p w14:paraId="1224E56E" w14:textId="77777777" w:rsidR="00583FB2" w:rsidRPr="007B5C5A" w:rsidRDefault="00583FB2" w:rsidP="008F27CF">
            <w:pPr>
              <w:pStyle w:val="UseCaseNumber11"/>
            </w:pPr>
            <w:r>
              <w:t>Submit button is clicked.</w:t>
            </w:r>
          </w:p>
        </w:tc>
      </w:tr>
      <w:tr w:rsidR="00583FB2" w:rsidRPr="007B5C5A" w14:paraId="6EF4B4BC" w14:textId="77777777" w:rsidTr="00583FB2">
        <w:tc>
          <w:tcPr>
            <w:tcW w:w="2628" w:type="dxa"/>
          </w:tcPr>
          <w:p w14:paraId="21BD2EB9" w14:textId="77777777" w:rsidR="00583FB2" w:rsidRPr="007B5C5A" w:rsidRDefault="00583FB2" w:rsidP="008F27CF">
            <w:pPr>
              <w:pStyle w:val="UseCaseLabels"/>
            </w:pPr>
            <w:r w:rsidRPr="007B5C5A">
              <w:t>Alternative Flows:</w:t>
            </w:r>
          </w:p>
        </w:tc>
        <w:tc>
          <w:tcPr>
            <w:tcW w:w="6228" w:type="dxa"/>
          </w:tcPr>
          <w:p w14:paraId="71B62EF8" w14:textId="5AFF714F" w:rsidR="00583FB2" w:rsidRPr="007B5C5A" w:rsidRDefault="00583FB2" w:rsidP="00DC54EE">
            <w:pPr>
              <w:pStyle w:val="UseCaseNumber"/>
              <w:numPr>
                <w:ilvl w:val="0"/>
                <w:numId w:val="70"/>
              </w:numPr>
            </w:pPr>
            <w:r w:rsidRPr="007B5C5A">
              <w:t xml:space="preserve">  </w:t>
            </w:r>
          </w:p>
          <w:p w14:paraId="7534D009" w14:textId="77777777" w:rsidR="00583FB2" w:rsidRPr="007B5C5A" w:rsidRDefault="00583FB2" w:rsidP="008F27CF">
            <w:pPr>
              <w:pStyle w:val="UseCaseNumber11"/>
            </w:pPr>
          </w:p>
          <w:p w14:paraId="061DD180" w14:textId="3EAD9BEE" w:rsidR="00583FB2" w:rsidRPr="007B5C5A" w:rsidRDefault="00583FB2" w:rsidP="008F27CF">
            <w:pPr>
              <w:pStyle w:val="UseCaseNumber"/>
            </w:pPr>
          </w:p>
          <w:p w14:paraId="40FAC217" w14:textId="77777777" w:rsidR="00583FB2" w:rsidRPr="007B5C5A" w:rsidRDefault="00583FB2" w:rsidP="008F27CF">
            <w:pPr>
              <w:pStyle w:val="UseCaseNumber11"/>
            </w:pPr>
          </w:p>
        </w:tc>
      </w:tr>
      <w:tr w:rsidR="00583FB2" w:rsidRPr="007B5C5A" w14:paraId="2B9A349D" w14:textId="77777777" w:rsidTr="00583FB2">
        <w:tc>
          <w:tcPr>
            <w:tcW w:w="2628" w:type="dxa"/>
          </w:tcPr>
          <w:p w14:paraId="3CC67BF8" w14:textId="77777777" w:rsidR="00583FB2" w:rsidRPr="007B5C5A" w:rsidRDefault="00583FB2" w:rsidP="008F27CF">
            <w:pPr>
              <w:pStyle w:val="UseCaseLabels"/>
            </w:pPr>
            <w:r w:rsidRPr="007B5C5A">
              <w:t>Exceptions:</w:t>
            </w:r>
          </w:p>
        </w:tc>
        <w:tc>
          <w:tcPr>
            <w:tcW w:w="6228" w:type="dxa"/>
          </w:tcPr>
          <w:p w14:paraId="258EB3AF" w14:textId="06DF684A" w:rsidR="00583FB2" w:rsidRPr="007B5C5A" w:rsidRDefault="00583FB2" w:rsidP="00DC54EE">
            <w:pPr>
              <w:pStyle w:val="ExcTitleUseCase"/>
              <w:numPr>
                <w:ilvl w:val="3"/>
                <w:numId w:val="100"/>
              </w:numPr>
            </w:pPr>
          </w:p>
          <w:p w14:paraId="046B8356" w14:textId="3D1E4252" w:rsidR="00583FB2" w:rsidRPr="008F27CF" w:rsidRDefault="00583FB2" w:rsidP="00583FB2">
            <w:pPr>
              <w:pStyle w:val="UseCaseExce"/>
            </w:pPr>
            <w:r w:rsidRPr="008F27CF">
              <w:t xml:space="preserve"> </w:t>
            </w:r>
          </w:p>
        </w:tc>
      </w:tr>
      <w:tr w:rsidR="00583FB2" w:rsidRPr="007B5C5A" w14:paraId="21FCB2DA" w14:textId="77777777" w:rsidTr="00583FB2">
        <w:tc>
          <w:tcPr>
            <w:tcW w:w="2628" w:type="dxa"/>
          </w:tcPr>
          <w:p w14:paraId="55E1319E" w14:textId="77777777" w:rsidR="00583FB2" w:rsidRPr="007B5C5A" w:rsidRDefault="00583FB2" w:rsidP="008F27CF">
            <w:pPr>
              <w:pStyle w:val="UseCaseLabels"/>
            </w:pPr>
            <w:r w:rsidRPr="007B5C5A">
              <w:t>Includes:</w:t>
            </w:r>
          </w:p>
        </w:tc>
        <w:tc>
          <w:tcPr>
            <w:tcW w:w="6228" w:type="dxa"/>
          </w:tcPr>
          <w:p w14:paraId="3B395849" w14:textId="77777777" w:rsidR="00583FB2" w:rsidRPr="007B5C5A" w:rsidRDefault="00583FB2" w:rsidP="008F27CF">
            <w:pPr>
              <w:pStyle w:val="UseCaseNormal"/>
            </w:pPr>
            <w:r w:rsidRPr="007B5C5A">
              <w:t>None</w:t>
            </w:r>
          </w:p>
        </w:tc>
      </w:tr>
      <w:tr w:rsidR="00583FB2" w:rsidRPr="007B5C5A" w14:paraId="4F140D93" w14:textId="77777777" w:rsidTr="00583FB2">
        <w:tc>
          <w:tcPr>
            <w:tcW w:w="2628" w:type="dxa"/>
          </w:tcPr>
          <w:p w14:paraId="76660FDC" w14:textId="77777777" w:rsidR="00583FB2" w:rsidRPr="007B5C5A" w:rsidRDefault="00583FB2" w:rsidP="008F27CF">
            <w:pPr>
              <w:pStyle w:val="UseCaseLabels"/>
            </w:pPr>
            <w:r w:rsidRPr="007B5C5A">
              <w:t>Priority:</w:t>
            </w:r>
          </w:p>
        </w:tc>
        <w:tc>
          <w:tcPr>
            <w:tcW w:w="6228" w:type="dxa"/>
          </w:tcPr>
          <w:p w14:paraId="447B73BE" w14:textId="77777777" w:rsidR="00583FB2" w:rsidRPr="007B5C5A" w:rsidRDefault="00583FB2" w:rsidP="008F27CF">
            <w:pPr>
              <w:pStyle w:val="UseCaseNormal"/>
            </w:pPr>
            <w:r w:rsidRPr="007B5C5A">
              <w:t>High</w:t>
            </w:r>
          </w:p>
        </w:tc>
      </w:tr>
      <w:tr w:rsidR="00583FB2" w:rsidRPr="007B5C5A" w14:paraId="260A03AA" w14:textId="77777777" w:rsidTr="00583FB2">
        <w:tc>
          <w:tcPr>
            <w:tcW w:w="2628" w:type="dxa"/>
          </w:tcPr>
          <w:p w14:paraId="4F599A2A" w14:textId="77777777" w:rsidR="00583FB2" w:rsidRPr="007B5C5A" w:rsidRDefault="00583FB2" w:rsidP="008F27CF">
            <w:pPr>
              <w:pStyle w:val="UseCaseLabels"/>
            </w:pPr>
            <w:r w:rsidRPr="007B5C5A">
              <w:t>Frequency of Use:</w:t>
            </w:r>
          </w:p>
        </w:tc>
        <w:tc>
          <w:tcPr>
            <w:tcW w:w="6228" w:type="dxa"/>
          </w:tcPr>
          <w:p w14:paraId="3B7C2E53" w14:textId="77777777" w:rsidR="00583FB2" w:rsidRPr="007B5C5A" w:rsidRDefault="00583FB2" w:rsidP="008F27CF">
            <w:pPr>
              <w:pStyle w:val="UseCaseNormal"/>
            </w:pPr>
          </w:p>
        </w:tc>
      </w:tr>
      <w:tr w:rsidR="00583FB2" w:rsidRPr="007B5C5A" w14:paraId="6C53057F" w14:textId="77777777" w:rsidTr="00583FB2">
        <w:tc>
          <w:tcPr>
            <w:tcW w:w="2628" w:type="dxa"/>
          </w:tcPr>
          <w:p w14:paraId="693B5E9B" w14:textId="77777777" w:rsidR="00583FB2" w:rsidRPr="007B5C5A" w:rsidRDefault="00583FB2" w:rsidP="008F27CF">
            <w:pPr>
              <w:pStyle w:val="UseCaseLabels"/>
            </w:pPr>
            <w:r w:rsidRPr="007B5C5A">
              <w:t>Business Rules:</w:t>
            </w:r>
          </w:p>
        </w:tc>
        <w:tc>
          <w:tcPr>
            <w:tcW w:w="6228" w:type="dxa"/>
          </w:tcPr>
          <w:p w14:paraId="25A955F3" w14:textId="77777777" w:rsidR="00583FB2" w:rsidRPr="007B5C5A" w:rsidRDefault="00583FB2" w:rsidP="008F27CF">
            <w:pPr>
              <w:pStyle w:val="UseCaseNormal"/>
            </w:pPr>
          </w:p>
        </w:tc>
      </w:tr>
      <w:tr w:rsidR="00583FB2" w:rsidRPr="007B5C5A" w14:paraId="78BA2F9E" w14:textId="77777777" w:rsidTr="00583FB2">
        <w:tc>
          <w:tcPr>
            <w:tcW w:w="2628" w:type="dxa"/>
          </w:tcPr>
          <w:p w14:paraId="4806B825" w14:textId="77777777" w:rsidR="00583FB2" w:rsidRPr="007B5C5A" w:rsidRDefault="00583FB2" w:rsidP="008F27CF">
            <w:pPr>
              <w:pStyle w:val="UseCaseLabels"/>
            </w:pPr>
            <w:r w:rsidRPr="007B5C5A">
              <w:t>Special Requirements:</w:t>
            </w:r>
          </w:p>
        </w:tc>
        <w:tc>
          <w:tcPr>
            <w:tcW w:w="6228" w:type="dxa"/>
          </w:tcPr>
          <w:p w14:paraId="44D34992" w14:textId="77777777" w:rsidR="00583FB2" w:rsidRPr="007B5C5A" w:rsidRDefault="00583FB2" w:rsidP="008F27CF">
            <w:pPr>
              <w:pStyle w:val="UseCaseNormal"/>
            </w:pPr>
            <w:r w:rsidRPr="007B5C5A">
              <w:t>None</w:t>
            </w:r>
          </w:p>
        </w:tc>
      </w:tr>
      <w:tr w:rsidR="00583FB2" w:rsidRPr="007B5C5A" w14:paraId="1A7E26DE" w14:textId="77777777" w:rsidTr="00583FB2">
        <w:tc>
          <w:tcPr>
            <w:tcW w:w="2628" w:type="dxa"/>
          </w:tcPr>
          <w:p w14:paraId="19C1A87A" w14:textId="77777777" w:rsidR="00583FB2" w:rsidRPr="007B5C5A" w:rsidRDefault="00583FB2" w:rsidP="008F27CF">
            <w:pPr>
              <w:pStyle w:val="UseCaseLabels"/>
            </w:pPr>
            <w:r w:rsidRPr="007B5C5A">
              <w:t>Assumptions:</w:t>
            </w:r>
          </w:p>
        </w:tc>
        <w:tc>
          <w:tcPr>
            <w:tcW w:w="6228" w:type="dxa"/>
          </w:tcPr>
          <w:p w14:paraId="35690F56" w14:textId="77777777" w:rsidR="00583FB2" w:rsidRPr="007B5C5A" w:rsidRDefault="00583FB2" w:rsidP="008F27CF">
            <w:pPr>
              <w:pStyle w:val="AssumptionNotes"/>
            </w:pPr>
          </w:p>
        </w:tc>
      </w:tr>
      <w:tr w:rsidR="00583FB2" w:rsidRPr="007B5C5A" w14:paraId="77D90B38" w14:textId="77777777" w:rsidTr="00583FB2">
        <w:tc>
          <w:tcPr>
            <w:tcW w:w="2628" w:type="dxa"/>
          </w:tcPr>
          <w:p w14:paraId="74A5D734" w14:textId="77777777" w:rsidR="00583FB2" w:rsidRPr="007B5C5A" w:rsidRDefault="00583FB2" w:rsidP="008F27CF">
            <w:pPr>
              <w:pStyle w:val="UseCaseLabels"/>
            </w:pPr>
            <w:r w:rsidRPr="007B5C5A">
              <w:t>Notes and Issues:</w:t>
            </w:r>
          </w:p>
        </w:tc>
        <w:tc>
          <w:tcPr>
            <w:tcW w:w="6228" w:type="dxa"/>
          </w:tcPr>
          <w:p w14:paraId="193DEDD0" w14:textId="77777777" w:rsidR="00583FB2" w:rsidRPr="003C7FE4" w:rsidRDefault="00583FB2" w:rsidP="008F27CF">
            <w:pPr>
              <w:pStyle w:val="AssumptionNotes"/>
            </w:pPr>
          </w:p>
        </w:tc>
      </w:tr>
    </w:tbl>
    <w:p w14:paraId="5C904832" w14:textId="77777777" w:rsidR="00583FB2" w:rsidRDefault="00583FB2" w:rsidP="00583FB2"/>
    <w:p w14:paraId="262E92E3" w14:textId="77777777" w:rsidR="00583FB2" w:rsidRDefault="00583FB2" w:rsidP="00583FB2">
      <w:r>
        <w:br w:type="page"/>
      </w:r>
    </w:p>
    <w:p w14:paraId="63C5D771" w14:textId="77777777" w:rsidR="00583FB2" w:rsidRDefault="00583FB2" w:rsidP="00583FB2"/>
    <w:p w14:paraId="37E7071B"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2C10E5A" w14:textId="77777777" w:rsidTr="00583FB2">
        <w:trPr>
          <w:trHeight w:val="285"/>
        </w:trPr>
        <w:tc>
          <w:tcPr>
            <w:tcW w:w="1728" w:type="dxa"/>
          </w:tcPr>
          <w:p w14:paraId="350876B8" w14:textId="77777777" w:rsidR="00583FB2" w:rsidRPr="007B5C5A" w:rsidRDefault="00583FB2" w:rsidP="008F27CF">
            <w:pPr>
              <w:pStyle w:val="UseCaseLabels"/>
            </w:pPr>
            <w:r w:rsidRPr="007B5C5A">
              <w:t>Use Case Name:</w:t>
            </w:r>
          </w:p>
        </w:tc>
        <w:tc>
          <w:tcPr>
            <w:tcW w:w="7129" w:type="dxa"/>
            <w:gridSpan w:val="3"/>
          </w:tcPr>
          <w:p w14:paraId="20BF3781" w14:textId="77777777" w:rsidR="00583FB2" w:rsidRPr="00C25DCA" w:rsidRDefault="00583FB2" w:rsidP="008F27CF">
            <w:pPr>
              <w:pStyle w:val="UseCaseNormal"/>
            </w:pPr>
            <w:r>
              <w:t>Remove Course</w:t>
            </w:r>
          </w:p>
        </w:tc>
      </w:tr>
      <w:tr w:rsidR="00583FB2" w:rsidRPr="007B5C5A" w14:paraId="775A5BCB" w14:textId="77777777" w:rsidTr="00583FB2">
        <w:tc>
          <w:tcPr>
            <w:tcW w:w="1728" w:type="dxa"/>
          </w:tcPr>
          <w:p w14:paraId="23507F45" w14:textId="77777777" w:rsidR="00583FB2" w:rsidRPr="007B5C5A" w:rsidRDefault="00583FB2" w:rsidP="008F27CF">
            <w:pPr>
              <w:pStyle w:val="UseCaseLabels"/>
            </w:pPr>
            <w:r w:rsidRPr="007B5C5A">
              <w:t>Created By:</w:t>
            </w:r>
          </w:p>
        </w:tc>
        <w:tc>
          <w:tcPr>
            <w:tcW w:w="2520" w:type="dxa"/>
          </w:tcPr>
          <w:p w14:paraId="622F351C" w14:textId="77777777" w:rsidR="00583FB2" w:rsidRPr="007B5C5A" w:rsidRDefault="00583FB2" w:rsidP="008F27CF">
            <w:pPr>
              <w:pStyle w:val="UseCaseNormal"/>
            </w:pPr>
            <w:r>
              <w:t>Trevor Brooks</w:t>
            </w:r>
          </w:p>
        </w:tc>
        <w:tc>
          <w:tcPr>
            <w:tcW w:w="1980" w:type="dxa"/>
          </w:tcPr>
          <w:p w14:paraId="4815521B" w14:textId="77777777" w:rsidR="00583FB2" w:rsidRPr="007B5C5A" w:rsidRDefault="00583FB2" w:rsidP="008F27CF">
            <w:pPr>
              <w:pStyle w:val="UseCaseLabels"/>
            </w:pPr>
            <w:r w:rsidRPr="007B5C5A">
              <w:t>Last Updated By:</w:t>
            </w:r>
          </w:p>
        </w:tc>
        <w:tc>
          <w:tcPr>
            <w:tcW w:w="2629" w:type="dxa"/>
          </w:tcPr>
          <w:p w14:paraId="74FBB4F7" w14:textId="77777777" w:rsidR="00583FB2" w:rsidRPr="007B5C5A" w:rsidRDefault="00583FB2" w:rsidP="008F27CF">
            <w:pPr>
              <w:pStyle w:val="UseCaseNormal"/>
            </w:pPr>
            <w:r>
              <w:t>Trevor Brooks</w:t>
            </w:r>
          </w:p>
        </w:tc>
      </w:tr>
      <w:tr w:rsidR="00583FB2" w:rsidRPr="007B5C5A" w14:paraId="4D0A81FF" w14:textId="77777777" w:rsidTr="00583FB2">
        <w:tc>
          <w:tcPr>
            <w:tcW w:w="1728" w:type="dxa"/>
          </w:tcPr>
          <w:p w14:paraId="60806285" w14:textId="77777777" w:rsidR="00583FB2" w:rsidRPr="007B5C5A" w:rsidRDefault="00583FB2" w:rsidP="008F27CF">
            <w:pPr>
              <w:pStyle w:val="UseCaseLabels"/>
            </w:pPr>
            <w:r w:rsidRPr="007B5C5A">
              <w:t>Date Created:</w:t>
            </w:r>
          </w:p>
        </w:tc>
        <w:tc>
          <w:tcPr>
            <w:tcW w:w="2520" w:type="dxa"/>
          </w:tcPr>
          <w:p w14:paraId="3850782F" w14:textId="77777777" w:rsidR="00583FB2" w:rsidRPr="007B5C5A" w:rsidRDefault="00583FB2" w:rsidP="008F27CF">
            <w:pPr>
              <w:pStyle w:val="UseCaseNormal"/>
            </w:pPr>
            <w:r>
              <w:t>10-9-17</w:t>
            </w:r>
          </w:p>
        </w:tc>
        <w:tc>
          <w:tcPr>
            <w:tcW w:w="1980" w:type="dxa"/>
          </w:tcPr>
          <w:p w14:paraId="021F842F" w14:textId="77777777" w:rsidR="00583FB2" w:rsidRPr="007B5C5A" w:rsidRDefault="00583FB2" w:rsidP="008F27CF">
            <w:pPr>
              <w:pStyle w:val="UseCaseLabels"/>
            </w:pPr>
            <w:r w:rsidRPr="007B5C5A">
              <w:t>Date Last Updated:</w:t>
            </w:r>
          </w:p>
        </w:tc>
        <w:tc>
          <w:tcPr>
            <w:tcW w:w="2629" w:type="dxa"/>
          </w:tcPr>
          <w:p w14:paraId="0E1EC223" w14:textId="77777777" w:rsidR="00583FB2" w:rsidRPr="007B5C5A" w:rsidRDefault="00583FB2" w:rsidP="008F27CF">
            <w:pPr>
              <w:pStyle w:val="UseCaseNormal"/>
            </w:pPr>
          </w:p>
        </w:tc>
      </w:tr>
    </w:tbl>
    <w:p w14:paraId="2729F6D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B575854" w14:textId="77777777" w:rsidTr="00583FB2">
        <w:tc>
          <w:tcPr>
            <w:tcW w:w="2628" w:type="dxa"/>
          </w:tcPr>
          <w:p w14:paraId="0FEF82D4" w14:textId="77777777" w:rsidR="00583FB2" w:rsidRPr="007B5C5A" w:rsidRDefault="00583FB2" w:rsidP="008F27CF">
            <w:pPr>
              <w:pStyle w:val="UseCaseLabels"/>
            </w:pPr>
            <w:r w:rsidRPr="007B5C5A">
              <w:t>Actors:</w:t>
            </w:r>
          </w:p>
        </w:tc>
        <w:tc>
          <w:tcPr>
            <w:tcW w:w="6228" w:type="dxa"/>
          </w:tcPr>
          <w:p w14:paraId="727AC7FE" w14:textId="77777777" w:rsidR="00583FB2" w:rsidRPr="007B5C5A" w:rsidRDefault="00583FB2" w:rsidP="008F27CF">
            <w:pPr>
              <w:pStyle w:val="UseCaseNormal"/>
            </w:pPr>
            <w:r>
              <w:t>Program Coordinator</w:t>
            </w:r>
          </w:p>
        </w:tc>
      </w:tr>
      <w:tr w:rsidR="00583FB2" w:rsidRPr="007B5C5A" w14:paraId="2FAB763B" w14:textId="77777777" w:rsidTr="00583FB2">
        <w:tc>
          <w:tcPr>
            <w:tcW w:w="2628" w:type="dxa"/>
          </w:tcPr>
          <w:p w14:paraId="10E46E81" w14:textId="77777777" w:rsidR="00583FB2" w:rsidRPr="007B5C5A" w:rsidRDefault="00583FB2" w:rsidP="008F27CF">
            <w:pPr>
              <w:pStyle w:val="UseCaseLabels"/>
            </w:pPr>
            <w:r w:rsidRPr="007B5C5A">
              <w:t>Description:</w:t>
            </w:r>
          </w:p>
        </w:tc>
        <w:tc>
          <w:tcPr>
            <w:tcW w:w="6228" w:type="dxa"/>
          </w:tcPr>
          <w:p w14:paraId="266FF234" w14:textId="77777777" w:rsidR="00583FB2" w:rsidRPr="007B5C5A" w:rsidRDefault="00583FB2" w:rsidP="008F27CF">
            <w:pPr>
              <w:pStyle w:val="UseCaseNormal"/>
            </w:pPr>
            <w:r>
              <w:t>Program coordinator needs to remove a course that was added by mistake.</w:t>
            </w:r>
          </w:p>
        </w:tc>
      </w:tr>
      <w:tr w:rsidR="00583FB2" w:rsidRPr="007B5C5A" w14:paraId="7DAFAAF2" w14:textId="77777777" w:rsidTr="00583FB2">
        <w:tc>
          <w:tcPr>
            <w:tcW w:w="2628" w:type="dxa"/>
          </w:tcPr>
          <w:p w14:paraId="5FE377E5" w14:textId="77777777" w:rsidR="00583FB2" w:rsidRPr="007B5C5A" w:rsidRDefault="00583FB2" w:rsidP="008F27CF">
            <w:pPr>
              <w:pStyle w:val="UseCaseLabels"/>
            </w:pPr>
            <w:r w:rsidRPr="007B5C5A">
              <w:t>Trigger:</w:t>
            </w:r>
          </w:p>
        </w:tc>
        <w:tc>
          <w:tcPr>
            <w:tcW w:w="6228" w:type="dxa"/>
          </w:tcPr>
          <w:p w14:paraId="347B6A74" w14:textId="77777777" w:rsidR="00583FB2" w:rsidRPr="007B5C5A" w:rsidRDefault="00583FB2" w:rsidP="008F27CF">
            <w:pPr>
              <w:pStyle w:val="UseCaseNormal"/>
            </w:pPr>
          </w:p>
        </w:tc>
      </w:tr>
      <w:tr w:rsidR="00583FB2" w:rsidRPr="007B5C5A" w14:paraId="2B317600" w14:textId="77777777" w:rsidTr="00583FB2">
        <w:tc>
          <w:tcPr>
            <w:tcW w:w="2628" w:type="dxa"/>
          </w:tcPr>
          <w:p w14:paraId="573DF8B4" w14:textId="77777777" w:rsidR="00583FB2" w:rsidRPr="007B5C5A" w:rsidRDefault="00583FB2" w:rsidP="008F27CF">
            <w:pPr>
              <w:pStyle w:val="UseCaseLabels"/>
            </w:pPr>
            <w:r w:rsidRPr="007B5C5A">
              <w:t>Preconditions:</w:t>
            </w:r>
          </w:p>
        </w:tc>
        <w:tc>
          <w:tcPr>
            <w:tcW w:w="6228" w:type="dxa"/>
          </w:tcPr>
          <w:p w14:paraId="7F7AF5B7" w14:textId="33F190D4" w:rsidR="00583FB2" w:rsidRPr="007B5C5A" w:rsidRDefault="00583FB2" w:rsidP="00DC54EE">
            <w:pPr>
              <w:pStyle w:val="UseCaseNumber"/>
              <w:numPr>
                <w:ilvl w:val="0"/>
                <w:numId w:val="66"/>
              </w:numPr>
            </w:pPr>
            <w:r>
              <w:t>Course does not have any operati</w:t>
            </w:r>
            <w:r w:rsidR="008F27CF">
              <w:t xml:space="preserve">onal data other than instructor </w:t>
            </w:r>
            <w:r>
              <w:t>tied to it. (Course scores)</w:t>
            </w:r>
            <w:r w:rsidRPr="007B5C5A">
              <w:t xml:space="preserve"> </w:t>
            </w:r>
          </w:p>
        </w:tc>
      </w:tr>
      <w:tr w:rsidR="00583FB2" w:rsidRPr="007B5C5A" w14:paraId="228645EF" w14:textId="77777777" w:rsidTr="00583FB2">
        <w:tc>
          <w:tcPr>
            <w:tcW w:w="2628" w:type="dxa"/>
          </w:tcPr>
          <w:p w14:paraId="2388B60B" w14:textId="77777777" w:rsidR="00583FB2" w:rsidRPr="007B5C5A" w:rsidRDefault="00583FB2" w:rsidP="008F27CF">
            <w:pPr>
              <w:pStyle w:val="UseCaseLabels"/>
            </w:pPr>
            <w:r w:rsidRPr="007B5C5A">
              <w:t>Post</w:t>
            </w:r>
            <w:ins w:id="62" w:author="Mack" w:date="2015-04-19T17:13:00Z">
              <w:r>
                <w:t xml:space="preserve"> </w:t>
              </w:r>
            </w:ins>
            <w:r w:rsidRPr="007B5C5A">
              <w:t>conditions:</w:t>
            </w:r>
          </w:p>
        </w:tc>
        <w:tc>
          <w:tcPr>
            <w:tcW w:w="6228" w:type="dxa"/>
          </w:tcPr>
          <w:p w14:paraId="4EBC87E1" w14:textId="77777777" w:rsidR="00583FB2" w:rsidRDefault="00583FB2" w:rsidP="00DC54EE">
            <w:pPr>
              <w:pStyle w:val="UseCaseNumber"/>
              <w:numPr>
                <w:ilvl w:val="0"/>
                <w:numId w:val="67"/>
              </w:numPr>
            </w:pPr>
            <w:r>
              <w:t>Course does not exist within operational part of the system.</w:t>
            </w:r>
          </w:p>
          <w:p w14:paraId="31B5B24F" w14:textId="77777777" w:rsidR="00583FB2" w:rsidRPr="007B5C5A" w:rsidRDefault="00583FB2" w:rsidP="008F27CF">
            <w:pPr>
              <w:pStyle w:val="UseCaseNumber"/>
            </w:pPr>
            <w:r>
              <w:t>List of outcomes applicable to the course is removed.</w:t>
            </w:r>
          </w:p>
        </w:tc>
      </w:tr>
      <w:tr w:rsidR="00583FB2" w:rsidRPr="007B5C5A" w14:paraId="1837D5F9" w14:textId="77777777" w:rsidTr="00583FB2">
        <w:tc>
          <w:tcPr>
            <w:tcW w:w="2628" w:type="dxa"/>
          </w:tcPr>
          <w:p w14:paraId="1435B55F" w14:textId="77777777" w:rsidR="00583FB2" w:rsidRPr="007B5C5A" w:rsidRDefault="00583FB2" w:rsidP="008F27CF">
            <w:pPr>
              <w:pStyle w:val="UseCaseLabels"/>
            </w:pPr>
            <w:r w:rsidRPr="007B5C5A">
              <w:t>Normal Flow:</w:t>
            </w:r>
          </w:p>
        </w:tc>
        <w:tc>
          <w:tcPr>
            <w:tcW w:w="6228" w:type="dxa"/>
          </w:tcPr>
          <w:p w14:paraId="6B7BC54A" w14:textId="77777777" w:rsidR="00583FB2" w:rsidRPr="007B5C5A" w:rsidRDefault="00583FB2" w:rsidP="00DC54EE">
            <w:pPr>
              <w:pStyle w:val="UseCaseNumber"/>
              <w:numPr>
                <w:ilvl w:val="0"/>
                <w:numId w:val="68"/>
              </w:numPr>
            </w:pPr>
          </w:p>
          <w:p w14:paraId="064CA88A" w14:textId="77777777" w:rsidR="00583FB2" w:rsidRDefault="00583FB2" w:rsidP="008F27CF">
            <w:pPr>
              <w:pStyle w:val="UseCaseNumber11"/>
            </w:pPr>
            <w:r>
              <w:t>Coordinator goes to Program Management view.</w:t>
            </w:r>
          </w:p>
          <w:p w14:paraId="45EA64F7" w14:textId="77777777" w:rsidR="00583FB2" w:rsidRDefault="00583FB2" w:rsidP="008F27CF">
            <w:pPr>
              <w:pStyle w:val="UseCaseNumber11"/>
            </w:pPr>
            <w:r>
              <w:t>Coordinator selects the course they are wanting to remove</w:t>
            </w:r>
          </w:p>
          <w:p w14:paraId="4C301F5D" w14:textId="77777777" w:rsidR="00583FB2" w:rsidRDefault="00583FB2" w:rsidP="008F27CF">
            <w:pPr>
              <w:pStyle w:val="UseCaseNumber11"/>
            </w:pPr>
            <w:r>
              <w:t>Course data is displayed.</w:t>
            </w:r>
          </w:p>
          <w:p w14:paraId="6D2FFF22" w14:textId="77777777" w:rsidR="00583FB2" w:rsidRDefault="00583FB2" w:rsidP="008F27CF">
            <w:pPr>
              <w:pStyle w:val="UseCaseNumber11"/>
            </w:pPr>
            <w:r>
              <w:t>Coordinator clicks the Remove Course button.</w:t>
            </w:r>
          </w:p>
          <w:p w14:paraId="655BBF13" w14:textId="77777777" w:rsidR="00583FB2" w:rsidRDefault="00583FB2" w:rsidP="008F27CF">
            <w:pPr>
              <w:pStyle w:val="UseCaseNumber11"/>
            </w:pPr>
            <w:r>
              <w:t>A warning popup is displayed.</w:t>
            </w:r>
          </w:p>
          <w:p w14:paraId="0BBE2255" w14:textId="77777777" w:rsidR="00583FB2" w:rsidRPr="007B5C5A" w:rsidRDefault="00583FB2" w:rsidP="008F27CF">
            <w:pPr>
              <w:pStyle w:val="UseCaseNumber11"/>
            </w:pPr>
            <w:r>
              <w:t>Coordinator accepts data loss.</w:t>
            </w:r>
          </w:p>
        </w:tc>
      </w:tr>
      <w:tr w:rsidR="00583FB2" w:rsidRPr="007B5C5A" w14:paraId="088CD2D1" w14:textId="77777777" w:rsidTr="00583FB2">
        <w:tc>
          <w:tcPr>
            <w:tcW w:w="2628" w:type="dxa"/>
          </w:tcPr>
          <w:p w14:paraId="311862B0" w14:textId="77777777" w:rsidR="00583FB2" w:rsidRPr="007B5C5A" w:rsidRDefault="00583FB2" w:rsidP="008F27CF">
            <w:pPr>
              <w:pStyle w:val="UseCaseLabels"/>
            </w:pPr>
            <w:r w:rsidRPr="007B5C5A">
              <w:t>Alternative Flows:</w:t>
            </w:r>
          </w:p>
        </w:tc>
        <w:tc>
          <w:tcPr>
            <w:tcW w:w="6228" w:type="dxa"/>
          </w:tcPr>
          <w:p w14:paraId="0F8EBA61" w14:textId="50539E51" w:rsidR="00583FB2" w:rsidRPr="007B5C5A" w:rsidRDefault="00583FB2" w:rsidP="00DC54EE">
            <w:pPr>
              <w:pStyle w:val="UseCaseNumber"/>
              <w:numPr>
                <w:ilvl w:val="0"/>
                <w:numId w:val="69"/>
              </w:numPr>
            </w:pPr>
          </w:p>
          <w:p w14:paraId="7190D6CE" w14:textId="77777777" w:rsidR="00583FB2" w:rsidRPr="007B5C5A" w:rsidRDefault="00583FB2" w:rsidP="008F27CF">
            <w:pPr>
              <w:pStyle w:val="UseCaseNumber11"/>
            </w:pPr>
          </w:p>
          <w:p w14:paraId="5C8D862F" w14:textId="2D63BC74" w:rsidR="00583FB2" w:rsidRPr="007B5C5A" w:rsidRDefault="00583FB2" w:rsidP="008F27CF">
            <w:pPr>
              <w:pStyle w:val="UseCaseNumber"/>
            </w:pPr>
            <w:r w:rsidRPr="007B5C5A">
              <w:t xml:space="preserve"> </w:t>
            </w:r>
          </w:p>
          <w:p w14:paraId="3C61A1E6" w14:textId="77777777" w:rsidR="00583FB2" w:rsidRPr="007B5C5A" w:rsidRDefault="00583FB2" w:rsidP="008F27CF">
            <w:pPr>
              <w:pStyle w:val="UseCaseNumber11"/>
            </w:pPr>
          </w:p>
        </w:tc>
      </w:tr>
      <w:tr w:rsidR="00583FB2" w:rsidRPr="007B5C5A" w14:paraId="602D13E9" w14:textId="77777777" w:rsidTr="00583FB2">
        <w:tc>
          <w:tcPr>
            <w:tcW w:w="2628" w:type="dxa"/>
          </w:tcPr>
          <w:p w14:paraId="1D8062BC" w14:textId="77777777" w:rsidR="00583FB2" w:rsidRPr="007B5C5A" w:rsidRDefault="00583FB2" w:rsidP="008F27CF">
            <w:pPr>
              <w:pStyle w:val="UseCaseLabels"/>
            </w:pPr>
            <w:r w:rsidRPr="007B5C5A">
              <w:t>Exceptions:</w:t>
            </w:r>
          </w:p>
        </w:tc>
        <w:tc>
          <w:tcPr>
            <w:tcW w:w="6228" w:type="dxa"/>
          </w:tcPr>
          <w:p w14:paraId="615892B9" w14:textId="200D7834" w:rsidR="00583FB2" w:rsidRPr="007B5C5A" w:rsidRDefault="00583FB2" w:rsidP="00DC54EE">
            <w:pPr>
              <w:pStyle w:val="ExcTitleUseCase"/>
              <w:numPr>
                <w:ilvl w:val="3"/>
                <w:numId w:val="101"/>
              </w:numPr>
            </w:pPr>
          </w:p>
          <w:p w14:paraId="3643C017" w14:textId="75B7B3EB" w:rsidR="00583FB2" w:rsidRPr="008F27CF" w:rsidRDefault="00583FB2" w:rsidP="00583FB2">
            <w:pPr>
              <w:pStyle w:val="UseCaseExce"/>
            </w:pPr>
            <w:r w:rsidRPr="007B5C5A">
              <w:t xml:space="preserve"> </w:t>
            </w:r>
            <w:r w:rsidRPr="008F27CF">
              <w:t xml:space="preserve"> </w:t>
            </w:r>
          </w:p>
        </w:tc>
      </w:tr>
      <w:tr w:rsidR="00583FB2" w:rsidRPr="007B5C5A" w14:paraId="217FCD77" w14:textId="77777777" w:rsidTr="00583FB2">
        <w:tc>
          <w:tcPr>
            <w:tcW w:w="2628" w:type="dxa"/>
          </w:tcPr>
          <w:p w14:paraId="3C61BE84" w14:textId="77777777" w:rsidR="00583FB2" w:rsidRPr="007B5C5A" w:rsidRDefault="00583FB2" w:rsidP="008F27CF">
            <w:pPr>
              <w:pStyle w:val="UseCaseLabels"/>
            </w:pPr>
            <w:r w:rsidRPr="007B5C5A">
              <w:t>Includes:</w:t>
            </w:r>
          </w:p>
        </w:tc>
        <w:tc>
          <w:tcPr>
            <w:tcW w:w="6228" w:type="dxa"/>
          </w:tcPr>
          <w:p w14:paraId="0CD6A4E0" w14:textId="77777777" w:rsidR="00583FB2" w:rsidRPr="007B5C5A" w:rsidRDefault="00583FB2" w:rsidP="008F27CF">
            <w:pPr>
              <w:pStyle w:val="UseCaseNormal"/>
            </w:pPr>
            <w:r w:rsidRPr="007B5C5A">
              <w:t>None</w:t>
            </w:r>
          </w:p>
        </w:tc>
      </w:tr>
      <w:tr w:rsidR="00583FB2" w:rsidRPr="007B5C5A" w14:paraId="5D752909" w14:textId="77777777" w:rsidTr="00583FB2">
        <w:tc>
          <w:tcPr>
            <w:tcW w:w="2628" w:type="dxa"/>
          </w:tcPr>
          <w:p w14:paraId="3EFA0886" w14:textId="77777777" w:rsidR="00583FB2" w:rsidRPr="007B5C5A" w:rsidRDefault="00583FB2" w:rsidP="008F27CF">
            <w:pPr>
              <w:pStyle w:val="UseCaseLabels"/>
            </w:pPr>
            <w:r w:rsidRPr="007B5C5A">
              <w:t>Priority:</w:t>
            </w:r>
          </w:p>
        </w:tc>
        <w:tc>
          <w:tcPr>
            <w:tcW w:w="6228" w:type="dxa"/>
          </w:tcPr>
          <w:p w14:paraId="1925E2A9" w14:textId="77777777" w:rsidR="00583FB2" w:rsidRPr="007B5C5A" w:rsidRDefault="00583FB2" w:rsidP="008F27CF">
            <w:pPr>
              <w:pStyle w:val="UseCaseNormal"/>
            </w:pPr>
            <w:r w:rsidRPr="007B5C5A">
              <w:t>High</w:t>
            </w:r>
          </w:p>
        </w:tc>
      </w:tr>
      <w:tr w:rsidR="00583FB2" w:rsidRPr="007B5C5A" w14:paraId="1E703E36" w14:textId="77777777" w:rsidTr="00583FB2">
        <w:tc>
          <w:tcPr>
            <w:tcW w:w="2628" w:type="dxa"/>
          </w:tcPr>
          <w:p w14:paraId="72B42E96" w14:textId="77777777" w:rsidR="00583FB2" w:rsidRPr="007B5C5A" w:rsidRDefault="00583FB2" w:rsidP="008F27CF">
            <w:pPr>
              <w:pStyle w:val="UseCaseLabels"/>
            </w:pPr>
            <w:r w:rsidRPr="007B5C5A">
              <w:t>Frequency of Use:</w:t>
            </w:r>
          </w:p>
        </w:tc>
        <w:tc>
          <w:tcPr>
            <w:tcW w:w="6228" w:type="dxa"/>
          </w:tcPr>
          <w:p w14:paraId="056C150D" w14:textId="77777777" w:rsidR="00583FB2" w:rsidRPr="007B5C5A" w:rsidRDefault="00583FB2" w:rsidP="008F27CF">
            <w:pPr>
              <w:pStyle w:val="UseCaseNormal"/>
            </w:pPr>
          </w:p>
        </w:tc>
      </w:tr>
      <w:tr w:rsidR="00583FB2" w:rsidRPr="007B5C5A" w14:paraId="2D41DF44" w14:textId="77777777" w:rsidTr="00583FB2">
        <w:tc>
          <w:tcPr>
            <w:tcW w:w="2628" w:type="dxa"/>
          </w:tcPr>
          <w:p w14:paraId="530F50B8" w14:textId="77777777" w:rsidR="00583FB2" w:rsidRPr="007B5C5A" w:rsidRDefault="00583FB2" w:rsidP="008F27CF">
            <w:pPr>
              <w:pStyle w:val="UseCaseLabels"/>
            </w:pPr>
            <w:r w:rsidRPr="007B5C5A">
              <w:t>Business Rules:</w:t>
            </w:r>
          </w:p>
        </w:tc>
        <w:tc>
          <w:tcPr>
            <w:tcW w:w="6228" w:type="dxa"/>
          </w:tcPr>
          <w:p w14:paraId="0D98780A" w14:textId="77777777" w:rsidR="00583FB2" w:rsidRPr="007B5C5A" w:rsidRDefault="00583FB2" w:rsidP="008F27CF">
            <w:pPr>
              <w:pStyle w:val="UseCaseNormal"/>
            </w:pPr>
          </w:p>
        </w:tc>
      </w:tr>
      <w:tr w:rsidR="00583FB2" w:rsidRPr="007B5C5A" w14:paraId="4E6859B1" w14:textId="77777777" w:rsidTr="00583FB2">
        <w:tc>
          <w:tcPr>
            <w:tcW w:w="2628" w:type="dxa"/>
          </w:tcPr>
          <w:p w14:paraId="531F000E" w14:textId="77777777" w:rsidR="00583FB2" w:rsidRPr="007B5C5A" w:rsidRDefault="00583FB2" w:rsidP="008F27CF">
            <w:pPr>
              <w:pStyle w:val="UseCaseLabels"/>
            </w:pPr>
            <w:r w:rsidRPr="007B5C5A">
              <w:t>Special Requirements:</w:t>
            </w:r>
          </w:p>
        </w:tc>
        <w:tc>
          <w:tcPr>
            <w:tcW w:w="6228" w:type="dxa"/>
          </w:tcPr>
          <w:p w14:paraId="6751F672" w14:textId="77777777" w:rsidR="00583FB2" w:rsidRPr="007B5C5A" w:rsidRDefault="00583FB2" w:rsidP="008F27CF">
            <w:pPr>
              <w:pStyle w:val="UseCaseNormal"/>
            </w:pPr>
            <w:r w:rsidRPr="007B5C5A">
              <w:t>None</w:t>
            </w:r>
          </w:p>
        </w:tc>
      </w:tr>
      <w:tr w:rsidR="00583FB2" w:rsidRPr="007B5C5A" w14:paraId="36A08788" w14:textId="77777777" w:rsidTr="00583FB2">
        <w:tc>
          <w:tcPr>
            <w:tcW w:w="2628" w:type="dxa"/>
          </w:tcPr>
          <w:p w14:paraId="1445B2D2" w14:textId="77777777" w:rsidR="00583FB2" w:rsidRPr="007B5C5A" w:rsidRDefault="00583FB2" w:rsidP="008F27CF">
            <w:pPr>
              <w:pStyle w:val="UseCaseLabels"/>
            </w:pPr>
            <w:r w:rsidRPr="007B5C5A">
              <w:t>Assumptions:</w:t>
            </w:r>
          </w:p>
        </w:tc>
        <w:tc>
          <w:tcPr>
            <w:tcW w:w="6228" w:type="dxa"/>
          </w:tcPr>
          <w:p w14:paraId="50E9DBC2" w14:textId="77777777" w:rsidR="00583FB2" w:rsidRPr="007B5C5A" w:rsidRDefault="00583FB2" w:rsidP="008F27CF">
            <w:pPr>
              <w:pStyle w:val="AssumptionNotes"/>
            </w:pPr>
          </w:p>
        </w:tc>
      </w:tr>
      <w:tr w:rsidR="00583FB2" w:rsidRPr="007B5C5A" w14:paraId="5100FD3B" w14:textId="77777777" w:rsidTr="00583FB2">
        <w:tc>
          <w:tcPr>
            <w:tcW w:w="2628" w:type="dxa"/>
          </w:tcPr>
          <w:p w14:paraId="477C2F04" w14:textId="77777777" w:rsidR="00583FB2" w:rsidRPr="007B5C5A" w:rsidRDefault="00583FB2" w:rsidP="008F27CF">
            <w:pPr>
              <w:pStyle w:val="UseCaseLabels"/>
            </w:pPr>
            <w:r w:rsidRPr="007B5C5A">
              <w:t>Notes and Issues:</w:t>
            </w:r>
          </w:p>
        </w:tc>
        <w:tc>
          <w:tcPr>
            <w:tcW w:w="6228" w:type="dxa"/>
          </w:tcPr>
          <w:p w14:paraId="022498A7" w14:textId="77777777" w:rsidR="00583FB2" w:rsidRPr="003C7FE4" w:rsidRDefault="00583FB2" w:rsidP="008F27CF">
            <w:pPr>
              <w:pStyle w:val="AssumptionNotes"/>
            </w:pPr>
          </w:p>
        </w:tc>
      </w:tr>
    </w:tbl>
    <w:p w14:paraId="2DFFB3FA" w14:textId="77777777" w:rsidR="00583FB2" w:rsidRDefault="00583FB2" w:rsidP="00583FB2"/>
    <w:p w14:paraId="45A84BBF" w14:textId="77777777" w:rsidR="00583FB2" w:rsidRDefault="00583FB2" w:rsidP="00583FB2">
      <w:r>
        <w:br w:type="page"/>
      </w:r>
    </w:p>
    <w:p w14:paraId="646EB4A1" w14:textId="77777777" w:rsidR="00583FB2" w:rsidRDefault="00583FB2" w:rsidP="00583FB2"/>
    <w:p w14:paraId="061460F4"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0EFAA57" w14:textId="77777777" w:rsidTr="00583FB2">
        <w:trPr>
          <w:trHeight w:val="285"/>
        </w:trPr>
        <w:tc>
          <w:tcPr>
            <w:tcW w:w="1728" w:type="dxa"/>
          </w:tcPr>
          <w:p w14:paraId="56D829A9" w14:textId="77777777" w:rsidR="00583FB2" w:rsidRPr="007B5C5A" w:rsidRDefault="00583FB2" w:rsidP="008F27CF">
            <w:pPr>
              <w:pStyle w:val="UseCaseLabels"/>
            </w:pPr>
            <w:r w:rsidRPr="007B5C5A">
              <w:t>Use Case Name:</w:t>
            </w:r>
          </w:p>
        </w:tc>
        <w:tc>
          <w:tcPr>
            <w:tcW w:w="7129" w:type="dxa"/>
            <w:gridSpan w:val="3"/>
          </w:tcPr>
          <w:p w14:paraId="3DC31B00" w14:textId="77777777" w:rsidR="00583FB2" w:rsidRPr="00C25DCA" w:rsidRDefault="00583FB2" w:rsidP="008F27CF">
            <w:pPr>
              <w:pStyle w:val="UseCaseNormal"/>
            </w:pPr>
            <w:r>
              <w:t>Update Course (general info, outcomes)</w:t>
            </w:r>
          </w:p>
        </w:tc>
      </w:tr>
      <w:tr w:rsidR="00583FB2" w:rsidRPr="007B5C5A" w14:paraId="54AD5FBC" w14:textId="77777777" w:rsidTr="00583FB2">
        <w:tc>
          <w:tcPr>
            <w:tcW w:w="1728" w:type="dxa"/>
          </w:tcPr>
          <w:p w14:paraId="05668F32" w14:textId="77777777" w:rsidR="00583FB2" w:rsidRPr="007B5C5A" w:rsidRDefault="00583FB2" w:rsidP="008F27CF">
            <w:pPr>
              <w:pStyle w:val="UseCaseLabels"/>
            </w:pPr>
            <w:r w:rsidRPr="007B5C5A">
              <w:t>Created By:</w:t>
            </w:r>
          </w:p>
        </w:tc>
        <w:tc>
          <w:tcPr>
            <w:tcW w:w="2520" w:type="dxa"/>
          </w:tcPr>
          <w:p w14:paraId="4A901E7F" w14:textId="77777777" w:rsidR="00583FB2" w:rsidRPr="007B5C5A" w:rsidRDefault="00583FB2" w:rsidP="008F27CF">
            <w:pPr>
              <w:pStyle w:val="UseCaseNormal"/>
            </w:pPr>
            <w:r>
              <w:t>Trevor Brooks</w:t>
            </w:r>
          </w:p>
        </w:tc>
        <w:tc>
          <w:tcPr>
            <w:tcW w:w="1980" w:type="dxa"/>
          </w:tcPr>
          <w:p w14:paraId="15EECF5B" w14:textId="77777777" w:rsidR="00583FB2" w:rsidRPr="007B5C5A" w:rsidRDefault="00583FB2" w:rsidP="008F27CF">
            <w:pPr>
              <w:pStyle w:val="UseCaseLabels"/>
            </w:pPr>
            <w:r w:rsidRPr="007B5C5A">
              <w:t>Last Updated By:</w:t>
            </w:r>
          </w:p>
        </w:tc>
        <w:tc>
          <w:tcPr>
            <w:tcW w:w="2629" w:type="dxa"/>
          </w:tcPr>
          <w:p w14:paraId="059588CA" w14:textId="77777777" w:rsidR="00583FB2" w:rsidRPr="007B5C5A" w:rsidRDefault="00583FB2" w:rsidP="008F27CF">
            <w:pPr>
              <w:pStyle w:val="UseCaseNormal"/>
            </w:pPr>
            <w:r>
              <w:t>Trevor Brooks</w:t>
            </w:r>
          </w:p>
        </w:tc>
      </w:tr>
      <w:tr w:rsidR="00583FB2" w:rsidRPr="007B5C5A" w14:paraId="088D24F4" w14:textId="77777777" w:rsidTr="00583FB2">
        <w:tc>
          <w:tcPr>
            <w:tcW w:w="1728" w:type="dxa"/>
          </w:tcPr>
          <w:p w14:paraId="1A3E8B89" w14:textId="77777777" w:rsidR="00583FB2" w:rsidRPr="007B5C5A" w:rsidRDefault="00583FB2" w:rsidP="008F27CF">
            <w:pPr>
              <w:pStyle w:val="UseCaseLabels"/>
            </w:pPr>
            <w:r w:rsidRPr="007B5C5A">
              <w:t>Date Created:</w:t>
            </w:r>
          </w:p>
        </w:tc>
        <w:tc>
          <w:tcPr>
            <w:tcW w:w="2520" w:type="dxa"/>
          </w:tcPr>
          <w:p w14:paraId="6C7BD13F" w14:textId="77777777" w:rsidR="00583FB2" w:rsidRPr="007B5C5A" w:rsidRDefault="00583FB2" w:rsidP="008F27CF">
            <w:pPr>
              <w:pStyle w:val="UseCaseNormal"/>
            </w:pPr>
            <w:r>
              <w:t>10-9-17</w:t>
            </w:r>
          </w:p>
        </w:tc>
        <w:tc>
          <w:tcPr>
            <w:tcW w:w="1980" w:type="dxa"/>
          </w:tcPr>
          <w:p w14:paraId="65174CDB" w14:textId="77777777" w:rsidR="00583FB2" w:rsidRPr="007B5C5A" w:rsidRDefault="00583FB2" w:rsidP="008F27CF">
            <w:pPr>
              <w:pStyle w:val="UseCaseLabels"/>
            </w:pPr>
            <w:r w:rsidRPr="007B5C5A">
              <w:t>Date Last Updated:</w:t>
            </w:r>
          </w:p>
        </w:tc>
        <w:tc>
          <w:tcPr>
            <w:tcW w:w="2629" w:type="dxa"/>
          </w:tcPr>
          <w:p w14:paraId="49EC47D9" w14:textId="77777777" w:rsidR="00583FB2" w:rsidRPr="007B5C5A" w:rsidRDefault="00583FB2" w:rsidP="008F27CF">
            <w:pPr>
              <w:pStyle w:val="UseCaseNormal"/>
            </w:pPr>
          </w:p>
        </w:tc>
      </w:tr>
    </w:tbl>
    <w:p w14:paraId="29CF654E"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14287DF" w14:textId="77777777" w:rsidTr="00583FB2">
        <w:tc>
          <w:tcPr>
            <w:tcW w:w="2628" w:type="dxa"/>
          </w:tcPr>
          <w:p w14:paraId="146E31D0" w14:textId="77777777" w:rsidR="00583FB2" w:rsidRPr="007B5C5A" w:rsidRDefault="00583FB2" w:rsidP="008F27CF">
            <w:pPr>
              <w:pStyle w:val="UseCaseLabels"/>
            </w:pPr>
            <w:r w:rsidRPr="007B5C5A">
              <w:t>Actors:</w:t>
            </w:r>
          </w:p>
        </w:tc>
        <w:tc>
          <w:tcPr>
            <w:tcW w:w="6228" w:type="dxa"/>
          </w:tcPr>
          <w:p w14:paraId="6279AF2F" w14:textId="77777777" w:rsidR="00583FB2" w:rsidRPr="007B5C5A" w:rsidRDefault="00583FB2" w:rsidP="008F27CF">
            <w:pPr>
              <w:pStyle w:val="UseCaseNormal"/>
            </w:pPr>
            <w:r>
              <w:t>Program Coordinator</w:t>
            </w:r>
          </w:p>
        </w:tc>
      </w:tr>
      <w:tr w:rsidR="00583FB2" w:rsidRPr="007B5C5A" w14:paraId="0687FE3C" w14:textId="77777777" w:rsidTr="00583FB2">
        <w:tc>
          <w:tcPr>
            <w:tcW w:w="2628" w:type="dxa"/>
          </w:tcPr>
          <w:p w14:paraId="20636223" w14:textId="77777777" w:rsidR="00583FB2" w:rsidRPr="007B5C5A" w:rsidRDefault="00583FB2" w:rsidP="008F27CF">
            <w:pPr>
              <w:pStyle w:val="UseCaseLabels"/>
            </w:pPr>
            <w:r w:rsidRPr="007B5C5A">
              <w:t>Description:</w:t>
            </w:r>
          </w:p>
        </w:tc>
        <w:tc>
          <w:tcPr>
            <w:tcW w:w="6228" w:type="dxa"/>
          </w:tcPr>
          <w:p w14:paraId="1FB89064" w14:textId="77777777" w:rsidR="00583FB2" w:rsidRPr="007B5C5A" w:rsidRDefault="00583FB2" w:rsidP="008F27CF">
            <w:pPr>
              <w:pStyle w:val="UseCaseNormal"/>
            </w:pPr>
            <w:r>
              <w:t>Course info may change over time. Coordinator should be able to edit this as operational data.</w:t>
            </w:r>
          </w:p>
        </w:tc>
      </w:tr>
      <w:tr w:rsidR="00583FB2" w:rsidRPr="007B5C5A" w14:paraId="7035965D" w14:textId="77777777" w:rsidTr="00583FB2">
        <w:tc>
          <w:tcPr>
            <w:tcW w:w="2628" w:type="dxa"/>
          </w:tcPr>
          <w:p w14:paraId="2A30F63A" w14:textId="77777777" w:rsidR="00583FB2" w:rsidRPr="007B5C5A" w:rsidRDefault="00583FB2" w:rsidP="008F27CF">
            <w:pPr>
              <w:pStyle w:val="UseCaseLabels"/>
            </w:pPr>
            <w:r w:rsidRPr="007B5C5A">
              <w:t>Trigger:</w:t>
            </w:r>
          </w:p>
        </w:tc>
        <w:tc>
          <w:tcPr>
            <w:tcW w:w="6228" w:type="dxa"/>
          </w:tcPr>
          <w:p w14:paraId="3362CBEA" w14:textId="77777777" w:rsidR="00583FB2" w:rsidRPr="007B5C5A" w:rsidRDefault="00583FB2" w:rsidP="008F27CF">
            <w:pPr>
              <w:pStyle w:val="UseCaseNormal"/>
            </w:pPr>
          </w:p>
        </w:tc>
      </w:tr>
      <w:tr w:rsidR="00583FB2" w:rsidRPr="007B5C5A" w14:paraId="444A5FDC" w14:textId="77777777" w:rsidTr="00583FB2">
        <w:tc>
          <w:tcPr>
            <w:tcW w:w="2628" w:type="dxa"/>
          </w:tcPr>
          <w:p w14:paraId="52D65D21" w14:textId="77777777" w:rsidR="00583FB2" w:rsidRPr="007B5C5A" w:rsidRDefault="00583FB2" w:rsidP="008F27CF">
            <w:pPr>
              <w:pStyle w:val="UseCaseLabels"/>
            </w:pPr>
            <w:r w:rsidRPr="007B5C5A">
              <w:t>Preconditions:</w:t>
            </w:r>
          </w:p>
        </w:tc>
        <w:tc>
          <w:tcPr>
            <w:tcW w:w="6228" w:type="dxa"/>
          </w:tcPr>
          <w:p w14:paraId="04BF91D6" w14:textId="77777777" w:rsidR="00583FB2" w:rsidRPr="007B5C5A" w:rsidRDefault="00583FB2" w:rsidP="00DC54EE">
            <w:pPr>
              <w:pStyle w:val="UseCaseNumber"/>
              <w:numPr>
                <w:ilvl w:val="0"/>
                <w:numId w:val="65"/>
              </w:numPr>
            </w:pPr>
            <w:r w:rsidRPr="007B5C5A">
              <w:t xml:space="preserve"> </w:t>
            </w:r>
            <w:r>
              <w:t>Course exists in the program.</w:t>
            </w:r>
          </w:p>
        </w:tc>
      </w:tr>
      <w:tr w:rsidR="00583FB2" w:rsidRPr="007B5C5A" w14:paraId="70FC7503" w14:textId="77777777" w:rsidTr="00583FB2">
        <w:tc>
          <w:tcPr>
            <w:tcW w:w="2628" w:type="dxa"/>
          </w:tcPr>
          <w:p w14:paraId="744C5FB3" w14:textId="77777777" w:rsidR="00583FB2" w:rsidRPr="007B5C5A" w:rsidRDefault="00583FB2" w:rsidP="008F27CF">
            <w:pPr>
              <w:pStyle w:val="UseCaseLabels"/>
            </w:pPr>
            <w:r w:rsidRPr="007B5C5A">
              <w:t>Post</w:t>
            </w:r>
            <w:ins w:id="63" w:author="Mack" w:date="2015-04-19T17:13:00Z">
              <w:r>
                <w:t xml:space="preserve"> </w:t>
              </w:r>
            </w:ins>
            <w:r w:rsidRPr="007B5C5A">
              <w:t>conditions:</w:t>
            </w:r>
          </w:p>
        </w:tc>
        <w:tc>
          <w:tcPr>
            <w:tcW w:w="6228" w:type="dxa"/>
          </w:tcPr>
          <w:p w14:paraId="31003BA2" w14:textId="77777777" w:rsidR="00583FB2" w:rsidRPr="007B5C5A" w:rsidRDefault="00583FB2" w:rsidP="00DC54EE">
            <w:pPr>
              <w:pStyle w:val="UseCaseNumber"/>
              <w:numPr>
                <w:ilvl w:val="0"/>
                <w:numId w:val="64"/>
              </w:numPr>
            </w:pPr>
          </w:p>
        </w:tc>
      </w:tr>
      <w:tr w:rsidR="00583FB2" w:rsidRPr="007B5C5A" w14:paraId="71A72E45" w14:textId="77777777" w:rsidTr="00583FB2">
        <w:tc>
          <w:tcPr>
            <w:tcW w:w="2628" w:type="dxa"/>
          </w:tcPr>
          <w:p w14:paraId="2021F904" w14:textId="77777777" w:rsidR="00583FB2" w:rsidRPr="007B5C5A" w:rsidRDefault="00583FB2" w:rsidP="008F27CF">
            <w:pPr>
              <w:pStyle w:val="UseCaseLabels"/>
            </w:pPr>
            <w:r w:rsidRPr="007B5C5A">
              <w:t>Normal Flow:</w:t>
            </w:r>
          </w:p>
        </w:tc>
        <w:tc>
          <w:tcPr>
            <w:tcW w:w="6228" w:type="dxa"/>
          </w:tcPr>
          <w:p w14:paraId="525ACAEB" w14:textId="77777777" w:rsidR="00583FB2" w:rsidRPr="007B5C5A" w:rsidRDefault="00583FB2" w:rsidP="00DC54EE">
            <w:pPr>
              <w:pStyle w:val="UseCaseNumber"/>
              <w:numPr>
                <w:ilvl w:val="0"/>
                <w:numId w:val="63"/>
              </w:numPr>
            </w:pPr>
          </w:p>
          <w:p w14:paraId="0027899E" w14:textId="77777777" w:rsidR="00583FB2" w:rsidRDefault="00583FB2" w:rsidP="008F27CF">
            <w:pPr>
              <w:pStyle w:val="UseCaseNumber11"/>
            </w:pPr>
            <w:r>
              <w:t>Coordinator goes to Program Administration view.</w:t>
            </w:r>
          </w:p>
          <w:p w14:paraId="07D729A0" w14:textId="77777777" w:rsidR="00583FB2" w:rsidRDefault="00583FB2" w:rsidP="008F27CF">
            <w:pPr>
              <w:pStyle w:val="UseCaseNumber11"/>
            </w:pPr>
            <w:r>
              <w:t>Coordinator selects course.</w:t>
            </w:r>
          </w:p>
          <w:p w14:paraId="64648D95" w14:textId="77777777" w:rsidR="00583FB2" w:rsidRDefault="00583FB2" w:rsidP="008F27CF">
            <w:pPr>
              <w:pStyle w:val="UseCaseNumber11"/>
            </w:pPr>
            <w:r>
              <w:t>Coordinator changes relevant info.</w:t>
            </w:r>
          </w:p>
          <w:p w14:paraId="009866AA" w14:textId="77777777" w:rsidR="00583FB2" w:rsidRPr="007B5C5A" w:rsidRDefault="00583FB2" w:rsidP="008F27CF">
            <w:pPr>
              <w:pStyle w:val="UseCaseNumber11"/>
            </w:pPr>
            <w:r>
              <w:t xml:space="preserve">Coordinator selects ‘Submit’. </w:t>
            </w:r>
          </w:p>
        </w:tc>
      </w:tr>
      <w:tr w:rsidR="00583FB2" w:rsidRPr="007B5C5A" w14:paraId="11D11C95" w14:textId="77777777" w:rsidTr="00583FB2">
        <w:tc>
          <w:tcPr>
            <w:tcW w:w="2628" w:type="dxa"/>
          </w:tcPr>
          <w:p w14:paraId="35A6F4D8" w14:textId="77777777" w:rsidR="00583FB2" w:rsidRPr="007B5C5A" w:rsidRDefault="00583FB2" w:rsidP="008F27CF">
            <w:pPr>
              <w:pStyle w:val="UseCaseLabels"/>
            </w:pPr>
            <w:r w:rsidRPr="007B5C5A">
              <w:t>Alternative Flows:</w:t>
            </w:r>
          </w:p>
        </w:tc>
        <w:tc>
          <w:tcPr>
            <w:tcW w:w="6228" w:type="dxa"/>
          </w:tcPr>
          <w:p w14:paraId="610BD783" w14:textId="3A9DC100" w:rsidR="00583FB2" w:rsidRPr="007B5C5A" w:rsidRDefault="00583FB2" w:rsidP="00DC54EE">
            <w:pPr>
              <w:pStyle w:val="UseCaseNumber"/>
              <w:numPr>
                <w:ilvl w:val="0"/>
                <w:numId w:val="62"/>
              </w:numPr>
            </w:pPr>
          </w:p>
          <w:p w14:paraId="1E579CA6" w14:textId="77777777" w:rsidR="00583FB2" w:rsidRPr="007B5C5A" w:rsidRDefault="00583FB2" w:rsidP="008F27CF">
            <w:pPr>
              <w:pStyle w:val="UseCaseNumber11"/>
            </w:pPr>
          </w:p>
          <w:p w14:paraId="222160E7" w14:textId="0747D764" w:rsidR="00583FB2" w:rsidRPr="007B5C5A" w:rsidRDefault="00583FB2" w:rsidP="008F27CF">
            <w:pPr>
              <w:pStyle w:val="UseCaseNumber"/>
            </w:pPr>
          </w:p>
          <w:p w14:paraId="758F342A" w14:textId="77777777" w:rsidR="00583FB2" w:rsidRPr="007B5C5A" w:rsidRDefault="00583FB2" w:rsidP="008F27CF">
            <w:pPr>
              <w:pStyle w:val="UseCaseNumber11"/>
            </w:pPr>
          </w:p>
        </w:tc>
      </w:tr>
      <w:tr w:rsidR="00583FB2" w:rsidRPr="007B5C5A" w14:paraId="19094991" w14:textId="77777777" w:rsidTr="00583FB2">
        <w:tc>
          <w:tcPr>
            <w:tcW w:w="2628" w:type="dxa"/>
          </w:tcPr>
          <w:p w14:paraId="1E423435" w14:textId="77777777" w:rsidR="00583FB2" w:rsidRPr="007B5C5A" w:rsidRDefault="00583FB2" w:rsidP="008F27CF">
            <w:pPr>
              <w:pStyle w:val="UseCaseLabels"/>
            </w:pPr>
            <w:r w:rsidRPr="007B5C5A">
              <w:t>Exceptions:</w:t>
            </w:r>
          </w:p>
        </w:tc>
        <w:tc>
          <w:tcPr>
            <w:tcW w:w="6228" w:type="dxa"/>
          </w:tcPr>
          <w:p w14:paraId="6CD991F2" w14:textId="294E87B3" w:rsidR="00583FB2" w:rsidRPr="007B5C5A" w:rsidRDefault="00583FB2" w:rsidP="00DC54EE">
            <w:pPr>
              <w:pStyle w:val="ExcTitleUseCase"/>
              <w:numPr>
                <w:ilvl w:val="3"/>
                <w:numId w:val="102"/>
              </w:numPr>
            </w:pPr>
            <w:r w:rsidRPr="007B5C5A">
              <w:t xml:space="preserve"> </w:t>
            </w:r>
          </w:p>
          <w:p w14:paraId="4635CD14" w14:textId="7F1212D6" w:rsidR="00583FB2" w:rsidRPr="008F27CF" w:rsidRDefault="00583FB2" w:rsidP="00583FB2">
            <w:pPr>
              <w:pStyle w:val="UseCaseExce"/>
            </w:pPr>
            <w:r w:rsidRPr="007B5C5A">
              <w:t xml:space="preserve"> </w:t>
            </w:r>
            <w:r w:rsidRPr="008F27CF">
              <w:t xml:space="preserve"> </w:t>
            </w:r>
          </w:p>
        </w:tc>
      </w:tr>
      <w:tr w:rsidR="00583FB2" w:rsidRPr="007B5C5A" w14:paraId="13C63704" w14:textId="77777777" w:rsidTr="00583FB2">
        <w:tc>
          <w:tcPr>
            <w:tcW w:w="2628" w:type="dxa"/>
          </w:tcPr>
          <w:p w14:paraId="1457F63A" w14:textId="77777777" w:rsidR="00583FB2" w:rsidRPr="007B5C5A" w:rsidRDefault="00583FB2" w:rsidP="008F27CF">
            <w:pPr>
              <w:pStyle w:val="UseCaseLabels"/>
            </w:pPr>
            <w:r w:rsidRPr="007B5C5A">
              <w:t>Includes:</w:t>
            </w:r>
          </w:p>
        </w:tc>
        <w:tc>
          <w:tcPr>
            <w:tcW w:w="6228" w:type="dxa"/>
          </w:tcPr>
          <w:p w14:paraId="0D8DCB8A" w14:textId="77777777" w:rsidR="00583FB2" w:rsidRPr="007B5C5A" w:rsidRDefault="00583FB2" w:rsidP="008F27CF">
            <w:pPr>
              <w:pStyle w:val="UseCaseNormal"/>
            </w:pPr>
            <w:r w:rsidRPr="007B5C5A">
              <w:t>None</w:t>
            </w:r>
          </w:p>
        </w:tc>
      </w:tr>
      <w:tr w:rsidR="00583FB2" w:rsidRPr="007B5C5A" w14:paraId="0D3B6B47" w14:textId="77777777" w:rsidTr="00583FB2">
        <w:tc>
          <w:tcPr>
            <w:tcW w:w="2628" w:type="dxa"/>
          </w:tcPr>
          <w:p w14:paraId="36394BAD" w14:textId="77777777" w:rsidR="00583FB2" w:rsidRPr="007B5C5A" w:rsidRDefault="00583FB2" w:rsidP="008F27CF">
            <w:pPr>
              <w:pStyle w:val="UseCaseLabels"/>
            </w:pPr>
            <w:r w:rsidRPr="007B5C5A">
              <w:t>Priority:</w:t>
            </w:r>
          </w:p>
        </w:tc>
        <w:tc>
          <w:tcPr>
            <w:tcW w:w="6228" w:type="dxa"/>
          </w:tcPr>
          <w:p w14:paraId="4F1900AA" w14:textId="77777777" w:rsidR="00583FB2" w:rsidRPr="007B5C5A" w:rsidRDefault="00583FB2" w:rsidP="008F27CF">
            <w:pPr>
              <w:pStyle w:val="UseCaseNormal"/>
            </w:pPr>
            <w:r w:rsidRPr="007B5C5A">
              <w:t>High</w:t>
            </w:r>
          </w:p>
        </w:tc>
      </w:tr>
      <w:tr w:rsidR="00583FB2" w:rsidRPr="007B5C5A" w14:paraId="16F365AA" w14:textId="77777777" w:rsidTr="00583FB2">
        <w:tc>
          <w:tcPr>
            <w:tcW w:w="2628" w:type="dxa"/>
          </w:tcPr>
          <w:p w14:paraId="3B8F3D63" w14:textId="77777777" w:rsidR="00583FB2" w:rsidRPr="007B5C5A" w:rsidRDefault="00583FB2" w:rsidP="008F27CF">
            <w:pPr>
              <w:pStyle w:val="UseCaseLabels"/>
            </w:pPr>
            <w:r w:rsidRPr="007B5C5A">
              <w:t>Frequency of Use:</w:t>
            </w:r>
          </w:p>
        </w:tc>
        <w:tc>
          <w:tcPr>
            <w:tcW w:w="6228" w:type="dxa"/>
          </w:tcPr>
          <w:p w14:paraId="0132DA75" w14:textId="77777777" w:rsidR="00583FB2" w:rsidRPr="007B5C5A" w:rsidRDefault="00583FB2" w:rsidP="008F27CF">
            <w:pPr>
              <w:pStyle w:val="UseCaseNormal"/>
            </w:pPr>
          </w:p>
        </w:tc>
      </w:tr>
      <w:tr w:rsidR="00583FB2" w:rsidRPr="007B5C5A" w14:paraId="745DEF24" w14:textId="77777777" w:rsidTr="00583FB2">
        <w:tc>
          <w:tcPr>
            <w:tcW w:w="2628" w:type="dxa"/>
          </w:tcPr>
          <w:p w14:paraId="128FF637" w14:textId="77777777" w:rsidR="00583FB2" w:rsidRPr="007B5C5A" w:rsidRDefault="00583FB2" w:rsidP="008F27CF">
            <w:pPr>
              <w:pStyle w:val="UseCaseLabels"/>
            </w:pPr>
            <w:r w:rsidRPr="007B5C5A">
              <w:t>Business Rules:</w:t>
            </w:r>
          </w:p>
        </w:tc>
        <w:tc>
          <w:tcPr>
            <w:tcW w:w="6228" w:type="dxa"/>
          </w:tcPr>
          <w:p w14:paraId="37E55796" w14:textId="77777777" w:rsidR="00583FB2" w:rsidRPr="007B5C5A" w:rsidRDefault="00583FB2" w:rsidP="008F27CF">
            <w:pPr>
              <w:pStyle w:val="UseCaseNormal"/>
            </w:pPr>
          </w:p>
        </w:tc>
      </w:tr>
      <w:tr w:rsidR="00583FB2" w:rsidRPr="007B5C5A" w14:paraId="2CF67C71" w14:textId="77777777" w:rsidTr="00583FB2">
        <w:tc>
          <w:tcPr>
            <w:tcW w:w="2628" w:type="dxa"/>
          </w:tcPr>
          <w:p w14:paraId="52AC31E9" w14:textId="77777777" w:rsidR="00583FB2" w:rsidRPr="007B5C5A" w:rsidRDefault="00583FB2" w:rsidP="008F27CF">
            <w:pPr>
              <w:pStyle w:val="UseCaseLabels"/>
            </w:pPr>
            <w:r w:rsidRPr="007B5C5A">
              <w:t>Special Requirements:</w:t>
            </w:r>
          </w:p>
        </w:tc>
        <w:tc>
          <w:tcPr>
            <w:tcW w:w="6228" w:type="dxa"/>
          </w:tcPr>
          <w:p w14:paraId="33039EF9" w14:textId="77777777" w:rsidR="00583FB2" w:rsidRPr="007B5C5A" w:rsidRDefault="00583FB2" w:rsidP="008F27CF">
            <w:pPr>
              <w:pStyle w:val="UseCaseNormal"/>
            </w:pPr>
            <w:r w:rsidRPr="007B5C5A">
              <w:t>None</w:t>
            </w:r>
          </w:p>
        </w:tc>
      </w:tr>
      <w:tr w:rsidR="00583FB2" w:rsidRPr="007B5C5A" w14:paraId="6C5E6759" w14:textId="77777777" w:rsidTr="00583FB2">
        <w:tc>
          <w:tcPr>
            <w:tcW w:w="2628" w:type="dxa"/>
          </w:tcPr>
          <w:p w14:paraId="0710C78E" w14:textId="77777777" w:rsidR="00583FB2" w:rsidRPr="007B5C5A" w:rsidRDefault="00583FB2" w:rsidP="008F27CF">
            <w:pPr>
              <w:pStyle w:val="UseCaseLabels"/>
            </w:pPr>
            <w:r w:rsidRPr="007B5C5A">
              <w:t>Assumptions:</w:t>
            </w:r>
          </w:p>
        </w:tc>
        <w:tc>
          <w:tcPr>
            <w:tcW w:w="6228" w:type="dxa"/>
          </w:tcPr>
          <w:p w14:paraId="29C45786" w14:textId="77777777" w:rsidR="00583FB2" w:rsidRPr="007B5C5A" w:rsidRDefault="00583FB2" w:rsidP="008F27CF">
            <w:pPr>
              <w:pStyle w:val="AssumptionNotes"/>
            </w:pPr>
          </w:p>
        </w:tc>
      </w:tr>
      <w:tr w:rsidR="00583FB2" w:rsidRPr="007B5C5A" w14:paraId="042BB68E" w14:textId="77777777" w:rsidTr="00583FB2">
        <w:tc>
          <w:tcPr>
            <w:tcW w:w="2628" w:type="dxa"/>
          </w:tcPr>
          <w:p w14:paraId="7CAFBFF5" w14:textId="77777777" w:rsidR="00583FB2" w:rsidRPr="007B5C5A" w:rsidRDefault="00583FB2" w:rsidP="008F27CF">
            <w:pPr>
              <w:pStyle w:val="UseCaseLabels"/>
            </w:pPr>
            <w:r w:rsidRPr="007B5C5A">
              <w:t>Notes and Issues:</w:t>
            </w:r>
          </w:p>
        </w:tc>
        <w:tc>
          <w:tcPr>
            <w:tcW w:w="6228" w:type="dxa"/>
          </w:tcPr>
          <w:p w14:paraId="7D64194E" w14:textId="77777777" w:rsidR="00583FB2" w:rsidRPr="003C7FE4" w:rsidRDefault="00583FB2" w:rsidP="008F27CF">
            <w:pPr>
              <w:pStyle w:val="AssumptionNotes"/>
            </w:pPr>
          </w:p>
        </w:tc>
      </w:tr>
    </w:tbl>
    <w:p w14:paraId="1C072ABF" w14:textId="77777777" w:rsidR="00583FB2" w:rsidRDefault="00583FB2" w:rsidP="00583FB2"/>
    <w:p w14:paraId="59FFADF6" w14:textId="77777777" w:rsidR="00583FB2" w:rsidRDefault="00583FB2" w:rsidP="00583FB2">
      <w:r>
        <w:br w:type="page"/>
      </w:r>
    </w:p>
    <w:p w14:paraId="40C1A8A2"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D7B96BC" w14:textId="77777777" w:rsidTr="00583FB2">
        <w:trPr>
          <w:trHeight w:val="285"/>
        </w:trPr>
        <w:tc>
          <w:tcPr>
            <w:tcW w:w="1728" w:type="dxa"/>
          </w:tcPr>
          <w:p w14:paraId="606F28C4" w14:textId="77777777" w:rsidR="00583FB2" w:rsidRPr="007B5C5A" w:rsidRDefault="00583FB2" w:rsidP="008F27CF">
            <w:pPr>
              <w:pStyle w:val="UseCaseLabels"/>
            </w:pPr>
            <w:r w:rsidRPr="007B5C5A">
              <w:t>Use Case Name:</w:t>
            </w:r>
          </w:p>
        </w:tc>
        <w:tc>
          <w:tcPr>
            <w:tcW w:w="7129" w:type="dxa"/>
            <w:gridSpan w:val="3"/>
          </w:tcPr>
          <w:p w14:paraId="237BBFD8" w14:textId="77777777" w:rsidR="00583FB2" w:rsidRPr="00C25DCA" w:rsidRDefault="00583FB2" w:rsidP="008F27CF">
            <w:pPr>
              <w:pStyle w:val="UseCaseNormal"/>
            </w:pPr>
            <w:r>
              <w:t>Add Program Outcome</w:t>
            </w:r>
          </w:p>
        </w:tc>
      </w:tr>
      <w:tr w:rsidR="00583FB2" w:rsidRPr="007B5C5A" w14:paraId="0D2CCFDA" w14:textId="77777777" w:rsidTr="00583FB2">
        <w:tc>
          <w:tcPr>
            <w:tcW w:w="1728" w:type="dxa"/>
          </w:tcPr>
          <w:p w14:paraId="69529F42" w14:textId="77777777" w:rsidR="00583FB2" w:rsidRPr="007B5C5A" w:rsidRDefault="00583FB2" w:rsidP="008F27CF">
            <w:pPr>
              <w:pStyle w:val="UseCaseLabels"/>
            </w:pPr>
            <w:r w:rsidRPr="007B5C5A">
              <w:t>Created By:</w:t>
            </w:r>
          </w:p>
        </w:tc>
        <w:tc>
          <w:tcPr>
            <w:tcW w:w="2520" w:type="dxa"/>
          </w:tcPr>
          <w:p w14:paraId="21B49593" w14:textId="77777777" w:rsidR="00583FB2" w:rsidRPr="007B5C5A" w:rsidRDefault="00583FB2" w:rsidP="008F27CF">
            <w:pPr>
              <w:pStyle w:val="UseCaseNormal"/>
            </w:pPr>
            <w:r>
              <w:t>Trevor Brooks</w:t>
            </w:r>
          </w:p>
        </w:tc>
        <w:tc>
          <w:tcPr>
            <w:tcW w:w="1980" w:type="dxa"/>
          </w:tcPr>
          <w:p w14:paraId="27DADFC7" w14:textId="77777777" w:rsidR="00583FB2" w:rsidRPr="007B5C5A" w:rsidRDefault="00583FB2" w:rsidP="008F27CF">
            <w:pPr>
              <w:pStyle w:val="UseCaseLabels"/>
            </w:pPr>
            <w:r w:rsidRPr="007B5C5A">
              <w:t>Last Updated By:</w:t>
            </w:r>
          </w:p>
        </w:tc>
        <w:tc>
          <w:tcPr>
            <w:tcW w:w="2629" w:type="dxa"/>
          </w:tcPr>
          <w:p w14:paraId="12C791B0" w14:textId="77777777" w:rsidR="00583FB2" w:rsidRPr="007B5C5A" w:rsidRDefault="00583FB2" w:rsidP="008F27CF">
            <w:pPr>
              <w:pStyle w:val="UseCaseNormal"/>
            </w:pPr>
            <w:r>
              <w:t>Trevor Brooks</w:t>
            </w:r>
          </w:p>
        </w:tc>
      </w:tr>
      <w:tr w:rsidR="00583FB2" w:rsidRPr="007B5C5A" w14:paraId="616DC5DD" w14:textId="77777777" w:rsidTr="00583FB2">
        <w:tc>
          <w:tcPr>
            <w:tcW w:w="1728" w:type="dxa"/>
          </w:tcPr>
          <w:p w14:paraId="0B2E998B" w14:textId="77777777" w:rsidR="00583FB2" w:rsidRPr="007B5C5A" w:rsidRDefault="00583FB2" w:rsidP="008F27CF">
            <w:pPr>
              <w:pStyle w:val="UseCaseLabels"/>
            </w:pPr>
            <w:r w:rsidRPr="007B5C5A">
              <w:t>Date Created:</w:t>
            </w:r>
          </w:p>
        </w:tc>
        <w:tc>
          <w:tcPr>
            <w:tcW w:w="2520" w:type="dxa"/>
          </w:tcPr>
          <w:p w14:paraId="15C51794" w14:textId="77777777" w:rsidR="00583FB2" w:rsidRPr="007B5C5A" w:rsidRDefault="00583FB2" w:rsidP="008F27CF">
            <w:pPr>
              <w:pStyle w:val="UseCaseNormal"/>
            </w:pPr>
            <w:r>
              <w:t>10-9-17</w:t>
            </w:r>
          </w:p>
        </w:tc>
        <w:tc>
          <w:tcPr>
            <w:tcW w:w="1980" w:type="dxa"/>
          </w:tcPr>
          <w:p w14:paraId="45265771" w14:textId="77777777" w:rsidR="00583FB2" w:rsidRPr="007B5C5A" w:rsidRDefault="00583FB2" w:rsidP="008F27CF">
            <w:pPr>
              <w:pStyle w:val="UseCaseLabels"/>
            </w:pPr>
            <w:r w:rsidRPr="007B5C5A">
              <w:t>Date Last Updated:</w:t>
            </w:r>
          </w:p>
        </w:tc>
        <w:tc>
          <w:tcPr>
            <w:tcW w:w="2629" w:type="dxa"/>
          </w:tcPr>
          <w:p w14:paraId="6AF5593F" w14:textId="77777777" w:rsidR="00583FB2" w:rsidRPr="007B5C5A" w:rsidRDefault="00583FB2" w:rsidP="008F27CF">
            <w:pPr>
              <w:pStyle w:val="UseCaseNormal"/>
            </w:pPr>
          </w:p>
        </w:tc>
      </w:tr>
    </w:tbl>
    <w:p w14:paraId="4B4C926A"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3823C25E" w14:textId="77777777" w:rsidTr="00583FB2">
        <w:tc>
          <w:tcPr>
            <w:tcW w:w="2628" w:type="dxa"/>
          </w:tcPr>
          <w:p w14:paraId="5399D242" w14:textId="77777777" w:rsidR="00583FB2" w:rsidRPr="007B5C5A" w:rsidRDefault="00583FB2" w:rsidP="008F27CF">
            <w:pPr>
              <w:pStyle w:val="UseCaseLabels"/>
            </w:pPr>
            <w:r w:rsidRPr="007B5C5A">
              <w:t>Actors:</w:t>
            </w:r>
          </w:p>
        </w:tc>
        <w:tc>
          <w:tcPr>
            <w:tcW w:w="6228" w:type="dxa"/>
          </w:tcPr>
          <w:p w14:paraId="4F242171" w14:textId="77777777" w:rsidR="00583FB2" w:rsidRPr="007B5C5A" w:rsidRDefault="00583FB2" w:rsidP="008F27CF">
            <w:pPr>
              <w:pStyle w:val="UseCaseNormal"/>
            </w:pPr>
            <w:r>
              <w:t>Program Coordinator</w:t>
            </w:r>
          </w:p>
        </w:tc>
      </w:tr>
      <w:tr w:rsidR="00583FB2" w:rsidRPr="007B5C5A" w14:paraId="11637F87" w14:textId="77777777" w:rsidTr="00583FB2">
        <w:tc>
          <w:tcPr>
            <w:tcW w:w="2628" w:type="dxa"/>
          </w:tcPr>
          <w:p w14:paraId="4EE47394" w14:textId="77777777" w:rsidR="00583FB2" w:rsidRPr="007B5C5A" w:rsidRDefault="00583FB2" w:rsidP="008F27CF">
            <w:pPr>
              <w:pStyle w:val="UseCaseLabels"/>
            </w:pPr>
            <w:r w:rsidRPr="007B5C5A">
              <w:t>Description:</w:t>
            </w:r>
          </w:p>
        </w:tc>
        <w:tc>
          <w:tcPr>
            <w:tcW w:w="6228" w:type="dxa"/>
          </w:tcPr>
          <w:p w14:paraId="2D32D008" w14:textId="77777777" w:rsidR="00583FB2" w:rsidRPr="007B5C5A" w:rsidRDefault="00583FB2" w:rsidP="008F27CF">
            <w:pPr>
              <w:pStyle w:val="UseCaseNormal"/>
            </w:pPr>
            <w:r>
              <w:t>An outcome is tied to an assessment. Coordinators need to add these to the system.</w:t>
            </w:r>
          </w:p>
        </w:tc>
      </w:tr>
      <w:tr w:rsidR="00583FB2" w:rsidRPr="007B5C5A" w14:paraId="1EBF5441" w14:textId="77777777" w:rsidTr="00583FB2">
        <w:tc>
          <w:tcPr>
            <w:tcW w:w="2628" w:type="dxa"/>
          </w:tcPr>
          <w:p w14:paraId="31200F7F" w14:textId="77777777" w:rsidR="00583FB2" w:rsidRPr="007B5C5A" w:rsidRDefault="00583FB2" w:rsidP="008F27CF">
            <w:pPr>
              <w:pStyle w:val="UseCaseLabels"/>
            </w:pPr>
            <w:r w:rsidRPr="007B5C5A">
              <w:t>Trigger:</w:t>
            </w:r>
          </w:p>
        </w:tc>
        <w:tc>
          <w:tcPr>
            <w:tcW w:w="6228" w:type="dxa"/>
          </w:tcPr>
          <w:p w14:paraId="35FF507B" w14:textId="77777777" w:rsidR="00583FB2" w:rsidRPr="007B5C5A" w:rsidRDefault="00583FB2" w:rsidP="008F27CF">
            <w:pPr>
              <w:pStyle w:val="UseCaseNormal"/>
            </w:pPr>
          </w:p>
        </w:tc>
      </w:tr>
      <w:tr w:rsidR="00583FB2" w:rsidRPr="007B5C5A" w14:paraId="21198A11" w14:textId="77777777" w:rsidTr="00583FB2">
        <w:tc>
          <w:tcPr>
            <w:tcW w:w="2628" w:type="dxa"/>
          </w:tcPr>
          <w:p w14:paraId="2D1005B9" w14:textId="77777777" w:rsidR="00583FB2" w:rsidRPr="007B5C5A" w:rsidRDefault="00583FB2" w:rsidP="008F27CF">
            <w:pPr>
              <w:pStyle w:val="UseCaseLabels"/>
            </w:pPr>
            <w:r w:rsidRPr="007B5C5A">
              <w:t>Preconditions:</w:t>
            </w:r>
          </w:p>
        </w:tc>
        <w:tc>
          <w:tcPr>
            <w:tcW w:w="6228" w:type="dxa"/>
          </w:tcPr>
          <w:p w14:paraId="5AB86851" w14:textId="77777777" w:rsidR="00583FB2" w:rsidRDefault="00583FB2" w:rsidP="00DC54EE">
            <w:pPr>
              <w:pStyle w:val="UseCaseNumber"/>
              <w:numPr>
                <w:ilvl w:val="0"/>
                <w:numId w:val="60"/>
              </w:numPr>
            </w:pPr>
            <w:r w:rsidRPr="007B5C5A">
              <w:t xml:space="preserve"> </w:t>
            </w:r>
            <w:r>
              <w:t>Program exists.</w:t>
            </w:r>
          </w:p>
          <w:p w14:paraId="6F86CAA8" w14:textId="77777777" w:rsidR="00583FB2" w:rsidRPr="007B5C5A" w:rsidRDefault="00583FB2" w:rsidP="008F27CF">
            <w:pPr>
              <w:pStyle w:val="UseCaseNumber"/>
            </w:pPr>
            <w:r>
              <w:t>Assessment exists.</w:t>
            </w:r>
          </w:p>
        </w:tc>
      </w:tr>
      <w:tr w:rsidR="00583FB2" w:rsidRPr="007B5C5A" w14:paraId="4B031DB6" w14:textId="77777777" w:rsidTr="00583FB2">
        <w:tc>
          <w:tcPr>
            <w:tcW w:w="2628" w:type="dxa"/>
          </w:tcPr>
          <w:p w14:paraId="6BD26B8A" w14:textId="77777777" w:rsidR="00583FB2" w:rsidRPr="007B5C5A" w:rsidRDefault="00583FB2" w:rsidP="008F27CF">
            <w:pPr>
              <w:pStyle w:val="UseCaseLabels"/>
            </w:pPr>
            <w:r w:rsidRPr="007B5C5A">
              <w:t>Post</w:t>
            </w:r>
            <w:ins w:id="64" w:author="Mack" w:date="2015-04-19T17:13:00Z">
              <w:r>
                <w:t xml:space="preserve"> </w:t>
              </w:r>
            </w:ins>
            <w:r w:rsidRPr="007B5C5A">
              <w:t>conditions:</w:t>
            </w:r>
          </w:p>
        </w:tc>
        <w:tc>
          <w:tcPr>
            <w:tcW w:w="6228" w:type="dxa"/>
          </w:tcPr>
          <w:p w14:paraId="02748446" w14:textId="77777777" w:rsidR="00583FB2" w:rsidRPr="007B5C5A" w:rsidRDefault="00583FB2" w:rsidP="00DC54EE">
            <w:pPr>
              <w:pStyle w:val="UseCaseNumber"/>
              <w:numPr>
                <w:ilvl w:val="0"/>
                <w:numId w:val="61"/>
              </w:numPr>
            </w:pPr>
            <w:r>
              <w:t>Outcome added to assessment.</w:t>
            </w:r>
          </w:p>
        </w:tc>
      </w:tr>
      <w:tr w:rsidR="00583FB2" w:rsidRPr="007B5C5A" w14:paraId="25DCFD29" w14:textId="77777777" w:rsidTr="00583FB2">
        <w:tc>
          <w:tcPr>
            <w:tcW w:w="2628" w:type="dxa"/>
          </w:tcPr>
          <w:p w14:paraId="5197B65F" w14:textId="77777777" w:rsidR="00583FB2" w:rsidRPr="007B5C5A" w:rsidRDefault="00583FB2" w:rsidP="008F27CF">
            <w:pPr>
              <w:pStyle w:val="UseCaseLabels"/>
            </w:pPr>
            <w:r w:rsidRPr="007B5C5A">
              <w:t>Normal Flow:</w:t>
            </w:r>
          </w:p>
        </w:tc>
        <w:tc>
          <w:tcPr>
            <w:tcW w:w="6228" w:type="dxa"/>
          </w:tcPr>
          <w:p w14:paraId="443C3088" w14:textId="77777777" w:rsidR="00583FB2" w:rsidRPr="007B5C5A" w:rsidRDefault="00583FB2" w:rsidP="00DC54EE">
            <w:pPr>
              <w:pStyle w:val="UseCaseNumber"/>
              <w:numPr>
                <w:ilvl w:val="0"/>
                <w:numId w:val="59"/>
              </w:numPr>
            </w:pPr>
          </w:p>
          <w:p w14:paraId="541E98F6" w14:textId="77777777" w:rsidR="00583FB2" w:rsidRDefault="00583FB2" w:rsidP="008F27CF">
            <w:pPr>
              <w:pStyle w:val="UseCaseNumber11"/>
            </w:pPr>
            <w:r>
              <w:t>Coordinator goes to Program Administration view.</w:t>
            </w:r>
          </w:p>
          <w:p w14:paraId="34DF011D" w14:textId="77777777" w:rsidR="00583FB2" w:rsidRDefault="00583FB2" w:rsidP="008F27CF">
            <w:pPr>
              <w:pStyle w:val="UseCaseNumber11"/>
            </w:pPr>
            <w:r>
              <w:t>Coordinator selects assessment to add outcome to.</w:t>
            </w:r>
          </w:p>
          <w:p w14:paraId="6A3A9704" w14:textId="77777777" w:rsidR="00583FB2" w:rsidRDefault="00583FB2" w:rsidP="008F27CF">
            <w:pPr>
              <w:pStyle w:val="UseCaseNumber11"/>
            </w:pPr>
            <w:r>
              <w:t>Coordinator selects ‘New outcome’</w:t>
            </w:r>
          </w:p>
          <w:p w14:paraId="64C05A5B" w14:textId="77777777" w:rsidR="00583FB2" w:rsidRDefault="00583FB2" w:rsidP="008F27CF">
            <w:pPr>
              <w:pStyle w:val="UseCaseNumber11"/>
            </w:pPr>
            <w:r>
              <w:t>Outcome information is input.</w:t>
            </w:r>
          </w:p>
          <w:p w14:paraId="42573019" w14:textId="77777777" w:rsidR="00583FB2" w:rsidRPr="007B5C5A" w:rsidRDefault="00583FB2" w:rsidP="008F27CF">
            <w:pPr>
              <w:pStyle w:val="UseCaseNumber11"/>
            </w:pPr>
            <w:r>
              <w:t>‘Submit’ is clicked.</w:t>
            </w:r>
          </w:p>
        </w:tc>
      </w:tr>
      <w:tr w:rsidR="00583FB2" w:rsidRPr="007B5C5A" w14:paraId="2C8ACF0B" w14:textId="77777777" w:rsidTr="00583FB2">
        <w:tc>
          <w:tcPr>
            <w:tcW w:w="2628" w:type="dxa"/>
          </w:tcPr>
          <w:p w14:paraId="29E8CBB6" w14:textId="77777777" w:rsidR="00583FB2" w:rsidRPr="007B5C5A" w:rsidRDefault="00583FB2" w:rsidP="008F27CF">
            <w:pPr>
              <w:pStyle w:val="UseCaseLabels"/>
            </w:pPr>
            <w:r w:rsidRPr="007B5C5A">
              <w:t>Alternative Flows:</w:t>
            </w:r>
          </w:p>
        </w:tc>
        <w:tc>
          <w:tcPr>
            <w:tcW w:w="6228" w:type="dxa"/>
          </w:tcPr>
          <w:p w14:paraId="62DBD956" w14:textId="1797D1AF" w:rsidR="00583FB2" w:rsidRPr="007B5C5A" w:rsidRDefault="00583FB2" w:rsidP="00DC54EE">
            <w:pPr>
              <w:pStyle w:val="UseCaseNumber"/>
              <w:numPr>
                <w:ilvl w:val="0"/>
                <w:numId w:val="58"/>
              </w:numPr>
            </w:pPr>
            <w:r w:rsidRPr="007B5C5A">
              <w:t xml:space="preserve">  </w:t>
            </w:r>
          </w:p>
          <w:p w14:paraId="272D9861" w14:textId="77777777" w:rsidR="00583FB2" w:rsidRPr="007B5C5A" w:rsidRDefault="00583FB2" w:rsidP="008F27CF">
            <w:pPr>
              <w:pStyle w:val="UseCaseNumber11"/>
            </w:pPr>
          </w:p>
          <w:p w14:paraId="1B3B7671" w14:textId="2B59DC89" w:rsidR="00583FB2" w:rsidRPr="007B5C5A" w:rsidRDefault="00583FB2" w:rsidP="008F27CF">
            <w:pPr>
              <w:pStyle w:val="UseCaseNumber"/>
            </w:pPr>
          </w:p>
          <w:p w14:paraId="533B7F2D" w14:textId="77777777" w:rsidR="00583FB2" w:rsidRPr="007B5C5A" w:rsidRDefault="00583FB2" w:rsidP="008F27CF">
            <w:pPr>
              <w:pStyle w:val="UseCaseNumber11"/>
            </w:pPr>
          </w:p>
        </w:tc>
      </w:tr>
      <w:tr w:rsidR="00583FB2" w:rsidRPr="007B5C5A" w14:paraId="52FD2801" w14:textId="77777777" w:rsidTr="00583FB2">
        <w:tc>
          <w:tcPr>
            <w:tcW w:w="2628" w:type="dxa"/>
          </w:tcPr>
          <w:p w14:paraId="6435AFD6" w14:textId="77777777" w:rsidR="00583FB2" w:rsidRPr="007B5C5A" w:rsidRDefault="00583FB2" w:rsidP="008F27CF">
            <w:pPr>
              <w:pStyle w:val="UseCaseLabels"/>
            </w:pPr>
            <w:r w:rsidRPr="007B5C5A">
              <w:t>Exceptions:</w:t>
            </w:r>
          </w:p>
        </w:tc>
        <w:tc>
          <w:tcPr>
            <w:tcW w:w="6228" w:type="dxa"/>
          </w:tcPr>
          <w:p w14:paraId="7AA79295" w14:textId="0922901D" w:rsidR="00583FB2" w:rsidRPr="007B5C5A" w:rsidRDefault="00583FB2" w:rsidP="00DC54EE">
            <w:pPr>
              <w:pStyle w:val="ExcTitleUseCase"/>
              <w:numPr>
                <w:ilvl w:val="3"/>
                <w:numId w:val="103"/>
              </w:numPr>
            </w:pPr>
          </w:p>
          <w:p w14:paraId="21B5B568" w14:textId="4D0C951E" w:rsidR="00583FB2" w:rsidRPr="007B5C5A" w:rsidRDefault="00583FB2" w:rsidP="008F27CF">
            <w:pPr>
              <w:pStyle w:val="UseCaseExce"/>
            </w:pPr>
            <w:r w:rsidRPr="007B5C5A">
              <w:t xml:space="preserve">  </w:t>
            </w:r>
          </w:p>
        </w:tc>
      </w:tr>
      <w:tr w:rsidR="00583FB2" w:rsidRPr="007B5C5A" w14:paraId="4EE05F63" w14:textId="77777777" w:rsidTr="00583FB2">
        <w:tc>
          <w:tcPr>
            <w:tcW w:w="2628" w:type="dxa"/>
          </w:tcPr>
          <w:p w14:paraId="54F4844E" w14:textId="77777777" w:rsidR="00583FB2" w:rsidRPr="007B5C5A" w:rsidRDefault="00583FB2" w:rsidP="008F27CF">
            <w:pPr>
              <w:pStyle w:val="UseCaseLabels"/>
            </w:pPr>
            <w:r w:rsidRPr="007B5C5A">
              <w:t>Includes:</w:t>
            </w:r>
          </w:p>
        </w:tc>
        <w:tc>
          <w:tcPr>
            <w:tcW w:w="6228" w:type="dxa"/>
          </w:tcPr>
          <w:p w14:paraId="43848B4A" w14:textId="77777777" w:rsidR="00583FB2" w:rsidRPr="007B5C5A" w:rsidRDefault="00583FB2" w:rsidP="00583FB2">
            <w:pPr>
              <w:rPr>
                <w:sz w:val="22"/>
              </w:rPr>
            </w:pPr>
            <w:r w:rsidRPr="007B5C5A">
              <w:rPr>
                <w:sz w:val="22"/>
              </w:rPr>
              <w:t>None</w:t>
            </w:r>
          </w:p>
        </w:tc>
      </w:tr>
      <w:tr w:rsidR="00583FB2" w:rsidRPr="007B5C5A" w14:paraId="2A56A603" w14:textId="77777777" w:rsidTr="00583FB2">
        <w:tc>
          <w:tcPr>
            <w:tcW w:w="2628" w:type="dxa"/>
          </w:tcPr>
          <w:p w14:paraId="10B83A13" w14:textId="77777777" w:rsidR="00583FB2" w:rsidRPr="007B5C5A" w:rsidRDefault="00583FB2" w:rsidP="008F27CF">
            <w:pPr>
              <w:pStyle w:val="UseCaseLabels"/>
            </w:pPr>
            <w:r w:rsidRPr="007B5C5A">
              <w:t>Priority:</w:t>
            </w:r>
          </w:p>
        </w:tc>
        <w:tc>
          <w:tcPr>
            <w:tcW w:w="6228" w:type="dxa"/>
          </w:tcPr>
          <w:p w14:paraId="0698ADF8" w14:textId="77777777" w:rsidR="00583FB2" w:rsidRPr="007B5C5A" w:rsidRDefault="00583FB2" w:rsidP="00583FB2">
            <w:pPr>
              <w:rPr>
                <w:sz w:val="22"/>
              </w:rPr>
            </w:pPr>
            <w:r w:rsidRPr="007B5C5A">
              <w:rPr>
                <w:sz w:val="22"/>
              </w:rPr>
              <w:t>High</w:t>
            </w:r>
          </w:p>
        </w:tc>
      </w:tr>
      <w:tr w:rsidR="00583FB2" w:rsidRPr="007B5C5A" w14:paraId="61F59FA3" w14:textId="77777777" w:rsidTr="00583FB2">
        <w:tc>
          <w:tcPr>
            <w:tcW w:w="2628" w:type="dxa"/>
          </w:tcPr>
          <w:p w14:paraId="592B8D4A" w14:textId="77777777" w:rsidR="00583FB2" w:rsidRPr="007B5C5A" w:rsidRDefault="00583FB2" w:rsidP="008F27CF">
            <w:pPr>
              <w:pStyle w:val="UseCaseLabels"/>
            </w:pPr>
            <w:r w:rsidRPr="007B5C5A">
              <w:t>Frequency of Use:</w:t>
            </w:r>
          </w:p>
        </w:tc>
        <w:tc>
          <w:tcPr>
            <w:tcW w:w="6228" w:type="dxa"/>
          </w:tcPr>
          <w:p w14:paraId="76D845AB" w14:textId="77777777" w:rsidR="00583FB2" w:rsidRPr="007B5C5A" w:rsidRDefault="00583FB2" w:rsidP="00583FB2">
            <w:pPr>
              <w:rPr>
                <w:sz w:val="22"/>
              </w:rPr>
            </w:pPr>
          </w:p>
        </w:tc>
      </w:tr>
      <w:tr w:rsidR="00583FB2" w:rsidRPr="007B5C5A" w14:paraId="21D80443" w14:textId="77777777" w:rsidTr="00583FB2">
        <w:tc>
          <w:tcPr>
            <w:tcW w:w="2628" w:type="dxa"/>
          </w:tcPr>
          <w:p w14:paraId="26FA2D6C" w14:textId="77777777" w:rsidR="00583FB2" w:rsidRPr="007B5C5A" w:rsidRDefault="00583FB2" w:rsidP="008F27CF">
            <w:pPr>
              <w:pStyle w:val="UseCaseLabels"/>
            </w:pPr>
            <w:r w:rsidRPr="007B5C5A">
              <w:t>Business Rules:</w:t>
            </w:r>
          </w:p>
        </w:tc>
        <w:tc>
          <w:tcPr>
            <w:tcW w:w="6228" w:type="dxa"/>
          </w:tcPr>
          <w:p w14:paraId="66AD4FB7" w14:textId="77777777" w:rsidR="00583FB2" w:rsidRPr="007B5C5A" w:rsidRDefault="00583FB2" w:rsidP="00583FB2">
            <w:pPr>
              <w:rPr>
                <w:sz w:val="22"/>
              </w:rPr>
            </w:pPr>
          </w:p>
        </w:tc>
      </w:tr>
      <w:tr w:rsidR="00583FB2" w:rsidRPr="007B5C5A" w14:paraId="7248E7E1" w14:textId="77777777" w:rsidTr="00583FB2">
        <w:tc>
          <w:tcPr>
            <w:tcW w:w="2628" w:type="dxa"/>
          </w:tcPr>
          <w:p w14:paraId="77283D94" w14:textId="77777777" w:rsidR="00583FB2" w:rsidRPr="007B5C5A" w:rsidRDefault="00583FB2" w:rsidP="008F27CF">
            <w:pPr>
              <w:pStyle w:val="UseCaseLabels"/>
            </w:pPr>
            <w:r w:rsidRPr="007B5C5A">
              <w:t>Special Requirements:</w:t>
            </w:r>
          </w:p>
        </w:tc>
        <w:tc>
          <w:tcPr>
            <w:tcW w:w="6228" w:type="dxa"/>
          </w:tcPr>
          <w:p w14:paraId="5DCF3C4B" w14:textId="77777777" w:rsidR="00583FB2" w:rsidRPr="007B5C5A" w:rsidRDefault="00583FB2" w:rsidP="00583FB2">
            <w:pPr>
              <w:rPr>
                <w:sz w:val="22"/>
              </w:rPr>
            </w:pPr>
            <w:r w:rsidRPr="007B5C5A">
              <w:rPr>
                <w:sz w:val="22"/>
              </w:rPr>
              <w:t>None</w:t>
            </w:r>
          </w:p>
        </w:tc>
      </w:tr>
      <w:tr w:rsidR="00583FB2" w:rsidRPr="007B5C5A" w14:paraId="093EA7D4" w14:textId="77777777" w:rsidTr="00583FB2">
        <w:tc>
          <w:tcPr>
            <w:tcW w:w="2628" w:type="dxa"/>
          </w:tcPr>
          <w:p w14:paraId="71F48C62" w14:textId="77777777" w:rsidR="00583FB2" w:rsidRPr="007B5C5A" w:rsidRDefault="00583FB2" w:rsidP="008F27CF">
            <w:pPr>
              <w:pStyle w:val="UseCaseLabels"/>
            </w:pPr>
            <w:r w:rsidRPr="007B5C5A">
              <w:t>Assumptions:</w:t>
            </w:r>
          </w:p>
        </w:tc>
        <w:tc>
          <w:tcPr>
            <w:tcW w:w="6228" w:type="dxa"/>
          </w:tcPr>
          <w:p w14:paraId="4DBA904D" w14:textId="77777777" w:rsidR="00583FB2" w:rsidRPr="007B5C5A" w:rsidRDefault="00583FB2" w:rsidP="008F27CF">
            <w:pPr>
              <w:pStyle w:val="AssumptionNotes"/>
            </w:pPr>
          </w:p>
        </w:tc>
      </w:tr>
      <w:tr w:rsidR="00583FB2" w:rsidRPr="007B5C5A" w14:paraId="659F1E38" w14:textId="77777777" w:rsidTr="00583FB2">
        <w:tc>
          <w:tcPr>
            <w:tcW w:w="2628" w:type="dxa"/>
          </w:tcPr>
          <w:p w14:paraId="43B918ED" w14:textId="77777777" w:rsidR="00583FB2" w:rsidRPr="007B5C5A" w:rsidRDefault="00583FB2" w:rsidP="008F27CF">
            <w:pPr>
              <w:pStyle w:val="UseCaseLabels"/>
            </w:pPr>
            <w:r w:rsidRPr="007B5C5A">
              <w:t>Notes and Issues:</w:t>
            </w:r>
          </w:p>
        </w:tc>
        <w:tc>
          <w:tcPr>
            <w:tcW w:w="6228" w:type="dxa"/>
          </w:tcPr>
          <w:p w14:paraId="2EFE1CAE" w14:textId="77777777" w:rsidR="00583FB2" w:rsidRPr="003C7FE4" w:rsidRDefault="00583FB2" w:rsidP="008F27CF">
            <w:pPr>
              <w:pStyle w:val="AssumptionNotes"/>
            </w:pPr>
          </w:p>
        </w:tc>
      </w:tr>
    </w:tbl>
    <w:p w14:paraId="24573079" w14:textId="77777777" w:rsidR="00583FB2" w:rsidRDefault="00583FB2" w:rsidP="00583FB2"/>
    <w:p w14:paraId="3FEB5B89" w14:textId="77777777" w:rsidR="00583FB2" w:rsidRDefault="00583FB2" w:rsidP="00583FB2">
      <w:r>
        <w:br w:type="page"/>
      </w:r>
    </w:p>
    <w:p w14:paraId="43237ED8"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90FD52C" w14:textId="77777777" w:rsidTr="00583FB2">
        <w:trPr>
          <w:trHeight w:val="285"/>
        </w:trPr>
        <w:tc>
          <w:tcPr>
            <w:tcW w:w="1728" w:type="dxa"/>
          </w:tcPr>
          <w:p w14:paraId="43C609C6" w14:textId="77777777" w:rsidR="00583FB2" w:rsidRPr="007B5C5A" w:rsidRDefault="00583FB2" w:rsidP="008F27CF">
            <w:pPr>
              <w:pStyle w:val="UseCaseLabels"/>
            </w:pPr>
            <w:r w:rsidRPr="007B5C5A">
              <w:t>Use Case Name:</w:t>
            </w:r>
          </w:p>
        </w:tc>
        <w:tc>
          <w:tcPr>
            <w:tcW w:w="7129" w:type="dxa"/>
            <w:gridSpan w:val="3"/>
          </w:tcPr>
          <w:p w14:paraId="1F71BA96" w14:textId="77777777" w:rsidR="00583FB2" w:rsidRPr="00C25DCA" w:rsidRDefault="00583FB2" w:rsidP="008F27CF">
            <w:pPr>
              <w:pStyle w:val="UseCaseNormal"/>
            </w:pPr>
            <w:r>
              <w:t>Remove Program Outcome</w:t>
            </w:r>
          </w:p>
        </w:tc>
      </w:tr>
      <w:tr w:rsidR="00583FB2" w:rsidRPr="007B5C5A" w14:paraId="2D89A3FE" w14:textId="77777777" w:rsidTr="00583FB2">
        <w:tc>
          <w:tcPr>
            <w:tcW w:w="1728" w:type="dxa"/>
          </w:tcPr>
          <w:p w14:paraId="1F71DA2B" w14:textId="77777777" w:rsidR="00583FB2" w:rsidRPr="007B5C5A" w:rsidRDefault="00583FB2" w:rsidP="008F27CF">
            <w:pPr>
              <w:pStyle w:val="UseCaseLabels"/>
            </w:pPr>
            <w:r w:rsidRPr="007B5C5A">
              <w:t>Created By:</w:t>
            </w:r>
          </w:p>
        </w:tc>
        <w:tc>
          <w:tcPr>
            <w:tcW w:w="2520" w:type="dxa"/>
          </w:tcPr>
          <w:p w14:paraId="6DCB6DA6" w14:textId="77777777" w:rsidR="00583FB2" w:rsidRPr="007B5C5A" w:rsidRDefault="00583FB2" w:rsidP="008F27CF">
            <w:pPr>
              <w:pStyle w:val="UseCaseNormal"/>
            </w:pPr>
            <w:r>
              <w:t>Trevor Brooks</w:t>
            </w:r>
          </w:p>
        </w:tc>
        <w:tc>
          <w:tcPr>
            <w:tcW w:w="1980" w:type="dxa"/>
          </w:tcPr>
          <w:p w14:paraId="303A64D4" w14:textId="77777777" w:rsidR="00583FB2" w:rsidRPr="007B5C5A" w:rsidRDefault="00583FB2" w:rsidP="008F27CF">
            <w:pPr>
              <w:pStyle w:val="UseCaseLabels"/>
            </w:pPr>
            <w:r w:rsidRPr="007B5C5A">
              <w:t>Last Updated By:</w:t>
            </w:r>
          </w:p>
        </w:tc>
        <w:tc>
          <w:tcPr>
            <w:tcW w:w="2629" w:type="dxa"/>
          </w:tcPr>
          <w:p w14:paraId="4B3AE5AB" w14:textId="77777777" w:rsidR="00583FB2" w:rsidRPr="007B5C5A" w:rsidRDefault="00583FB2" w:rsidP="008F27CF">
            <w:pPr>
              <w:pStyle w:val="UseCaseNormal"/>
            </w:pPr>
            <w:r>
              <w:t>Trevor Brooks</w:t>
            </w:r>
          </w:p>
        </w:tc>
      </w:tr>
      <w:tr w:rsidR="00583FB2" w:rsidRPr="007B5C5A" w14:paraId="7B699472" w14:textId="77777777" w:rsidTr="00583FB2">
        <w:tc>
          <w:tcPr>
            <w:tcW w:w="1728" w:type="dxa"/>
          </w:tcPr>
          <w:p w14:paraId="14651D12" w14:textId="77777777" w:rsidR="00583FB2" w:rsidRPr="007B5C5A" w:rsidRDefault="00583FB2" w:rsidP="008F27CF">
            <w:pPr>
              <w:pStyle w:val="UseCaseLabels"/>
            </w:pPr>
            <w:r w:rsidRPr="007B5C5A">
              <w:t>Date Created:</w:t>
            </w:r>
          </w:p>
        </w:tc>
        <w:tc>
          <w:tcPr>
            <w:tcW w:w="2520" w:type="dxa"/>
          </w:tcPr>
          <w:p w14:paraId="0618EE32" w14:textId="77777777" w:rsidR="00583FB2" w:rsidRPr="007B5C5A" w:rsidRDefault="00583FB2" w:rsidP="008F27CF">
            <w:pPr>
              <w:pStyle w:val="UseCaseNormal"/>
            </w:pPr>
            <w:r>
              <w:t>10-9-17</w:t>
            </w:r>
          </w:p>
        </w:tc>
        <w:tc>
          <w:tcPr>
            <w:tcW w:w="1980" w:type="dxa"/>
          </w:tcPr>
          <w:p w14:paraId="05769F8D" w14:textId="77777777" w:rsidR="00583FB2" w:rsidRPr="007B5C5A" w:rsidRDefault="00583FB2" w:rsidP="008F27CF">
            <w:pPr>
              <w:pStyle w:val="UseCaseLabels"/>
            </w:pPr>
            <w:r w:rsidRPr="007B5C5A">
              <w:t>Date Last Updated:</w:t>
            </w:r>
          </w:p>
        </w:tc>
        <w:tc>
          <w:tcPr>
            <w:tcW w:w="2629" w:type="dxa"/>
          </w:tcPr>
          <w:p w14:paraId="32D39E38" w14:textId="77777777" w:rsidR="00583FB2" w:rsidRPr="007B5C5A" w:rsidRDefault="00583FB2" w:rsidP="008F27CF">
            <w:pPr>
              <w:pStyle w:val="UseCaseNormal"/>
            </w:pPr>
          </w:p>
        </w:tc>
      </w:tr>
    </w:tbl>
    <w:p w14:paraId="1C70CBE8"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8119694" w14:textId="77777777" w:rsidTr="00583FB2">
        <w:tc>
          <w:tcPr>
            <w:tcW w:w="2628" w:type="dxa"/>
          </w:tcPr>
          <w:p w14:paraId="2E4B4BBD" w14:textId="77777777" w:rsidR="00583FB2" w:rsidRPr="007B5C5A" w:rsidRDefault="00583FB2" w:rsidP="008F27CF">
            <w:pPr>
              <w:pStyle w:val="UseCaseLabels"/>
            </w:pPr>
            <w:r w:rsidRPr="007B5C5A">
              <w:t>Actors:</w:t>
            </w:r>
          </w:p>
        </w:tc>
        <w:tc>
          <w:tcPr>
            <w:tcW w:w="6228" w:type="dxa"/>
          </w:tcPr>
          <w:p w14:paraId="19A55DF1" w14:textId="77777777" w:rsidR="00583FB2" w:rsidRPr="007B5C5A" w:rsidRDefault="00583FB2" w:rsidP="008F27CF">
            <w:pPr>
              <w:pStyle w:val="UseCaseNormal"/>
            </w:pPr>
            <w:r>
              <w:t>Program Coordinator</w:t>
            </w:r>
          </w:p>
        </w:tc>
      </w:tr>
      <w:tr w:rsidR="00583FB2" w:rsidRPr="007B5C5A" w14:paraId="1EE94C69" w14:textId="77777777" w:rsidTr="00583FB2">
        <w:tc>
          <w:tcPr>
            <w:tcW w:w="2628" w:type="dxa"/>
          </w:tcPr>
          <w:p w14:paraId="55CA962A" w14:textId="77777777" w:rsidR="00583FB2" w:rsidRPr="007B5C5A" w:rsidRDefault="00583FB2" w:rsidP="008F27CF">
            <w:pPr>
              <w:pStyle w:val="UseCaseLabels"/>
            </w:pPr>
            <w:r w:rsidRPr="007B5C5A">
              <w:t>Description:</w:t>
            </w:r>
          </w:p>
        </w:tc>
        <w:tc>
          <w:tcPr>
            <w:tcW w:w="6228" w:type="dxa"/>
          </w:tcPr>
          <w:p w14:paraId="57EFA066" w14:textId="77777777" w:rsidR="00583FB2" w:rsidRPr="007B5C5A" w:rsidRDefault="00583FB2" w:rsidP="008F27CF">
            <w:pPr>
              <w:pStyle w:val="UseCaseNormal"/>
            </w:pPr>
            <w:r>
              <w:t>Outcomes incorrectly added must be removed.</w:t>
            </w:r>
          </w:p>
        </w:tc>
      </w:tr>
      <w:tr w:rsidR="00583FB2" w:rsidRPr="007B5C5A" w14:paraId="2E993BD3" w14:textId="77777777" w:rsidTr="00583FB2">
        <w:tc>
          <w:tcPr>
            <w:tcW w:w="2628" w:type="dxa"/>
          </w:tcPr>
          <w:p w14:paraId="77252C70" w14:textId="77777777" w:rsidR="00583FB2" w:rsidRPr="007B5C5A" w:rsidRDefault="00583FB2" w:rsidP="008F27CF">
            <w:pPr>
              <w:pStyle w:val="UseCaseLabels"/>
            </w:pPr>
            <w:r w:rsidRPr="007B5C5A">
              <w:t>Trigger:</w:t>
            </w:r>
          </w:p>
        </w:tc>
        <w:tc>
          <w:tcPr>
            <w:tcW w:w="6228" w:type="dxa"/>
          </w:tcPr>
          <w:p w14:paraId="6826ABC9" w14:textId="77777777" w:rsidR="00583FB2" w:rsidRPr="007B5C5A" w:rsidRDefault="00583FB2" w:rsidP="008F27CF">
            <w:pPr>
              <w:pStyle w:val="UseCaseNormal"/>
            </w:pPr>
          </w:p>
        </w:tc>
      </w:tr>
      <w:tr w:rsidR="00583FB2" w:rsidRPr="007B5C5A" w14:paraId="0338F43B" w14:textId="77777777" w:rsidTr="00583FB2">
        <w:tc>
          <w:tcPr>
            <w:tcW w:w="2628" w:type="dxa"/>
          </w:tcPr>
          <w:p w14:paraId="4798E684" w14:textId="77777777" w:rsidR="00583FB2" w:rsidRPr="007B5C5A" w:rsidRDefault="00583FB2" w:rsidP="008F27CF">
            <w:pPr>
              <w:pStyle w:val="UseCaseLabels"/>
            </w:pPr>
            <w:r w:rsidRPr="007B5C5A">
              <w:t>Preconditions:</w:t>
            </w:r>
          </w:p>
        </w:tc>
        <w:tc>
          <w:tcPr>
            <w:tcW w:w="6228" w:type="dxa"/>
          </w:tcPr>
          <w:p w14:paraId="4FD04020" w14:textId="77777777" w:rsidR="00583FB2" w:rsidRPr="007B5C5A" w:rsidRDefault="00583FB2" w:rsidP="00DC54EE">
            <w:pPr>
              <w:pStyle w:val="UseCaseNumber"/>
              <w:numPr>
                <w:ilvl w:val="0"/>
                <w:numId w:val="56"/>
              </w:numPr>
            </w:pPr>
            <w:r>
              <w:t xml:space="preserve">Outcome must not be tied to any courses. </w:t>
            </w:r>
            <w:r w:rsidRPr="007B5C5A">
              <w:t xml:space="preserve"> </w:t>
            </w:r>
          </w:p>
        </w:tc>
      </w:tr>
      <w:tr w:rsidR="00583FB2" w:rsidRPr="007B5C5A" w14:paraId="185D7DE0" w14:textId="77777777" w:rsidTr="00583FB2">
        <w:tc>
          <w:tcPr>
            <w:tcW w:w="2628" w:type="dxa"/>
          </w:tcPr>
          <w:p w14:paraId="3AFE1E6D" w14:textId="77777777" w:rsidR="00583FB2" w:rsidRPr="007B5C5A" w:rsidRDefault="00583FB2" w:rsidP="008F27CF">
            <w:pPr>
              <w:pStyle w:val="UseCaseLabels"/>
            </w:pPr>
            <w:r w:rsidRPr="007B5C5A">
              <w:t>Post</w:t>
            </w:r>
            <w:ins w:id="65" w:author="Mack" w:date="2015-04-19T17:13:00Z">
              <w:r>
                <w:t xml:space="preserve"> </w:t>
              </w:r>
            </w:ins>
            <w:r w:rsidRPr="007B5C5A">
              <w:t>conditions:</w:t>
            </w:r>
          </w:p>
        </w:tc>
        <w:tc>
          <w:tcPr>
            <w:tcW w:w="6228" w:type="dxa"/>
          </w:tcPr>
          <w:p w14:paraId="41E20EC5" w14:textId="77777777" w:rsidR="00583FB2" w:rsidRPr="007B5C5A" w:rsidRDefault="00583FB2" w:rsidP="00DC54EE">
            <w:pPr>
              <w:pStyle w:val="UseCaseNumber"/>
              <w:numPr>
                <w:ilvl w:val="0"/>
                <w:numId w:val="57"/>
              </w:numPr>
            </w:pPr>
          </w:p>
        </w:tc>
      </w:tr>
      <w:tr w:rsidR="00583FB2" w:rsidRPr="007B5C5A" w14:paraId="2CDD114D" w14:textId="77777777" w:rsidTr="00583FB2">
        <w:tc>
          <w:tcPr>
            <w:tcW w:w="2628" w:type="dxa"/>
          </w:tcPr>
          <w:p w14:paraId="55B2B9D7" w14:textId="77777777" w:rsidR="00583FB2" w:rsidRPr="007B5C5A" w:rsidRDefault="00583FB2" w:rsidP="008F27CF">
            <w:pPr>
              <w:pStyle w:val="UseCaseLabels"/>
            </w:pPr>
            <w:r w:rsidRPr="007B5C5A">
              <w:t>Normal Flow:</w:t>
            </w:r>
          </w:p>
        </w:tc>
        <w:tc>
          <w:tcPr>
            <w:tcW w:w="6228" w:type="dxa"/>
          </w:tcPr>
          <w:p w14:paraId="4490412D" w14:textId="77777777" w:rsidR="00583FB2" w:rsidRPr="007B5C5A" w:rsidRDefault="00583FB2" w:rsidP="00DC54EE">
            <w:pPr>
              <w:pStyle w:val="UseCaseNumber"/>
              <w:numPr>
                <w:ilvl w:val="0"/>
                <w:numId w:val="55"/>
              </w:numPr>
            </w:pPr>
          </w:p>
          <w:p w14:paraId="6D212D8B" w14:textId="77777777" w:rsidR="00583FB2" w:rsidRPr="007B5C5A" w:rsidRDefault="00583FB2" w:rsidP="008F27CF">
            <w:pPr>
              <w:pStyle w:val="UseCaseNumber11"/>
            </w:pPr>
          </w:p>
        </w:tc>
      </w:tr>
      <w:tr w:rsidR="00583FB2" w:rsidRPr="007B5C5A" w14:paraId="6CD4742F" w14:textId="77777777" w:rsidTr="00583FB2">
        <w:tc>
          <w:tcPr>
            <w:tcW w:w="2628" w:type="dxa"/>
          </w:tcPr>
          <w:p w14:paraId="37ED8EB7" w14:textId="77777777" w:rsidR="00583FB2" w:rsidRPr="007B5C5A" w:rsidRDefault="00583FB2" w:rsidP="008F27CF">
            <w:pPr>
              <w:pStyle w:val="UseCaseLabels"/>
            </w:pPr>
            <w:r w:rsidRPr="007B5C5A">
              <w:t>Alternative Flows:</w:t>
            </w:r>
          </w:p>
        </w:tc>
        <w:tc>
          <w:tcPr>
            <w:tcW w:w="6228" w:type="dxa"/>
          </w:tcPr>
          <w:p w14:paraId="2F88D0DB" w14:textId="299880F7" w:rsidR="00583FB2" w:rsidRPr="007B5C5A" w:rsidRDefault="00583FB2" w:rsidP="00DC54EE">
            <w:pPr>
              <w:pStyle w:val="UseCaseNumber"/>
              <w:numPr>
                <w:ilvl w:val="0"/>
                <w:numId w:val="54"/>
              </w:numPr>
            </w:pPr>
          </w:p>
          <w:p w14:paraId="2EC13B40" w14:textId="77777777" w:rsidR="00583FB2" w:rsidRPr="007B5C5A" w:rsidRDefault="00583FB2" w:rsidP="008F27CF">
            <w:pPr>
              <w:pStyle w:val="UseCaseNumber11"/>
            </w:pPr>
          </w:p>
          <w:p w14:paraId="460AC9FC" w14:textId="13A3E7ED" w:rsidR="00583FB2" w:rsidRPr="007B5C5A" w:rsidRDefault="00583FB2" w:rsidP="008F27CF">
            <w:pPr>
              <w:pStyle w:val="UseCaseNumber"/>
            </w:pPr>
          </w:p>
          <w:p w14:paraId="26F3AA2E" w14:textId="77777777" w:rsidR="00583FB2" w:rsidRPr="007B5C5A" w:rsidRDefault="00583FB2" w:rsidP="008F27CF">
            <w:pPr>
              <w:pStyle w:val="UseCaseNumber11"/>
            </w:pPr>
          </w:p>
        </w:tc>
      </w:tr>
      <w:tr w:rsidR="00583FB2" w:rsidRPr="007B5C5A" w14:paraId="08098B60" w14:textId="77777777" w:rsidTr="00583FB2">
        <w:tc>
          <w:tcPr>
            <w:tcW w:w="2628" w:type="dxa"/>
          </w:tcPr>
          <w:p w14:paraId="2D7A283C" w14:textId="77777777" w:rsidR="00583FB2" w:rsidRPr="007B5C5A" w:rsidRDefault="00583FB2" w:rsidP="008F27CF">
            <w:pPr>
              <w:pStyle w:val="UseCaseLabels"/>
            </w:pPr>
            <w:r w:rsidRPr="007B5C5A">
              <w:t>Exceptions:</w:t>
            </w:r>
          </w:p>
        </w:tc>
        <w:tc>
          <w:tcPr>
            <w:tcW w:w="6228" w:type="dxa"/>
          </w:tcPr>
          <w:p w14:paraId="426654B2" w14:textId="7C329CC1" w:rsidR="00583FB2" w:rsidRPr="007B5C5A" w:rsidRDefault="00583FB2" w:rsidP="00DC54EE">
            <w:pPr>
              <w:pStyle w:val="ExcTitleUseCase"/>
              <w:numPr>
                <w:ilvl w:val="3"/>
                <w:numId w:val="104"/>
              </w:numPr>
            </w:pPr>
          </w:p>
          <w:p w14:paraId="3AAC88D1" w14:textId="3AB4013B" w:rsidR="00583FB2" w:rsidRPr="008F27CF" w:rsidRDefault="00583FB2" w:rsidP="00583FB2">
            <w:pPr>
              <w:pStyle w:val="UseCaseExce"/>
            </w:pPr>
            <w:r w:rsidRPr="007B5C5A">
              <w:t xml:space="preserve"> </w:t>
            </w:r>
            <w:r w:rsidRPr="008F27CF">
              <w:t xml:space="preserve"> </w:t>
            </w:r>
          </w:p>
        </w:tc>
      </w:tr>
      <w:tr w:rsidR="00583FB2" w:rsidRPr="007B5C5A" w14:paraId="02F727CC" w14:textId="77777777" w:rsidTr="00583FB2">
        <w:tc>
          <w:tcPr>
            <w:tcW w:w="2628" w:type="dxa"/>
          </w:tcPr>
          <w:p w14:paraId="7134A65B" w14:textId="77777777" w:rsidR="00583FB2" w:rsidRPr="007B5C5A" w:rsidRDefault="00583FB2" w:rsidP="008F27CF">
            <w:pPr>
              <w:pStyle w:val="UseCaseLabels"/>
            </w:pPr>
            <w:r w:rsidRPr="007B5C5A">
              <w:t>Includes:</w:t>
            </w:r>
          </w:p>
        </w:tc>
        <w:tc>
          <w:tcPr>
            <w:tcW w:w="6228" w:type="dxa"/>
          </w:tcPr>
          <w:p w14:paraId="0BDEF204" w14:textId="77777777" w:rsidR="00583FB2" w:rsidRPr="007B5C5A" w:rsidRDefault="00583FB2" w:rsidP="008F27CF">
            <w:pPr>
              <w:pStyle w:val="UseCaseNormal"/>
            </w:pPr>
            <w:r w:rsidRPr="007B5C5A">
              <w:t>None</w:t>
            </w:r>
          </w:p>
        </w:tc>
      </w:tr>
      <w:tr w:rsidR="00583FB2" w:rsidRPr="007B5C5A" w14:paraId="5BDE0C4B" w14:textId="77777777" w:rsidTr="00583FB2">
        <w:tc>
          <w:tcPr>
            <w:tcW w:w="2628" w:type="dxa"/>
          </w:tcPr>
          <w:p w14:paraId="5EBE7441" w14:textId="77777777" w:rsidR="00583FB2" w:rsidRPr="007B5C5A" w:rsidRDefault="00583FB2" w:rsidP="008F27CF">
            <w:pPr>
              <w:pStyle w:val="UseCaseLabels"/>
            </w:pPr>
            <w:r w:rsidRPr="007B5C5A">
              <w:t>Priority:</w:t>
            </w:r>
          </w:p>
        </w:tc>
        <w:tc>
          <w:tcPr>
            <w:tcW w:w="6228" w:type="dxa"/>
          </w:tcPr>
          <w:p w14:paraId="4B7ED5D4" w14:textId="77777777" w:rsidR="00583FB2" w:rsidRPr="007B5C5A" w:rsidRDefault="00583FB2" w:rsidP="008F27CF">
            <w:pPr>
              <w:pStyle w:val="UseCaseNormal"/>
            </w:pPr>
            <w:r w:rsidRPr="007B5C5A">
              <w:t>High</w:t>
            </w:r>
          </w:p>
        </w:tc>
      </w:tr>
      <w:tr w:rsidR="00583FB2" w:rsidRPr="007B5C5A" w14:paraId="5A63549C" w14:textId="77777777" w:rsidTr="00583FB2">
        <w:tc>
          <w:tcPr>
            <w:tcW w:w="2628" w:type="dxa"/>
          </w:tcPr>
          <w:p w14:paraId="708A70C2" w14:textId="77777777" w:rsidR="00583FB2" w:rsidRPr="007B5C5A" w:rsidRDefault="00583FB2" w:rsidP="008F27CF">
            <w:pPr>
              <w:pStyle w:val="UseCaseLabels"/>
            </w:pPr>
            <w:r w:rsidRPr="007B5C5A">
              <w:t>Frequency of Use:</w:t>
            </w:r>
          </w:p>
        </w:tc>
        <w:tc>
          <w:tcPr>
            <w:tcW w:w="6228" w:type="dxa"/>
          </w:tcPr>
          <w:p w14:paraId="0A14C8AD" w14:textId="77777777" w:rsidR="00583FB2" w:rsidRPr="007B5C5A" w:rsidRDefault="00583FB2" w:rsidP="008F27CF">
            <w:pPr>
              <w:pStyle w:val="UseCaseNormal"/>
            </w:pPr>
          </w:p>
        </w:tc>
      </w:tr>
      <w:tr w:rsidR="00583FB2" w:rsidRPr="007B5C5A" w14:paraId="47EADE7A" w14:textId="77777777" w:rsidTr="00583FB2">
        <w:tc>
          <w:tcPr>
            <w:tcW w:w="2628" w:type="dxa"/>
          </w:tcPr>
          <w:p w14:paraId="2FB1D49E" w14:textId="77777777" w:rsidR="00583FB2" w:rsidRPr="007B5C5A" w:rsidRDefault="00583FB2" w:rsidP="008F27CF">
            <w:pPr>
              <w:pStyle w:val="UseCaseLabels"/>
            </w:pPr>
            <w:r w:rsidRPr="007B5C5A">
              <w:t>Business Rules:</w:t>
            </w:r>
          </w:p>
        </w:tc>
        <w:tc>
          <w:tcPr>
            <w:tcW w:w="6228" w:type="dxa"/>
          </w:tcPr>
          <w:p w14:paraId="5436731C" w14:textId="77777777" w:rsidR="00583FB2" w:rsidRPr="007B5C5A" w:rsidRDefault="00583FB2" w:rsidP="008F27CF">
            <w:pPr>
              <w:pStyle w:val="UseCaseNormal"/>
            </w:pPr>
          </w:p>
        </w:tc>
      </w:tr>
      <w:tr w:rsidR="00583FB2" w:rsidRPr="007B5C5A" w14:paraId="3AB2A1AF" w14:textId="77777777" w:rsidTr="00583FB2">
        <w:tc>
          <w:tcPr>
            <w:tcW w:w="2628" w:type="dxa"/>
          </w:tcPr>
          <w:p w14:paraId="1865B7FA" w14:textId="77777777" w:rsidR="00583FB2" w:rsidRPr="007B5C5A" w:rsidRDefault="00583FB2" w:rsidP="008F27CF">
            <w:pPr>
              <w:pStyle w:val="UseCaseLabels"/>
            </w:pPr>
            <w:r w:rsidRPr="007B5C5A">
              <w:t>Special Requirements:</w:t>
            </w:r>
          </w:p>
        </w:tc>
        <w:tc>
          <w:tcPr>
            <w:tcW w:w="6228" w:type="dxa"/>
          </w:tcPr>
          <w:p w14:paraId="114FBA81" w14:textId="77777777" w:rsidR="00583FB2" w:rsidRPr="007B5C5A" w:rsidRDefault="00583FB2" w:rsidP="008F27CF">
            <w:pPr>
              <w:pStyle w:val="UseCaseNormal"/>
            </w:pPr>
            <w:r w:rsidRPr="007B5C5A">
              <w:t>None</w:t>
            </w:r>
          </w:p>
        </w:tc>
      </w:tr>
      <w:tr w:rsidR="00583FB2" w:rsidRPr="007B5C5A" w14:paraId="1129EB40" w14:textId="77777777" w:rsidTr="00583FB2">
        <w:tc>
          <w:tcPr>
            <w:tcW w:w="2628" w:type="dxa"/>
          </w:tcPr>
          <w:p w14:paraId="71F1809A" w14:textId="77777777" w:rsidR="00583FB2" w:rsidRPr="007B5C5A" w:rsidRDefault="00583FB2" w:rsidP="008F27CF">
            <w:pPr>
              <w:pStyle w:val="UseCaseLabels"/>
            </w:pPr>
            <w:r w:rsidRPr="007B5C5A">
              <w:t>Assumptions:</w:t>
            </w:r>
          </w:p>
        </w:tc>
        <w:tc>
          <w:tcPr>
            <w:tcW w:w="6228" w:type="dxa"/>
          </w:tcPr>
          <w:p w14:paraId="58DF7F77" w14:textId="77777777" w:rsidR="00583FB2" w:rsidRPr="007B5C5A" w:rsidRDefault="00583FB2" w:rsidP="008F27CF">
            <w:pPr>
              <w:pStyle w:val="AssumptionNotes"/>
            </w:pPr>
          </w:p>
        </w:tc>
      </w:tr>
      <w:tr w:rsidR="00583FB2" w:rsidRPr="007B5C5A" w14:paraId="291BAA15" w14:textId="77777777" w:rsidTr="00583FB2">
        <w:tc>
          <w:tcPr>
            <w:tcW w:w="2628" w:type="dxa"/>
          </w:tcPr>
          <w:p w14:paraId="1032A2C3" w14:textId="77777777" w:rsidR="00583FB2" w:rsidRPr="007B5C5A" w:rsidRDefault="00583FB2" w:rsidP="008F27CF">
            <w:pPr>
              <w:pStyle w:val="UseCaseLabels"/>
            </w:pPr>
            <w:r w:rsidRPr="007B5C5A">
              <w:t>Notes and Issues:</w:t>
            </w:r>
          </w:p>
        </w:tc>
        <w:tc>
          <w:tcPr>
            <w:tcW w:w="6228" w:type="dxa"/>
          </w:tcPr>
          <w:p w14:paraId="019AC246" w14:textId="77777777" w:rsidR="00583FB2" w:rsidRPr="003C7FE4" w:rsidRDefault="00583FB2" w:rsidP="008F27CF">
            <w:pPr>
              <w:pStyle w:val="AssumptionNotes"/>
            </w:pPr>
          </w:p>
        </w:tc>
      </w:tr>
    </w:tbl>
    <w:p w14:paraId="2558B961" w14:textId="77777777" w:rsidR="00583FB2" w:rsidRDefault="00583FB2" w:rsidP="00583FB2"/>
    <w:p w14:paraId="57CC83BC" w14:textId="77777777" w:rsidR="00583FB2" w:rsidRDefault="00583FB2" w:rsidP="00583FB2">
      <w:r>
        <w:br w:type="page"/>
      </w:r>
    </w:p>
    <w:p w14:paraId="5BE69C0C" w14:textId="77777777" w:rsidR="00583FB2" w:rsidRDefault="00583FB2" w:rsidP="00583FB2"/>
    <w:p w14:paraId="38FD6B4D"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503DA286" w14:textId="77777777" w:rsidTr="00583FB2">
        <w:trPr>
          <w:trHeight w:val="285"/>
        </w:trPr>
        <w:tc>
          <w:tcPr>
            <w:tcW w:w="1728" w:type="dxa"/>
          </w:tcPr>
          <w:p w14:paraId="6D0A34DF" w14:textId="77777777" w:rsidR="00583FB2" w:rsidRPr="007B5C5A" w:rsidRDefault="00583FB2" w:rsidP="008F27CF">
            <w:pPr>
              <w:pStyle w:val="UseCaseLabels"/>
            </w:pPr>
            <w:r w:rsidRPr="007B5C5A">
              <w:t>Use Case Name:</w:t>
            </w:r>
          </w:p>
        </w:tc>
        <w:tc>
          <w:tcPr>
            <w:tcW w:w="7129" w:type="dxa"/>
            <w:gridSpan w:val="3"/>
          </w:tcPr>
          <w:p w14:paraId="3B9B4F4A" w14:textId="77777777" w:rsidR="00583FB2" w:rsidRPr="00C25DCA" w:rsidRDefault="00583FB2" w:rsidP="00436F23">
            <w:pPr>
              <w:pStyle w:val="UseCaseNormal"/>
            </w:pPr>
            <w:r>
              <w:t>Update Program Outcome</w:t>
            </w:r>
          </w:p>
        </w:tc>
      </w:tr>
      <w:tr w:rsidR="00583FB2" w:rsidRPr="007B5C5A" w14:paraId="250234D9" w14:textId="77777777" w:rsidTr="00583FB2">
        <w:tc>
          <w:tcPr>
            <w:tcW w:w="1728" w:type="dxa"/>
          </w:tcPr>
          <w:p w14:paraId="6790C3F2" w14:textId="77777777" w:rsidR="00583FB2" w:rsidRPr="007B5C5A" w:rsidRDefault="00583FB2" w:rsidP="008F27CF">
            <w:pPr>
              <w:pStyle w:val="UseCaseLabels"/>
            </w:pPr>
            <w:r w:rsidRPr="007B5C5A">
              <w:t>Created By:</w:t>
            </w:r>
          </w:p>
        </w:tc>
        <w:tc>
          <w:tcPr>
            <w:tcW w:w="2520" w:type="dxa"/>
          </w:tcPr>
          <w:p w14:paraId="37BA0FE1" w14:textId="77777777" w:rsidR="00583FB2" w:rsidRPr="007B5C5A" w:rsidRDefault="00583FB2" w:rsidP="00436F23">
            <w:pPr>
              <w:pStyle w:val="UseCaseNormal"/>
            </w:pPr>
            <w:r>
              <w:t>Trevor Brooks</w:t>
            </w:r>
          </w:p>
        </w:tc>
        <w:tc>
          <w:tcPr>
            <w:tcW w:w="1980" w:type="dxa"/>
          </w:tcPr>
          <w:p w14:paraId="77FFF2F7" w14:textId="77777777" w:rsidR="00583FB2" w:rsidRPr="007B5C5A" w:rsidRDefault="00583FB2" w:rsidP="008F27CF">
            <w:pPr>
              <w:pStyle w:val="UseCaseLabels"/>
            </w:pPr>
            <w:r w:rsidRPr="007B5C5A">
              <w:t>Last Updated By:</w:t>
            </w:r>
          </w:p>
        </w:tc>
        <w:tc>
          <w:tcPr>
            <w:tcW w:w="2629" w:type="dxa"/>
          </w:tcPr>
          <w:p w14:paraId="3118F1D5" w14:textId="77777777" w:rsidR="00583FB2" w:rsidRPr="007B5C5A" w:rsidRDefault="00583FB2" w:rsidP="00436F23">
            <w:pPr>
              <w:pStyle w:val="UseCaseNormal"/>
            </w:pPr>
            <w:r>
              <w:t>Trevor Brooks</w:t>
            </w:r>
          </w:p>
        </w:tc>
      </w:tr>
      <w:tr w:rsidR="00583FB2" w:rsidRPr="007B5C5A" w14:paraId="125CBF87" w14:textId="77777777" w:rsidTr="00583FB2">
        <w:tc>
          <w:tcPr>
            <w:tcW w:w="1728" w:type="dxa"/>
          </w:tcPr>
          <w:p w14:paraId="60B232B6" w14:textId="77777777" w:rsidR="00583FB2" w:rsidRPr="007B5C5A" w:rsidRDefault="00583FB2" w:rsidP="008F27CF">
            <w:pPr>
              <w:pStyle w:val="UseCaseLabels"/>
            </w:pPr>
            <w:r w:rsidRPr="007B5C5A">
              <w:t>Date Created:</w:t>
            </w:r>
          </w:p>
        </w:tc>
        <w:tc>
          <w:tcPr>
            <w:tcW w:w="2520" w:type="dxa"/>
          </w:tcPr>
          <w:p w14:paraId="2F504DB4" w14:textId="77777777" w:rsidR="00583FB2" w:rsidRPr="007B5C5A" w:rsidRDefault="00583FB2" w:rsidP="00436F23">
            <w:pPr>
              <w:pStyle w:val="UseCaseNormal"/>
            </w:pPr>
            <w:r>
              <w:t>10-9-17</w:t>
            </w:r>
          </w:p>
        </w:tc>
        <w:tc>
          <w:tcPr>
            <w:tcW w:w="1980" w:type="dxa"/>
          </w:tcPr>
          <w:p w14:paraId="36C1C736" w14:textId="77777777" w:rsidR="00583FB2" w:rsidRPr="007B5C5A" w:rsidRDefault="00583FB2" w:rsidP="008F27CF">
            <w:pPr>
              <w:pStyle w:val="UseCaseLabels"/>
            </w:pPr>
            <w:r w:rsidRPr="007B5C5A">
              <w:t>Date Last Updated:</w:t>
            </w:r>
          </w:p>
        </w:tc>
        <w:tc>
          <w:tcPr>
            <w:tcW w:w="2629" w:type="dxa"/>
          </w:tcPr>
          <w:p w14:paraId="43042DC5" w14:textId="77777777" w:rsidR="00583FB2" w:rsidRPr="007B5C5A" w:rsidRDefault="00583FB2" w:rsidP="00436F23">
            <w:pPr>
              <w:pStyle w:val="UseCaseNormal"/>
            </w:pPr>
          </w:p>
        </w:tc>
      </w:tr>
    </w:tbl>
    <w:p w14:paraId="0B2C532C"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2E89FA8" w14:textId="77777777" w:rsidTr="00583FB2">
        <w:tc>
          <w:tcPr>
            <w:tcW w:w="2628" w:type="dxa"/>
          </w:tcPr>
          <w:p w14:paraId="3E7F6A25" w14:textId="77777777" w:rsidR="00583FB2" w:rsidRPr="007B5C5A" w:rsidRDefault="00583FB2" w:rsidP="008F27CF">
            <w:pPr>
              <w:pStyle w:val="UseCaseLabels"/>
            </w:pPr>
            <w:r w:rsidRPr="007B5C5A">
              <w:t>Actors:</w:t>
            </w:r>
          </w:p>
        </w:tc>
        <w:tc>
          <w:tcPr>
            <w:tcW w:w="6228" w:type="dxa"/>
          </w:tcPr>
          <w:p w14:paraId="3917D8E5" w14:textId="77777777" w:rsidR="00583FB2" w:rsidRPr="007B5C5A" w:rsidRDefault="00583FB2" w:rsidP="00436F23">
            <w:pPr>
              <w:pStyle w:val="UseCaseNormal"/>
            </w:pPr>
            <w:r>
              <w:t>Program Coordinator</w:t>
            </w:r>
          </w:p>
        </w:tc>
      </w:tr>
      <w:tr w:rsidR="00583FB2" w:rsidRPr="007B5C5A" w14:paraId="2F4491A2" w14:textId="77777777" w:rsidTr="00583FB2">
        <w:tc>
          <w:tcPr>
            <w:tcW w:w="2628" w:type="dxa"/>
          </w:tcPr>
          <w:p w14:paraId="1141E167" w14:textId="77777777" w:rsidR="00583FB2" w:rsidRPr="007B5C5A" w:rsidRDefault="00583FB2" w:rsidP="008F27CF">
            <w:pPr>
              <w:pStyle w:val="UseCaseLabels"/>
            </w:pPr>
            <w:r w:rsidRPr="007B5C5A">
              <w:t>Description:</w:t>
            </w:r>
          </w:p>
        </w:tc>
        <w:tc>
          <w:tcPr>
            <w:tcW w:w="6228" w:type="dxa"/>
          </w:tcPr>
          <w:p w14:paraId="2770D914" w14:textId="77777777" w:rsidR="00583FB2" w:rsidRPr="007B5C5A" w:rsidRDefault="00583FB2" w:rsidP="00436F23">
            <w:pPr>
              <w:pStyle w:val="UseCaseNormal"/>
            </w:pPr>
            <w:r>
              <w:t xml:space="preserve">Outcomes can change in either wording or in name between assessment cycles. </w:t>
            </w:r>
          </w:p>
        </w:tc>
      </w:tr>
      <w:tr w:rsidR="00583FB2" w:rsidRPr="007B5C5A" w14:paraId="4983AD27" w14:textId="77777777" w:rsidTr="00583FB2">
        <w:tc>
          <w:tcPr>
            <w:tcW w:w="2628" w:type="dxa"/>
          </w:tcPr>
          <w:p w14:paraId="7493C49F" w14:textId="77777777" w:rsidR="00583FB2" w:rsidRPr="007B5C5A" w:rsidRDefault="00583FB2" w:rsidP="008F27CF">
            <w:pPr>
              <w:pStyle w:val="UseCaseLabels"/>
            </w:pPr>
            <w:r w:rsidRPr="007B5C5A">
              <w:t>Trigger:</w:t>
            </w:r>
          </w:p>
        </w:tc>
        <w:tc>
          <w:tcPr>
            <w:tcW w:w="6228" w:type="dxa"/>
          </w:tcPr>
          <w:p w14:paraId="63EB009F" w14:textId="77777777" w:rsidR="00583FB2" w:rsidRPr="007B5C5A" w:rsidRDefault="00583FB2" w:rsidP="00436F23">
            <w:pPr>
              <w:pStyle w:val="UseCaseNormal"/>
            </w:pPr>
          </w:p>
        </w:tc>
      </w:tr>
      <w:tr w:rsidR="00583FB2" w:rsidRPr="007B5C5A" w14:paraId="5F840E64" w14:textId="77777777" w:rsidTr="00583FB2">
        <w:tc>
          <w:tcPr>
            <w:tcW w:w="2628" w:type="dxa"/>
          </w:tcPr>
          <w:p w14:paraId="5B967F64" w14:textId="77777777" w:rsidR="00583FB2" w:rsidRPr="007B5C5A" w:rsidRDefault="00583FB2" w:rsidP="008F27CF">
            <w:pPr>
              <w:pStyle w:val="UseCaseLabels"/>
            </w:pPr>
            <w:r w:rsidRPr="007B5C5A">
              <w:t>Preconditions:</w:t>
            </w:r>
          </w:p>
        </w:tc>
        <w:tc>
          <w:tcPr>
            <w:tcW w:w="6228" w:type="dxa"/>
          </w:tcPr>
          <w:p w14:paraId="37A21172" w14:textId="77777777" w:rsidR="00583FB2" w:rsidRPr="007B5C5A" w:rsidRDefault="00583FB2" w:rsidP="00DC54EE">
            <w:pPr>
              <w:pStyle w:val="UseCaseNumber"/>
              <w:numPr>
                <w:ilvl w:val="0"/>
                <w:numId w:val="52"/>
              </w:numPr>
            </w:pPr>
            <w:r w:rsidRPr="007B5C5A">
              <w:t xml:space="preserve"> </w:t>
            </w:r>
          </w:p>
        </w:tc>
      </w:tr>
      <w:tr w:rsidR="00583FB2" w:rsidRPr="007B5C5A" w14:paraId="5D419B5B" w14:textId="77777777" w:rsidTr="00583FB2">
        <w:tc>
          <w:tcPr>
            <w:tcW w:w="2628" w:type="dxa"/>
          </w:tcPr>
          <w:p w14:paraId="6828F335" w14:textId="77777777" w:rsidR="00583FB2" w:rsidRPr="007B5C5A" w:rsidRDefault="00583FB2" w:rsidP="008F27CF">
            <w:pPr>
              <w:pStyle w:val="UseCaseLabels"/>
            </w:pPr>
            <w:r w:rsidRPr="007B5C5A">
              <w:t>Post</w:t>
            </w:r>
            <w:ins w:id="66" w:author="Mack" w:date="2015-04-19T17:13:00Z">
              <w:r>
                <w:t xml:space="preserve"> </w:t>
              </w:r>
            </w:ins>
            <w:r w:rsidRPr="007B5C5A">
              <w:t>conditions:</w:t>
            </w:r>
          </w:p>
        </w:tc>
        <w:tc>
          <w:tcPr>
            <w:tcW w:w="6228" w:type="dxa"/>
          </w:tcPr>
          <w:p w14:paraId="06073324" w14:textId="77777777" w:rsidR="00583FB2" w:rsidRPr="007B5C5A" w:rsidRDefault="00583FB2" w:rsidP="00DC54EE">
            <w:pPr>
              <w:pStyle w:val="UseCaseNumber"/>
              <w:numPr>
                <w:ilvl w:val="0"/>
                <w:numId w:val="53"/>
              </w:numPr>
            </w:pPr>
          </w:p>
        </w:tc>
      </w:tr>
      <w:tr w:rsidR="00583FB2" w:rsidRPr="007B5C5A" w14:paraId="3FAA96F7" w14:textId="77777777" w:rsidTr="00583FB2">
        <w:tc>
          <w:tcPr>
            <w:tcW w:w="2628" w:type="dxa"/>
          </w:tcPr>
          <w:p w14:paraId="38F1E380" w14:textId="77777777" w:rsidR="00583FB2" w:rsidRPr="007B5C5A" w:rsidRDefault="00583FB2" w:rsidP="008F27CF">
            <w:pPr>
              <w:pStyle w:val="UseCaseLabels"/>
            </w:pPr>
            <w:r w:rsidRPr="007B5C5A">
              <w:t>Normal Flow:</w:t>
            </w:r>
          </w:p>
        </w:tc>
        <w:tc>
          <w:tcPr>
            <w:tcW w:w="6228" w:type="dxa"/>
          </w:tcPr>
          <w:p w14:paraId="32B17F7D" w14:textId="77777777" w:rsidR="00583FB2" w:rsidRPr="007B5C5A" w:rsidRDefault="00583FB2" w:rsidP="00DC54EE">
            <w:pPr>
              <w:pStyle w:val="UseCaseNumber"/>
              <w:numPr>
                <w:ilvl w:val="0"/>
                <w:numId w:val="51"/>
              </w:numPr>
            </w:pPr>
          </w:p>
          <w:p w14:paraId="5E74BE04" w14:textId="77777777" w:rsidR="00583FB2" w:rsidRPr="007B5C5A" w:rsidRDefault="00583FB2" w:rsidP="008F27CF">
            <w:pPr>
              <w:pStyle w:val="UseCaseNumber11"/>
            </w:pPr>
          </w:p>
        </w:tc>
      </w:tr>
      <w:tr w:rsidR="00583FB2" w:rsidRPr="007B5C5A" w14:paraId="12160DBD" w14:textId="77777777" w:rsidTr="00583FB2">
        <w:tc>
          <w:tcPr>
            <w:tcW w:w="2628" w:type="dxa"/>
          </w:tcPr>
          <w:p w14:paraId="0E6E50B5" w14:textId="77777777" w:rsidR="00583FB2" w:rsidRPr="007B5C5A" w:rsidRDefault="00583FB2" w:rsidP="008F27CF">
            <w:pPr>
              <w:pStyle w:val="UseCaseLabels"/>
            </w:pPr>
            <w:r w:rsidRPr="007B5C5A">
              <w:t>Alternative Flows:</w:t>
            </w:r>
          </w:p>
        </w:tc>
        <w:tc>
          <w:tcPr>
            <w:tcW w:w="6228" w:type="dxa"/>
          </w:tcPr>
          <w:p w14:paraId="391AF477" w14:textId="2E58DCFD" w:rsidR="00583FB2" w:rsidRPr="007B5C5A" w:rsidRDefault="00583FB2" w:rsidP="00DC54EE">
            <w:pPr>
              <w:pStyle w:val="UseCaseNumber"/>
              <w:numPr>
                <w:ilvl w:val="0"/>
                <w:numId w:val="50"/>
              </w:numPr>
            </w:pPr>
          </w:p>
          <w:p w14:paraId="5A21425C" w14:textId="77777777" w:rsidR="00583FB2" w:rsidRPr="007B5C5A" w:rsidRDefault="00583FB2" w:rsidP="008F27CF">
            <w:pPr>
              <w:pStyle w:val="UseCaseNumber11"/>
            </w:pPr>
          </w:p>
          <w:p w14:paraId="48FBA80D" w14:textId="00BC6B70" w:rsidR="00583FB2" w:rsidRPr="007B5C5A" w:rsidRDefault="00583FB2" w:rsidP="008F27CF">
            <w:pPr>
              <w:pStyle w:val="UseCaseNumber"/>
            </w:pPr>
          </w:p>
          <w:p w14:paraId="796AD263" w14:textId="77777777" w:rsidR="00583FB2" w:rsidRPr="007B5C5A" w:rsidRDefault="00583FB2" w:rsidP="008F27CF">
            <w:pPr>
              <w:pStyle w:val="UseCaseNumber11"/>
            </w:pPr>
          </w:p>
        </w:tc>
      </w:tr>
      <w:tr w:rsidR="00583FB2" w:rsidRPr="007B5C5A" w14:paraId="5E44FAAB" w14:textId="77777777" w:rsidTr="00583FB2">
        <w:tc>
          <w:tcPr>
            <w:tcW w:w="2628" w:type="dxa"/>
          </w:tcPr>
          <w:p w14:paraId="7319C32E" w14:textId="77777777" w:rsidR="00583FB2" w:rsidRPr="007B5C5A" w:rsidRDefault="00583FB2" w:rsidP="008F27CF">
            <w:pPr>
              <w:pStyle w:val="UseCaseLabels"/>
            </w:pPr>
            <w:r w:rsidRPr="007B5C5A">
              <w:t>Exceptions:</w:t>
            </w:r>
          </w:p>
        </w:tc>
        <w:tc>
          <w:tcPr>
            <w:tcW w:w="6228" w:type="dxa"/>
          </w:tcPr>
          <w:p w14:paraId="3E61AC67" w14:textId="3A5E98F6" w:rsidR="00583FB2" w:rsidRPr="007B5C5A" w:rsidRDefault="00583FB2" w:rsidP="00DC54EE">
            <w:pPr>
              <w:pStyle w:val="ExcTitleUseCase"/>
              <w:numPr>
                <w:ilvl w:val="3"/>
                <w:numId w:val="105"/>
              </w:numPr>
            </w:pPr>
          </w:p>
          <w:p w14:paraId="3ED72220" w14:textId="71253F15" w:rsidR="00583FB2" w:rsidRPr="008F27CF" w:rsidRDefault="00583FB2" w:rsidP="00583FB2">
            <w:pPr>
              <w:pStyle w:val="UseCaseExce"/>
            </w:pPr>
            <w:r w:rsidRPr="008F27CF">
              <w:t xml:space="preserve"> </w:t>
            </w:r>
          </w:p>
        </w:tc>
      </w:tr>
      <w:tr w:rsidR="00583FB2" w:rsidRPr="007B5C5A" w14:paraId="651C23F2" w14:textId="77777777" w:rsidTr="00583FB2">
        <w:tc>
          <w:tcPr>
            <w:tcW w:w="2628" w:type="dxa"/>
          </w:tcPr>
          <w:p w14:paraId="1751522F" w14:textId="77777777" w:rsidR="00583FB2" w:rsidRPr="007B5C5A" w:rsidRDefault="00583FB2" w:rsidP="008F27CF">
            <w:pPr>
              <w:pStyle w:val="UseCaseLabels"/>
            </w:pPr>
            <w:r w:rsidRPr="007B5C5A">
              <w:t>Includes:</w:t>
            </w:r>
          </w:p>
        </w:tc>
        <w:tc>
          <w:tcPr>
            <w:tcW w:w="6228" w:type="dxa"/>
          </w:tcPr>
          <w:p w14:paraId="25CA834F" w14:textId="77777777" w:rsidR="00583FB2" w:rsidRPr="008F27CF" w:rsidRDefault="00583FB2" w:rsidP="008F27CF">
            <w:pPr>
              <w:pStyle w:val="UseCaseNormal"/>
            </w:pPr>
            <w:r w:rsidRPr="008F27CF">
              <w:t>None</w:t>
            </w:r>
          </w:p>
        </w:tc>
      </w:tr>
      <w:tr w:rsidR="00583FB2" w:rsidRPr="007B5C5A" w14:paraId="37C3A0FB" w14:textId="77777777" w:rsidTr="00583FB2">
        <w:tc>
          <w:tcPr>
            <w:tcW w:w="2628" w:type="dxa"/>
          </w:tcPr>
          <w:p w14:paraId="039BE83D" w14:textId="77777777" w:rsidR="00583FB2" w:rsidRPr="007B5C5A" w:rsidRDefault="00583FB2" w:rsidP="008F27CF">
            <w:pPr>
              <w:pStyle w:val="UseCaseLabels"/>
            </w:pPr>
            <w:r w:rsidRPr="007B5C5A">
              <w:t>Priority:</w:t>
            </w:r>
          </w:p>
        </w:tc>
        <w:tc>
          <w:tcPr>
            <w:tcW w:w="6228" w:type="dxa"/>
          </w:tcPr>
          <w:p w14:paraId="0F29202A" w14:textId="77777777" w:rsidR="00583FB2" w:rsidRPr="008F27CF" w:rsidRDefault="00583FB2" w:rsidP="008F27CF">
            <w:pPr>
              <w:pStyle w:val="UseCaseNormal"/>
            </w:pPr>
            <w:r w:rsidRPr="008F27CF">
              <w:t>High</w:t>
            </w:r>
          </w:p>
        </w:tc>
      </w:tr>
      <w:tr w:rsidR="00583FB2" w:rsidRPr="007B5C5A" w14:paraId="48E79B5B" w14:textId="77777777" w:rsidTr="00583FB2">
        <w:tc>
          <w:tcPr>
            <w:tcW w:w="2628" w:type="dxa"/>
          </w:tcPr>
          <w:p w14:paraId="6703A016" w14:textId="77777777" w:rsidR="00583FB2" w:rsidRPr="007B5C5A" w:rsidRDefault="00583FB2" w:rsidP="008F27CF">
            <w:pPr>
              <w:pStyle w:val="UseCaseLabels"/>
            </w:pPr>
            <w:r w:rsidRPr="007B5C5A">
              <w:t>Frequency of Use:</w:t>
            </w:r>
          </w:p>
        </w:tc>
        <w:tc>
          <w:tcPr>
            <w:tcW w:w="6228" w:type="dxa"/>
          </w:tcPr>
          <w:p w14:paraId="11216335" w14:textId="77777777" w:rsidR="00583FB2" w:rsidRPr="008F27CF" w:rsidRDefault="00583FB2" w:rsidP="008F27CF">
            <w:pPr>
              <w:pStyle w:val="UseCaseNormal"/>
            </w:pPr>
          </w:p>
        </w:tc>
      </w:tr>
      <w:tr w:rsidR="00583FB2" w:rsidRPr="007B5C5A" w14:paraId="4300CD3D" w14:textId="77777777" w:rsidTr="00583FB2">
        <w:tc>
          <w:tcPr>
            <w:tcW w:w="2628" w:type="dxa"/>
          </w:tcPr>
          <w:p w14:paraId="783FC740" w14:textId="77777777" w:rsidR="00583FB2" w:rsidRPr="007B5C5A" w:rsidRDefault="00583FB2" w:rsidP="008F27CF">
            <w:pPr>
              <w:pStyle w:val="UseCaseLabels"/>
            </w:pPr>
            <w:r w:rsidRPr="007B5C5A">
              <w:t>Business Rules:</w:t>
            </w:r>
          </w:p>
        </w:tc>
        <w:tc>
          <w:tcPr>
            <w:tcW w:w="6228" w:type="dxa"/>
          </w:tcPr>
          <w:p w14:paraId="41CBD03F" w14:textId="77777777" w:rsidR="00583FB2" w:rsidRPr="008F27CF" w:rsidRDefault="00583FB2" w:rsidP="008F27CF">
            <w:pPr>
              <w:pStyle w:val="UseCaseNormal"/>
            </w:pPr>
          </w:p>
        </w:tc>
      </w:tr>
      <w:tr w:rsidR="00583FB2" w:rsidRPr="007B5C5A" w14:paraId="7DB86CBB" w14:textId="77777777" w:rsidTr="00583FB2">
        <w:tc>
          <w:tcPr>
            <w:tcW w:w="2628" w:type="dxa"/>
          </w:tcPr>
          <w:p w14:paraId="10CE7A86" w14:textId="77777777" w:rsidR="00583FB2" w:rsidRPr="007B5C5A" w:rsidRDefault="00583FB2" w:rsidP="008F27CF">
            <w:pPr>
              <w:pStyle w:val="UseCaseLabels"/>
            </w:pPr>
            <w:r w:rsidRPr="007B5C5A">
              <w:t>Special Requirements:</w:t>
            </w:r>
          </w:p>
        </w:tc>
        <w:tc>
          <w:tcPr>
            <w:tcW w:w="6228" w:type="dxa"/>
          </w:tcPr>
          <w:p w14:paraId="5C3F2698" w14:textId="77777777" w:rsidR="00583FB2" w:rsidRPr="008F27CF" w:rsidRDefault="00583FB2" w:rsidP="008F27CF">
            <w:pPr>
              <w:pStyle w:val="UseCaseNormal"/>
            </w:pPr>
            <w:r w:rsidRPr="008F27CF">
              <w:t>None</w:t>
            </w:r>
          </w:p>
        </w:tc>
      </w:tr>
      <w:tr w:rsidR="00583FB2" w:rsidRPr="007B5C5A" w14:paraId="38AD487B" w14:textId="77777777" w:rsidTr="00583FB2">
        <w:tc>
          <w:tcPr>
            <w:tcW w:w="2628" w:type="dxa"/>
          </w:tcPr>
          <w:p w14:paraId="27304822" w14:textId="77777777" w:rsidR="00583FB2" w:rsidRPr="007B5C5A" w:rsidRDefault="00583FB2" w:rsidP="008F27CF">
            <w:pPr>
              <w:pStyle w:val="UseCaseLabels"/>
            </w:pPr>
            <w:r w:rsidRPr="007B5C5A">
              <w:t>Assumptions:</w:t>
            </w:r>
          </w:p>
        </w:tc>
        <w:tc>
          <w:tcPr>
            <w:tcW w:w="6228" w:type="dxa"/>
          </w:tcPr>
          <w:p w14:paraId="024C001F" w14:textId="77777777" w:rsidR="00583FB2" w:rsidRPr="007B5C5A" w:rsidRDefault="00583FB2" w:rsidP="00436F23">
            <w:pPr>
              <w:pStyle w:val="AssumptionNotes"/>
            </w:pPr>
          </w:p>
        </w:tc>
      </w:tr>
      <w:tr w:rsidR="00583FB2" w:rsidRPr="007B5C5A" w14:paraId="166D1B97" w14:textId="77777777" w:rsidTr="00583FB2">
        <w:tc>
          <w:tcPr>
            <w:tcW w:w="2628" w:type="dxa"/>
          </w:tcPr>
          <w:p w14:paraId="6AC25865" w14:textId="77777777" w:rsidR="00583FB2" w:rsidRPr="007B5C5A" w:rsidRDefault="00583FB2" w:rsidP="008F27CF">
            <w:pPr>
              <w:pStyle w:val="UseCaseLabels"/>
            </w:pPr>
            <w:r w:rsidRPr="007B5C5A">
              <w:t>Notes and Issues:</w:t>
            </w:r>
          </w:p>
        </w:tc>
        <w:tc>
          <w:tcPr>
            <w:tcW w:w="6228" w:type="dxa"/>
          </w:tcPr>
          <w:p w14:paraId="3CC616FF" w14:textId="77777777" w:rsidR="00583FB2" w:rsidRPr="003C7FE4" w:rsidRDefault="00583FB2" w:rsidP="00436F23">
            <w:pPr>
              <w:pStyle w:val="AssumptionNotes"/>
            </w:pPr>
          </w:p>
        </w:tc>
      </w:tr>
    </w:tbl>
    <w:p w14:paraId="72C8395B" w14:textId="77777777" w:rsidR="00583FB2" w:rsidRDefault="00583FB2" w:rsidP="00583FB2"/>
    <w:p w14:paraId="064D5F88" w14:textId="77777777" w:rsidR="00583FB2" w:rsidRDefault="00583FB2" w:rsidP="00583FB2">
      <w:r>
        <w:br w:type="page"/>
      </w:r>
    </w:p>
    <w:p w14:paraId="6156A777" w14:textId="77777777" w:rsidR="00583FB2" w:rsidRDefault="00583FB2" w:rsidP="00583FB2"/>
    <w:p w14:paraId="54636FDF"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F1138F4" w14:textId="77777777" w:rsidTr="00583FB2">
        <w:trPr>
          <w:trHeight w:val="285"/>
        </w:trPr>
        <w:tc>
          <w:tcPr>
            <w:tcW w:w="1728" w:type="dxa"/>
          </w:tcPr>
          <w:p w14:paraId="05C7B095" w14:textId="77777777" w:rsidR="00583FB2" w:rsidRPr="007B5C5A" w:rsidRDefault="00583FB2" w:rsidP="00436F23">
            <w:pPr>
              <w:pStyle w:val="UseCaseLabels"/>
            </w:pPr>
            <w:r w:rsidRPr="007B5C5A">
              <w:t>Use Case Name:</w:t>
            </w:r>
          </w:p>
        </w:tc>
        <w:tc>
          <w:tcPr>
            <w:tcW w:w="7129" w:type="dxa"/>
            <w:gridSpan w:val="3"/>
          </w:tcPr>
          <w:p w14:paraId="58CDED30" w14:textId="77777777" w:rsidR="00583FB2" w:rsidRPr="00C25DCA" w:rsidRDefault="00583FB2" w:rsidP="00436F23">
            <w:pPr>
              <w:pStyle w:val="UseCaseNormal"/>
            </w:pPr>
            <w:r>
              <w:t>Add Program Assessment</w:t>
            </w:r>
          </w:p>
        </w:tc>
      </w:tr>
      <w:tr w:rsidR="00583FB2" w:rsidRPr="007B5C5A" w14:paraId="0E6B8DA5" w14:textId="77777777" w:rsidTr="00583FB2">
        <w:tc>
          <w:tcPr>
            <w:tcW w:w="1728" w:type="dxa"/>
          </w:tcPr>
          <w:p w14:paraId="02C2E5C6" w14:textId="77777777" w:rsidR="00583FB2" w:rsidRPr="007B5C5A" w:rsidRDefault="00583FB2" w:rsidP="00436F23">
            <w:pPr>
              <w:pStyle w:val="UseCaseLabels"/>
            </w:pPr>
            <w:r w:rsidRPr="007B5C5A">
              <w:t>Created By:</w:t>
            </w:r>
          </w:p>
        </w:tc>
        <w:tc>
          <w:tcPr>
            <w:tcW w:w="2520" w:type="dxa"/>
          </w:tcPr>
          <w:p w14:paraId="09F59D99" w14:textId="77777777" w:rsidR="00583FB2" w:rsidRPr="007B5C5A" w:rsidRDefault="00583FB2" w:rsidP="00436F23">
            <w:pPr>
              <w:pStyle w:val="UseCaseNormal"/>
            </w:pPr>
            <w:r>
              <w:t>Trevor Brooks</w:t>
            </w:r>
          </w:p>
        </w:tc>
        <w:tc>
          <w:tcPr>
            <w:tcW w:w="1980" w:type="dxa"/>
          </w:tcPr>
          <w:p w14:paraId="2EABA0B2" w14:textId="77777777" w:rsidR="00583FB2" w:rsidRPr="007B5C5A" w:rsidRDefault="00583FB2" w:rsidP="00583FB2">
            <w:pPr>
              <w:jc w:val="right"/>
              <w:rPr>
                <w:sz w:val="22"/>
              </w:rPr>
            </w:pPr>
            <w:r w:rsidRPr="007B5C5A">
              <w:rPr>
                <w:sz w:val="22"/>
              </w:rPr>
              <w:t>Last Updated By:</w:t>
            </w:r>
          </w:p>
        </w:tc>
        <w:tc>
          <w:tcPr>
            <w:tcW w:w="2629" w:type="dxa"/>
          </w:tcPr>
          <w:p w14:paraId="09409A49" w14:textId="77777777" w:rsidR="00583FB2" w:rsidRPr="007B5C5A" w:rsidRDefault="00583FB2" w:rsidP="00436F23">
            <w:pPr>
              <w:pStyle w:val="UseCaseNormal"/>
            </w:pPr>
            <w:r>
              <w:t>Trevor Brooks</w:t>
            </w:r>
          </w:p>
        </w:tc>
      </w:tr>
      <w:tr w:rsidR="00583FB2" w:rsidRPr="007B5C5A" w14:paraId="2BC77CCF" w14:textId="77777777" w:rsidTr="00583FB2">
        <w:tc>
          <w:tcPr>
            <w:tcW w:w="1728" w:type="dxa"/>
          </w:tcPr>
          <w:p w14:paraId="4F25A7BA" w14:textId="77777777" w:rsidR="00583FB2" w:rsidRPr="007B5C5A" w:rsidRDefault="00583FB2" w:rsidP="00436F23">
            <w:pPr>
              <w:pStyle w:val="UseCaseLabels"/>
            </w:pPr>
            <w:r w:rsidRPr="007B5C5A">
              <w:t>Date Created:</w:t>
            </w:r>
          </w:p>
        </w:tc>
        <w:tc>
          <w:tcPr>
            <w:tcW w:w="2520" w:type="dxa"/>
          </w:tcPr>
          <w:p w14:paraId="72A07647" w14:textId="77777777" w:rsidR="00583FB2" w:rsidRPr="007B5C5A" w:rsidRDefault="00583FB2" w:rsidP="00436F23">
            <w:pPr>
              <w:pStyle w:val="UseCaseNormal"/>
            </w:pPr>
            <w:r>
              <w:t>10-9-17</w:t>
            </w:r>
          </w:p>
        </w:tc>
        <w:tc>
          <w:tcPr>
            <w:tcW w:w="1980" w:type="dxa"/>
          </w:tcPr>
          <w:p w14:paraId="10E672F0" w14:textId="77777777" w:rsidR="00583FB2" w:rsidRPr="007B5C5A" w:rsidRDefault="00583FB2" w:rsidP="00583FB2">
            <w:pPr>
              <w:jc w:val="right"/>
              <w:rPr>
                <w:sz w:val="22"/>
              </w:rPr>
            </w:pPr>
            <w:r w:rsidRPr="007B5C5A">
              <w:rPr>
                <w:sz w:val="22"/>
              </w:rPr>
              <w:t>Date Last Updated:</w:t>
            </w:r>
          </w:p>
        </w:tc>
        <w:tc>
          <w:tcPr>
            <w:tcW w:w="2629" w:type="dxa"/>
          </w:tcPr>
          <w:p w14:paraId="73D41F73" w14:textId="77777777" w:rsidR="00583FB2" w:rsidRPr="007B5C5A" w:rsidRDefault="00583FB2" w:rsidP="00436F23">
            <w:pPr>
              <w:pStyle w:val="UseCaseNormal"/>
            </w:pPr>
          </w:p>
        </w:tc>
      </w:tr>
    </w:tbl>
    <w:p w14:paraId="1F0BD8C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4D8A3152" w14:textId="77777777" w:rsidTr="00583FB2">
        <w:tc>
          <w:tcPr>
            <w:tcW w:w="2628" w:type="dxa"/>
          </w:tcPr>
          <w:p w14:paraId="24874FDD" w14:textId="77777777" w:rsidR="00583FB2" w:rsidRPr="007B5C5A" w:rsidRDefault="00583FB2" w:rsidP="00436F23">
            <w:pPr>
              <w:pStyle w:val="UseCaseLabels"/>
            </w:pPr>
            <w:r w:rsidRPr="007B5C5A">
              <w:t>Actors:</w:t>
            </w:r>
          </w:p>
        </w:tc>
        <w:tc>
          <w:tcPr>
            <w:tcW w:w="6228" w:type="dxa"/>
          </w:tcPr>
          <w:p w14:paraId="760F8C67" w14:textId="77777777" w:rsidR="00583FB2" w:rsidRPr="007B5C5A" w:rsidRDefault="00583FB2" w:rsidP="00436F23">
            <w:pPr>
              <w:pStyle w:val="UseCaseNormal"/>
            </w:pPr>
            <w:r>
              <w:t>Program Coordinator</w:t>
            </w:r>
          </w:p>
        </w:tc>
      </w:tr>
      <w:tr w:rsidR="00583FB2" w:rsidRPr="007B5C5A" w14:paraId="275FF689" w14:textId="77777777" w:rsidTr="00583FB2">
        <w:tc>
          <w:tcPr>
            <w:tcW w:w="2628" w:type="dxa"/>
          </w:tcPr>
          <w:p w14:paraId="4992F1D4" w14:textId="77777777" w:rsidR="00583FB2" w:rsidRPr="007B5C5A" w:rsidRDefault="00583FB2" w:rsidP="00436F23">
            <w:pPr>
              <w:pStyle w:val="UseCaseLabels"/>
            </w:pPr>
            <w:r w:rsidRPr="007B5C5A">
              <w:t>Description:</w:t>
            </w:r>
          </w:p>
        </w:tc>
        <w:tc>
          <w:tcPr>
            <w:tcW w:w="6228" w:type="dxa"/>
          </w:tcPr>
          <w:p w14:paraId="25542018" w14:textId="77777777" w:rsidR="00583FB2" w:rsidRPr="007B5C5A" w:rsidRDefault="00583FB2" w:rsidP="00436F23">
            <w:pPr>
              <w:pStyle w:val="UseCaseNormal"/>
            </w:pPr>
            <w:r>
              <w:t>Outcomes are part of assessments. Assessments such as ABET or Northwest must be added to each program.</w:t>
            </w:r>
          </w:p>
        </w:tc>
      </w:tr>
      <w:tr w:rsidR="00583FB2" w:rsidRPr="007B5C5A" w14:paraId="57ED248F" w14:textId="77777777" w:rsidTr="00583FB2">
        <w:tc>
          <w:tcPr>
            <w:tcW w:w="2628" w:type="dxa"/>
          </w:tcPr>
          <w:p w14:paraId="2781B9FE" w14:textId="77777777" w:rsidR="00583FB2" w:rsidRPr="007B5C5A" w:rsidRDefault="00583FB2" w:rsidP="00436F23">
            <w:pPr>
              <w:pStyle w:val="UseCaseLabels"/>
            </w:pPr>
            <w:r w:rsidRPr="007B5C5A">
              <w:t>Trigger:</w:t>
            </w:r>
          </w:p>
        </w:tc>
        <w:tc>
          <w:tcPr>
            <w:tcW w:w="6228" w:type="dxa"/>
          </w:tcPr>
          <w:p w14:paraId="36C8FF0B" w14:textId="77777777" w:rsidR="00583FB2" w:rsidRPr="007B5C5A" w:rsidRDefault="00583FB2" w:rsidP="00436F23">
            <w:pPr>
              <w:pStyle w:val="UseCaseNormal"/>
            </w:pPr>
          </w:p>
        </w:tc>
      </w:tr>
      <w:tr w:rsidR="00583FB2" w:rsidRPr="007B5C5A" w14:paraId="5B434E71" w14:textId="77777777" w:rsidTr="00583FB2">
        <w:tc>
          <w:tcPr>
            <w:tcW w:w="2628" w:type="dxa"/>
          </w:tcPr>
          <w:p w14:paraId="3FA05A71" w14:textId="77777777" w:rsidR="00583FB2" w:rsidRPr="007B5C5A" w:rsidRDefault="00583FB2" w:rsidP="00436F23">
            <w:pPr>
              <w:pStyle w:val="UseCaseLabels"/>
            </w:pPr>
            <w:r w:rsidRPr="007B5C5A">
              <w:t>Preconditions:</w:t>
            </w:r>
          </w:p>
        </w:tc>
        <w:tc>
          <w:tcPr>
            <w:tcW w:w="6228" w:type="dxa"/>
          </w:tcPr>
          <w:p w14:paraId="05BA6863" w14:textId="77777777" w:rsidR="00583FB2" w:rsidRPr="007B5C5A" w:rsidRDefault="00583FB2" w:rsidP="00DC54EE">
            <w:pPr>
              <w:pStyle w:val="UseCaseNumber"/>
              <w:numPr>
                <w:ilvl w:val="0"/>
                <w:numId w:val="48"/>
              </w:numPr>
            </w:pPr>
            <w:r w:rsidRPr="007B5C5A">
              <w:t xml:space="preserve"> </w:t>
            </w:r>
            <w:r>
              <w:t>Program exists in the system.</w:t>
            </w:r>
          </w:p>
        </w:tc>
      </w:tr>
      <w:tr w:rsidR="00583FB2" w:rsidRPr="007B5C5A" w14:paraId="1E5492B3" w14:textId="77777777" w:rsidTr="00583FB2">
        <w:tc>
          <w:tcPr>
            <w:tcW w:w="2628" w:type="dxa"/>
          </w:tcPr>
          <w:p w14:paraId="402532E5" w14:textId="77777777" w:rsidR="00583FB2" w:rsidRPr="007B5C5A" w:rsidRDefault="00583FB2" w:rsidP="00436F23">
            <w:pPr>
              <w:pStyle w:val="UseCaseLabels"/>
            </w:pPr>
            <w:r w:rsidRPr="007B5C5A">
              <w:t>Post</w:t>
            </w:r>
            <w:ins w:id="67" w:author="Mack" w:date="2015-04-19T17:13:00Z">
              <w:r>
                <w:t xml:space="preserve"> </w:t>
              </w:r>
            </w:ins>
            <w:r w:rsidRPr="007B5C5A">
              <w:t>conditions:</w:t>
            </w:r>
          </w:p>
        </w:tc>
        <w:tc>
          <w:tcPr>
            <w:tcW w:w="6228" w:type="dxa"/>
          </w:tcPr>
          <w:p w14:paraId="6E1E5FF8" w14:textId="77777777" w:rsidR="00583FB2" w:rsidRPr="007B5C5A" w:rsidRDefault="00583FB2" w:rsidP="00DC54EE">
            <w:pPr>
              <w:pStyle w:val="UseCaseNumber"/>
              <w:numPr>
                <w:ilvl w:val="0"/>
                <w:numId w:val="49"/>
              </w:numPr>
            </w:pPr>
          </w:p>
        </w:tc>
      </w:tr>
      <w:tr w:rsidR="00583FB2" w:rsidRPr="007B5C5A" w14:paraId="33A00CF1" w14:textId="77777777" w:rsidTr="00583FB2">
        <w:tc>
          <w:tcPr>
            <w:tcW w:w="2628" w:type="dxa"/>
          </w:tcPr>
          <w:p w14:paraId="2D8C9C31" w14:textId="77777777" w:rsidR="00583FB2" w:rsidRPr="007B5C5A" w:rsidRDefault="00583FB2" w:rsidP="00436F23">
            <w:pPr>
              <w:pStyle w:val="UseCaseLabels"/>
            </w:pPr>
            <w:r w:rsidRPr="007B5C5A">
              <w:t>Normal Flow:</w:t>
            </w:r>
          </w:p>
        </w:tc>
        <w:tc>
          <w:tcPr>
            <w:tcW w:w="6228" w:type="dxa"/>
          </w:tcPr>
          <w:p w14:paraId="0650E25D" w14:textId="77777777" w:rsidR="00583FB2" w:rsidRPr="007B5C5A" w:rsidRDefault="00583FB2" w:rsidP="00DC54EE">
            <w:pPr>
              <w:pStyle w:val="UseCaseNumber"/>
              <w:numPr>
                <w:ilvl w:val="0"/>
                <w:numId w:val="47"/>
              </w:numPr>
            </w:pPr>
          </w:p>
          <w:p w14:paraId="6808C61A" w14:textId="77777777" w:rsidR="00583FB2" w:rsidRDefault="00583FB2" w:rsidP="00436F23">
            <w:pPr>
              <w:pStyle w:val="UseCaseNumber11"/>
            </w:pPr>
            <w:r>
              <w:t>Coordinator goes to Program Management view.</w:t>
            </w:r>
          </w:p>
          <w:p w14:paraId="33A4B5C1" w14:textId="77777777" w:rsidR="00583FB2" w:rsidRDefault="00583FB2" w:rsidP="00436F23">
            <w:pPr>
              <w:pStyle w:val="UseCaseNumber11"/>
            </w:pPr>
            <w:r>
              <w:t>Coordinator selects “Add new assessment” from actions list.</w:t>
            </w:r>
          </w:p>
          <w:p w14:paraId="50DD6C94" w14:textId="77777777" w:rsidR="00583FB2" w:rsidRDefault="00583FB2" w:rsidP="00436F23">
            <w:pPr>
              <w:pStyle w:val="UseCaseNumber11"/>
            </w:pPr>
            <w:r>
              <w:t>Name of the assessment, and an optional description is supplied.</w:t>
            </w:r>
          </w:p>
          <w:p w14:paraId="599B3DD5" w14:textId="77777777" w:rsidR="00583FB2" w:rsidRPr="007B5C5A" w:rsidRDefault="00583FB2" w:rsidP="00436F23">
            <w:pPr>
              <w:pStyle w:val="UseCaseNumber11"/>
            </w:pPr>
            <w:r>
              <w:t>Coordinator clicks submit.</w:t>
            </w:r>
          </w:p>
        </w:tc>
      </w:tr>
      <w:tr w:rsidR="00583FB2" w:rsidRPr="007B5C5A" w14:paraId="2A528B0B" w14:textId="77777777" w:rsidTr="00583FB2">
        <w:tc>
          <w:tcPr>
            <w:tcW w:w="2628" w:type="dxa"/>
          </w:tcPr>
          <w:p w14:paraId="1E1D36FF" w14:textId="77777777" w:rsidR="00583FB2" w:rsidRPr="007B5C5A" w:rsidRDefault="00583FB2" w:rsidP="00436F23">
            <w:pPr>
              <w:pStyle w:val="UseCaseLabels"/>
            </w:pPr>
            <w:r w:rsidRPr="007B5C5A">
              <w:t>Alternative Flows:</w:t>
            </w:r>
          </w:p>
        </w:tc>
        <w:tc>
          <w:tcPr>
            <w:tcW w:w="6228" w:type="dxa"/>
          </w:tcPr>
          <w:p w14:paraId="61D38603" w14:textId="77777777" w:rsidR="00583FB2" w:rsidRPr="007B5C5A" w:rsidRDefault="00583FB2" w:rsidP="00583FB2">
            <w:pPr>
              <w:rPr>
                <w:b/>
                <w:sz w:val="22"/>
              </w:rPr>
            </w:pPr>
            <w:r w:rsidRPr="007B5C5A">
              <w:rPr>
                <w:b/>
                <w:sz w:val="22"/>
              </w:rPr>
              <w:t xml:space="preserve">1.1  </w:t>
            </w:r>
          </w:p>
          <w:p w14:paraId="0AC915D5" w14:textId="77777777" w:rsidR="00583FB2" w:rsidRPr="007B5C5A" w:rsidRDefault="00583FB2" w:rsidP="00DC54EE">
            <w:pPr>
              <w:numPr>
                <w:ilvl w:val="0"/>
                <w:numId w:val="4"/>
              </w:numPr>
              <w:overflowPunct/>
              <w:autoSpaceDE/>
              <w:autoSpaceDN/>
              <w:adjustRightInd/>
              <w:contextualSpacing/>
              <w:textAlignment w:val="auto"/>
              <w:rPr>
                <w:sz w:val="22"/>
              </w:rPr>
            </w:pPr>
          </w:p>
          <w:p w14:paraId="5F573FB4" w14:textId="77777777" w:rsidR="00583FB2" w:rsidRPr="007B5C5A" w:rsidRDefault="00583FB2" w:rsidP="00583FB2">
            <w:pPr>
              <w:rPr>
                <w:b/>
                <w:sz w:val="22"/>
              </w:rPr>
            </w:pPr>
            <w:r w:rsidRPr="007B5C5A">
              <w:rPr>
                <w:b/>
                <w:sz w:val="22"/>
              </w:rPr>
              <w:t xml:space="preserve">1.2 </w:t>
            </w:r>
          </w:p>
          <w:p w14:paraId="3133C67E" w14:textId="77777777" w:rsidR="00583FB2" w:rsidRPr="007B5C5A" w:rsidRDefault="00583FB2" w:rsidP="00DC54EE">
            <w:pPr>
              <w:numPr>
                <w:ilvl w:val="0"/>
                <w:numId w:val="5"/>
              </w:numPr>
              <w:overflowPunct/>
              <w:autoSpaceDE/>
              <w:autoSpaceDN/>
              <w:adjustRightInd/>
              <w:contextualSpacing/>
              <w:textAlignment w:val="auto"/>
              <w:rPr>
                <w:sz w:val="22"/>
              </w:rPr>
            </w:pPr>
          </w:p>
        </w:tc>
      </w:tr>
      <w:tr w:rsidR="00583FB2" w:rsidRPr="007B5C5A" w14:paraId="3ED398B1" w14:textId="77777777" w:rsidTr="00583FB2">
        <w:tc>
          <w:tcPr>
            <w:tcW w:w="2628" w:type="dxa"/>
          </w:tcPr>
          <w:p w14:paraId="3BACF279" w14:textId="77777777" w:rsidR="00583FB2" w:rsidRPr="007B5C5A" w:rsidRDefault="00583FB2" w:rsidP="00436F23">
            <w:pPr>
              <w:pStyle w:val="UseCaseLabels"/>
            </w:pPr>
            <w:r w:rsidRPr="007B5C5A">
              <w:t>Exceptions:</w:t>
            </w:r>
          </w:p>
        </w:tc>
        <w:tc>
          <w:tcPr>
            <w:tcW w:w="6228" w:type="dxa"/>
          </w:tcPr>
          <w:p w14:paraId="74DEDEC0" w14:textId="36B169B9" w:rsidR="00583FB2" w:rsidRPr="007B5C5A" w:rsidRDefault="00583FB2" w:rsidP="00DC54EE">
            <w:pPr>
              <w:pStyle w:val="ExcTitleUseCase"/>
              <w:numPr>
                <w:ilvl w:val="3"/>
                <w:numId w:val="106"/>
              </w:numPr>
            </w:pPr>
            <w:r w:rsidRPr="007B5C5A">
              <w:t xml:space="preserve"> </w:t>
            </w:r>
          </w:p>
          <w:p w14:paraId="71AAC1A4" w14:textId="62513BC1" w:rsidR="00583FB2" w:rsidRPr="00436F23" w:rsidRDefault="00583FB2" w:rsidP="00583FB2">
            <w:pPr>
              <w:pStyle w:val="UseCaseExce"/>
            </w:pPr>
            <w:r w:rsidRPr="00436F23">
              <w:t xml:space="preserve"> </w:t>
            </w:r>
          </w:p>
        </w:tc>
      </w:tr>
      <w:tr w:rsidR="00583FB2" w:rsidRPr="007B5C5A" w14:paraId="5A106B43" w14:textId="77777777" w:rsidTr="00583FB2">
        <w:tc>
          <w:tcPr>
            <w:tcW w:w="2628" w:type="dxa"/>
          </w:tcPr>
          <w:p w14:paraId="569593F1" w14:textId="77777777" w:rsidR="00583FB2" w:rsidRPr="007B5C5A" w:rsidRDefault="00583FB2" w:rsidP="00436F23">
            <w:pPr>
              <w:pStyle w:val="UseCaseLabels"/>
            </w:pPr>
            <w:r w:rsidRPr="007B5C5A">
              <w:t>Includes:</w:t>
            </w:r>
          </w:p>
        </w:tc>
        <w:tc>
          <w:tcPr>
            <w:tcW w:w="6228" w:type="dxa"/>
          </w:tcPr>
          <w:p w14:paraId="435975FE" w14:textId="77777777" w:rsidR="00583FB2" w:rsidRPr="007B5C5A" w:rsidRDefault="00583FB2" w:rsidP="00436F23">
            <w:pPr>
              <w:pStyle w:val="UseCaseNormal"/>
            </w:pPr>
            <w:r w:rsidRPr="007B5C5A">
              <w:t>None</w:t>
            </w:r>
          </w:p>
        </w:tc>
      </w:tr>
      <w:tr w:rsidR="00583FB2" w:rsidRPr="007B5C5A" w14:paraId="17AD9B93" w14:textId="77777777" w:rsidTr="00583FB2">
        <w:tc>
          <w:tcPr>
            <w:tcW w:w="2628" w:type="dxa"/>
          </w:tcPr>
          <w:p w14:paraId="42EFC8F3" w14:textId="77777777" w:rsidR="00583FB2" w:rsidRPr="007B5C5A" w:rsidRDefault="00583FB2" w:rsidP="00436F23">
            <w:pPr>
              <w:pStyle w:val="UseCaseLabels"/>
            </w:pPr>
            <w:r w:rsidRPr="007B5C5A">
              <w:t>Priority:</w:t>
            </w:r>
          </w:p>
        </w:tc>
        <w:tc>
          <w:tcPr>
            <w:tcW w:w="6228" w:type="dxa"/>
          </w:tcPr>
          <w:p w14:paraId="03FCE36E" w14:textId="77777777" w:rsidR="00583FB2" w:rsidRPr="007B5C5A" w:rsidRDefault="00583FB2" w:rsidP="00436F23">
            <w:pPr>
              <w:pStyle w:val="UseCaseNormal"/>
            </w:pPr>
            <w:r w:rsidRPr="007B5C5A">
              <w:t>High</w:t>
            </w:r>
          </w:p>
        </w:tc>
      </w:tr>
      <w:tr w:rsidR="00583FB2" w:rsidRPr="007B5C5A" w14:paraId="06AF8E64" w14:textId="77777777" w:rsidTr="00583FB2">
        <w:tc>
          <w:tcPr>
            <w:tcW w:w="2628" w:type="dxa"/>
          </w:tcPr>
          <w:p w14:paraId="7A361B1C" w14:textId="77777777" w:rsidR="00583FB2" w:rsidRPr="007B5C5A" w:rsidRDefault="00583FB2" w:rsidP="00436F23">
            <w:pPr>
              <w:pStyle w:val="UseCaseLabels"/>
            </w:pPr>
            <w:r w:rsidRPr="007B5C5A">
              <w:t>Frequency of Use:</w:t>
            </w:r>
          </w:p>
        </w:tc>
        <w:tc>
          <w:tcPr>
            <w:tcW w:w="6228" w:type="dxa"/>
          </w:tcPr>
          <w:p w14:paraId="08BAF0AB" w14:textId="77777777" w:rsidR="00583FB2" w:rsidRPr="007B5C5A" w:rsidRDefault="00583FB2" w:rsidP="00436F23">
            <w:pPr>
              <w:pStyle w:val="UseCaseNormal"/>
            </w:pPr>
          </w:p>
        </w:tc>
      </w:tr>
      <w:tr w:rsidR="00583FB2" w:rsidRPr="007B5C5A" w14:paraId="147272CA" w14:textId="77777777" w:rsidTr="00583FB2">
        <w:tc>
          <w:tcPr>
            <w:tcW w:w="2628" w:type="dxa"/>
          </w:tcPr>
          <w:p w14:paraId="17F643A2" w14:textId="77777777" w:rsidR="00583FB2" w:rsidRPr="007B5C5A" w:rsidRDefault="00583FB2" w:rsidP="00436F23">
            <w:pPr>
              <w:pStyle w:val="UseCaseLabels"/>
            </w:pPr>
            <w:r w:rsidRPr="007B5C5A">
              <w:t>Business Rules:</w:t>
            </w:r>
          </w:p>
        </w:tc>
        <w:tc>
          <w:tcPr>
            <w:tcW w:w="6228" w:type="dxa"/>
          </w:tcPr>
          <w:p w14:paraId="5D8D6542" w14:textId="77777777" w:rsidR="00583FB2" w:rsidRPr="007B5C5A" w:rsidRDefault="00583FB2" w:rsidP="00436F23">
            <w:pPr>
              <w:pStyle w:val="UseCaseNormal"/>
            </w:pPr>
          </w:p>
        </w:tc>
      </w:tr>
      <w:tr w:rsidR="00583FB2" w:rsidRPr="007B5C5A" w14:paraId="740C486D" w14:textId="77777777" w:rsidTr="00583FB2">
        <w:tc>
          <w:tcPr>
            <w:tcW w:w="2628" w:type="dxa"/>
          </w:tcPr>
          <w:p w14:paraId="05AA72BF" w14:textId="77777777" w:rsidR="00583FB2" w:rsidRPr="007B5C5A" w:rsidRDefault="00583FB2" w:rsidP="00436F23">
            <w:pPr>
              <w:pStyle w:val="UseCaseLabels"/>
            </w:pPr>
            <w:r w:rsidRPr="007B5C5A">
              <w:t>Special Requirements:</w:t>
            </w:r>
          </w:p>
        </w:tc>
        <w:tc>
          <w:tcPr>
            <w:tcW w:w="6228" w:type="dxa"/>
          </w:tcPr>
          <w:p w14:paraId="7700C82C" w14:textId="77777777" w:rsidR="00583FB2" w:rsidRPr="007B5C5A" w:rsidRDefault="00583FB2" w:rsidP="00436F23">
            <w:pPr>
              <w:pStyle w:val="UseCaseNormal"/>
            </w:pPr>
            <w:r w:rsidRPr="007B5C5A">
              <w:t>None</w:t>
            </w:r>
          </w:p>
        </w:tc>
      </w:tr>
      <w:tr w:rsidR="00583FB2" w:rsidRPr="007B5C5A" w14:paraId="2D33BC9B" w14:textId="77777777" w:rsidTr="00583FB2">
        <w:tc>
          <w:tcPr>
            <w:tcW w:w="2628" w:type="dxa"/>
          </w:tcPr>
          <w:p w14:paraId="164374F6" w14:textId="77777777" w:rsidR="00583FB2" w:rsidRPr="007B5C5A" w:rsidRDefault="00583FB2" w:rsidP="00436F23">
            <w:pPr>
              <w:pStyle w:val="UseCaseLabels"/>
            </w:pPr>
            <w:r w:rsidRPr="007B5C5A">
              <w:t>Assumptions:</w:t>
            </w:r>
          </w:p>
        </w:tc>
        <w:tc>
          <w:tcPr>
            <w:tcW w:w="6228" w:type="dxa"/>
          </w:tcPr>
          <w:p w14:paraId="34EAC27B" w14:textId="77777777" w:rsidR="00583FB2" w:rsidRPr="007B5C5A" w:rsidRDefault="00583FB2" w:rsidP="00436F23">
            <w:pPr>
              <w:pStyle w:val="AssumptionNotes"/>
            </w:pPr>
          </w:p>
        </w:tc>
      </w:tr>
      <w:tr w:rsidR="00583FB2" w:rsidRPr="007B5C5A" w14:paraId="400DF833" w14:textId="77777777" w:rsidTr="00583FB2">
        <w:tc>
          <w:tcPr>
            <w:tcW w:w="2628" w:type="dxa"/>
          </w:tcPr>
          <w:p w14:paraId="34D74A92" w14:textId="77777777" w:rsidR="00583FB2" w:rsidRPr="007B5C5A" w:rsidRDefault="00583FB2" w:rsidP="00436F23">
            <w:pPr>
              <w:pStyle w:val="UseCaseLabels"/>
            </w:pPr>
            <w:r w:rsidRPr="007B5C5A">
              <w:t>Notes and Issues:</w:t>
            </w:r>
          </w:p>
        </w:tc>
        <w:tc>
          <w:tcPr>
            <w:tcW w:w="6228" w:type="dxa"/>
          </w:tcPr>
          <w:p w14:paraId="425488B9" w14:textId="77777777" w:rsidR="00583FB2" w:rsidRPr="003C7FE4" w:rsidRDefault="00583FB2" w:rsidP="00436F23">
            <w:pPr>
              <w:pStyle w:val="AssumptionNotes"/>
            </w:pPr>
          </w:p>
        </w:tc>
      </w:tr>
    </w:tbl>
    <w:p w14:paraId="72F791F1" w14:textId="77777777" w:rsidR="00583FB2" w:rsidRDefault="00583FB2" w:rsidP="00583FB2"/>
    <w:p w14:paraId="1EA6CD74" w14:textId="77777777" w:rsidR="00583FB2" w:rsidRDefault="00583FB2" w:rsidP="00583FB2">
      <w:r>
        <w:br w:type="page"/>
      </w:r>
    </w:p>
    <w:p w14:paraId="00249B35"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049E251F" w14:textId="77777777" w:rsidTr="00583FB2">
        <w:trPr>
          <w:trHeight w:val="285"/>
        </w:trPr>
        <w:tc>
          <w:tcPr>
            <w:tcW w:w="1728" w:type="dxa"/>
          </w:tcPr>
          <w:p w14:paraId="1762FF59" w14:textId="77777777" w:rsidR="00583FB2" w:rsidRPr="007B5C5A" w:rsidRDefault="00583FB2" w:rsidP="00436F23">
            <w:pPr>
              <w:pStyle w:val="UseCaseLabels"/>
            </w:pPr>
            <w:r w:rsidRPr="007B5C5A">
              <w:t>Use Case Name:</w:t>
            </w:r>
          </w:p>
        </w:tc>
        <w:tc>
          <w:tcPr>
            <w:tcW w:w="7129" w:type="dxa"/>
            <w:gridSpan w:val="3"/>
          </w:tcPr>
          <w:p w14:paraId="4BEAAA90" w14:textId="77777777" w:rsidR="00583FB2" w:rsidRPr="00C25DCA" w:rsidRDefault="00583FB2" w:rsidP="00436F23">
            <w:pPr>
              <w:pStyle w:val="UseCaseNormal"/>
            </w:pPr>
            <w:r>
              <w:t>Remove Program Assessment</w:t>
            </w:r>
          </w:p>
        </w:tc>
      </w:tr>
      <w:tr w:rsidR="00583FB2" w:rsidRPr="007B5C5A" w14:paraId="4D837DFB" w14:textId="77777777" w:rsidTr="00583FB2">
        <w:tc>
          <w:tcPr>
            <w:tcW w:w="1728" w:type="dxa"/>
          </w:tcPr>
          <w:p w14:paraId="4202D4E7" w14:textId="77777777" w:rsidR="00583FB2" w:rsidRPr="007B5C5A" w:rsidRDefault="00583FB2" w:rsidP="00436F23">
            <w:pPr>
              <w:pStyle w:val="UseCaseLabels"/>
            </w:pPr>
            <w:r w:rsidRPr="007B5C5A">
              <w:t>Created By:</w:t>
            </w:r>
          </w:p>
        </w:tc>
        <w:tc>
          <w:tcPr>
            <w:tcW w:w="2520" w:type="dxa"/>
          </w:tcPr>
          <w:p w14:paraId="01AE7611" w14:textId="77777777" w:rsidR="00583FB2" w:rsidRPr="007B5C5A" w:rsidRDefault="00583FB2" w:rsidP="00436F23">
            <w:pPr>
              <w:pStyle w:val="UseCaseNormal"/>
            </w:pPr>
            <w:r>
              <w:t>Trevor Brooks</w:t>
            </w:r>
          </w:p>
        </w:tc>
        <w:tc>
          <w:tcPr>
            <w:tcW w:w="1980" w:type="dxa"/>
          </w:tcPr>
          <w:p w14:paraId="1CF41CFB" w14:textId="77777777" w:rsidR="00583FB2" w:rsidRPr="007B5C5A" w:rsidRDefault="00583FB2" w:rsidP="00436F23">
            <w:pPr>
              <w:pStyle w:val="UseCaseLabels"/>
            </w:pPr>
            <w:r w:rsidRPr="007B5C5A">
              <w:t>Last Updated By:</w:t>
            </w:r>
          </w:p>
        </w:tc>
        <w:tc>
          <w:tcPr>
            <w:tcW w:w="2629" w:type="dxa"/>
          </w:tcPr>
          <w:p w14:paraId="5C088281" w14:textId="77777777" w:rsidR="00583FB2" w:rsidRPr="007B5C5A" w:rsidRDefault="00583FB2" w:rsidP="00436F23">
            <w:pPr>
              <w:pStyle w:val="UseCaseNormal"/>
            </w:pPr>
            <w:r>
              <w:t>Trevor Brooks</w:t>
            </w:r>
          </w:p>
        </w:tc>
      </w:tr>
      <w:tr w:rsidR="00583FB2" w:rsidRPr="007B5C5A" w14:paraId="50B24D13" w14:textId="77777777" w:rsidTr="00583FB2">
        <w:tc>
          <w:tcPr>
            <w:tcW w:w="1728" w:type="dxa"/>
          </w:tcPr>
          <w:p w14:paraId="4884EE55" w14:textId="77777777" w:rsidR="00583FB2" w:rsidRPr="007B5C5A" w:rsidRDefault="00583FB2" w:rsidP="00436F23">
            <w:pPr>
              <w:pStyle w:val="UseCaseLabels"/>
            </w:pPr>
            <w:r w:rsidRPr="007B5C5A">
              <w:t>Date Created:</w:t>
            </w:r>
          </w:p>
        </w:tc>
        <w:tc>
          <w:tcPr>
            <w:tcW w:w="2520" w:type="dxa"/>
          </w:tcPr>
          <w:p w14:paraId="2EB81F27" w14:textId="77777777" w:rsidR="00583FB2" w:rsidRPr="007B5C5A" w:rsidRDefault="00583FB2" w:rsidP="00436F23">
            <w:pPr>
              <w:pStyle w:val="UseCaseNormal"/>
            </w:pPr>
            <w:r>
              <w:t>10-9-17</w:t>
            </w:r>
          </w:p>
        </w:tc>
        <w:tc>
          <w:tcPr>
            <w:tcW w:w="1980" w:type="dxa"/>
          </w:tcPr>
          <w:p w14:paraId="688FE0B3" w14:textId="77777777" w:rsidR="00583FB2" w:rsidRPr="007B5C5A" w:rsidRDefault="00583FB2" w:rsidP="00436F23">
            <w:pPr>
              <w:pStyle w:val="UseCaseLabels"/>
            </w:pPr>
            <w:r w:rsidRPr="007B5C5A">
              <w:t>Date Last Updated:</w:t>
            </w:r>
          </w:p>
        </w:tc>
        <w:tc>
          <w:tcPr>
            <w:tcW w:w="2629" w:type="dxa"/>
          </w:tcPr>
          <w:p w14:paraId="72AC2271" w14:textId="77777777" w:rsidR="00583FB2" w:rsidRPr="007B5C5A" w:rsidRDefault="00583FB2" w:rsidP="00436F23">
            <w:pPr>
              <w:pStyle w:val="UseCaseNormal"/>
            </w:pPr>
          </w:p>
        </w:tc>
      </w:tr>
    </w:tbl>
    <w:p w14:paraId="6343ADD6"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769ECBFC" w14:textId="77777777" w:rsidTr="00583FB2">
        <w:tc>
          <w:tcPr>
            <w:tcW w:w="2628" w:type="dxa"/>
          </w:tcPr>
          <w:p w14:paraId="3670E613" w14:textId="77777777" w:rsidR="00583FB2" w:rsidRPr="007B5C5A" w:rsidRDefault="00583FB2" w:rsidP="00436F23">
            <w:pPr>
              <w:pStyle w:val="UseCaseLabels"/>
            </w:pPr>
            <w:r w:rsidRPr="007B5C5A">
              <w:t>Actors:</w:t>
            </w:r>
          </w:p>
        </w:tc>
        <w:tc>
          <w:tcPr>
            <w:tcW w:w="6228" w:type="dxa"/>
          </w:tcPr>
          <w:p w14:paraId="24373FFE" w14:textId="77777777" w:rsidR="00583FB2" w:rsidRPr="007B5C5A" w:rsidRDefault="00583FB2" w:rsidP="00436F23">
            <w:pPr>
              <w:pStyle w:val="UseCaseNormal"/>
            </w:pPr>
            <w:r>
              <w:t>Program Coordinator</w:t>
            </w:r>
          </w:p>
        </w:tc>
      </w:tr>
      <w:tr w:rsidR="00583FB2" w:rsidRPr="007B5C5A" w14:paraId="70F711FE" w14:textId="77777777" w:rsidTr="00583FB2">
        <w:tc>
          <w:tcPr>
            <w:tcW w:w="2628" w:type="dxa"/>
          </w:tcPr>
          <w:p w14:paraId="45048526" w14:textId="77777777" w:rsidR="00583FB2" w:rsidRPr="007B5C5A" w:rsidRDefault="00583FB2" w:rsidP="00436F23">
            <w:pPr>
              <w:pStyle w:val="UseCaseLabels"/>
            </w:pPr>
            <w:r w:rsidRPr="007B5C5A">
              <w:t>Description:</w:t>
            </w:r>
          </w:p>
        </w:tc>
        <w:tc>
          <w:tcPr>
            <w:tcW w:w="6228" w:type="dxa"/>
          </w:tcPr>
          <w:p w14:paraId="5974CD5B" w14:textId="77777777" w:rsidR="00583FB2" w:rsidRPr="007B5C5A" w:rsidRDefault="00583FB2" w:rsidP="00436F23">
            <w:pPr>
              <w:pStyle w:val="UseCaseNormal"/>
            </w:pPr>
            <w:r>
              <w:t>An assessment that has no data should be able to be removed if it is not important.</w:t>
            </w:r>
          </w:p>
        </w:tc>
      </w:tr>
      <w:tr w:rsidR="00583FB2" w:rsidRPr="007B5C5A" w14:paraId="447A1500" w14:textId="77777777" w:rsidTr="00583FB2">
        <w:tc>
          <w:tcPr>
            <w:tcW w:w="2628" w:type="dxa"/>
          </w:tcPr>
          <w:p w14:paraId="517A39BB" w14:textId="77777777" w:rsidR="00583FB2" w:rsidRPr="007B5C5A" w:rsidRDefault="00583FB2" w:rsidP="00436F23">
            <w:pPr>
              <w:pStyle w:val="UseCaseLabels"/>
            </w:pPr>
            <w:r w:rsidRPr="007B5C5A">
              <w:t>Trigger:</w:t>
            </w:r>
          </w:p>
        </w:tc>
        <w:tc>
          <w:tcPr>
            <w:tcW w:w="6228" w:type="dxa"/>
          </w:tcPr>
          <w:p w14:paraId="59058988" w14:textId="77777777" w:rsidR="00583FB2" w:rsidRPr="007B5C5A" w:rsidRDefault="00583FB2" w:rsidP="00436F23">
            <w:pPr>
              <w:pStyle w:val="UseCaseNormal"/>
            </w:pPr>
          </w:p>
        </w:tc>
      </w:tr>
      <w:tr w:rsidR="00583FB2" w:rsidRPr="007B5C5A" w14:paraId="5AF4D869" w14:textId="77777777" w:rsidTr="00583FB2">
        <w:tc>
          <w:tcPr>
            <w:tcW w:w="2628" w:type="dxa"/>
          </w:tcPr>
          <w:p w14:paraId="1A847EBD" w14:textId="77777777" w:rsidR="00583FB2" w:rsidRPr="007B5C5A" w:rsidRDefault="00583FB2" w:rsidP="00436F23">
            <w:pPr>
              <w:pStyle w:val="UseCaseLabels"/>
            </w:pPr>
            <w:r w:rsidRPr="007B5C5A">
              <w:t>Preconditions:</w:t>
            </w:r>
          </w:p>
        </w:tc>
        <w:tc>
          <w:tcPr>
            <w:tcW w:w="6228" w:type="dxa"/>
          </w:tcPr>
          <w:p w14:paraId="67FED50D" w14:textId="77777777" w:rsidR="00583FB2" w:rsidRDefault="00583FB2" w:rsidP="00DC54EE">
            <w:pPr>
              <w:pStyle w:val="UseCaseNumber"/>
              <w:numPr>
                <w:ilvl w:val="0"/>
                <w:numId w:val="43"/>
              </w:numPr>
            </w:pPr>
            <w:r w:rsidRPr="007B5C5A">
              <w:t xml:space="preserve"> </w:t>
            </w:r>
            <w:r>
              <w:t>Program exists.</w:t>
            </w:r>
          </w:p>
          <w:p w14:paraId="36403CFF" w14:textId="77777777" w:rsidR="00583FB2" w:rsidRDefault="00583FB2" w:rsidP="00436F23">
            <w:pPr>
              <w:pStyle w:val="UseCaseNumber"/>
            </w:pPr>
            <w:r>
              <w:t>Assessment exists.</w:t>
            </w:r>
          </w:p>
          <w:p w14:paraId="5970E458" w14:textId="77777777" w:rsidR="00583FB2" w:rsidRPr="007B5C5A" w:rsidRDefault="00583FB2" w:rsidP="00436F23">
            <w:pPr>
              <w:pStyle w:val="UseCaseNumber"/>
            </w:pPr>
            <w:r>
              <w:t>Assessment has no data tied to it. (Operational or analytical)</w:t>
            </w:r>
          </w:p>
        </w:tc>
      </w:tr>
      <w:tr w:rsidR="00583FB2" w:rsidRPr="007B5C5A" w14:paraId="0265BA1F" w14:textId="77777777" w:rsidTr="00583FB2">
        <w:tc>
          <w:tcPr>
            <w:tcW w:w="2628" w:type="dxa"/>
          </w:tcPr>
          <w:p w14:paraId="7E1F292E" w14:textId="77777777" w:rsidR="00583FB2" w:rsidRPr="007B5C5A" w:rsidRDefault="00583FB2" w:rsidP="00436F23">
            <w:pPr>
              <w:pStyle w:val="UseCaseLabels"/>
            </w:pPr>
            <w:r w:rsidRPr="007B5C5A">
              <w:t>Post</w:t>
            </w:r>
            <w:ins w:id="68" w:author="Mack" w:date="2015-04-19T17:13:00Z">
              <w:r>
                <w:t xml:space="preserve"> </w:t>
              </w:r>
            </w:ins>
            <w:r w:rsidRPr="007B5C5A">
              <w:t>conditions:</w:t>
            </w:r>
          </w:p>
        </w:tc>
        <w:tc>
          <w:tcPr>
            <w:tcW w:w="6228" w:type="dxa"/>
          </w:tcPr>
          <w:p w14:paraId="0C7BBF47" w14:textId="77777777" w:rsidR="00583FB2" w:rsidRPr="007B5C5A" w:rsidRDefault="00583FB2" w:rsidP="00DC54EE">
            <w:pPr>
              <w:pStyle w:val="UseCaseNumber"/>
              <w:numPr>
                <w:ilvl w:val="0"/>
                <w:numId w:val="44"/>
              </w:numPr>
            </w:pPr>
          </w:p>
        </w:tc>
      </w:tr>
      <w:tr w:rsidR="00583FB2" w:rsidRPr="007B5C5A" w14:paraId="4F4DF6EC" w14:textId="77777777" w:rsidTr="00583FB2">
        <w:tc>
          <w:tcPr>
            <w:tcW w:w="2628" w:type="dxa"/>
          </w:tcPr>
          <w:p w14:paraId="13A1FB00" w14:textId="77777777" w:rsidR="00583FB2" w:rsidRPr="007B5C5A" w:rsidRDefault="00583FB2" w:rsidP="00436F23">
            <w:pPr>
              <w:pStyle w:val="UseCaseLabels"/>
            </w:pPr>
            <w:r w:rsidRPr="007B5C5A">
              <w:t>Normal Flow:</w:t>
            </w:r>
          </w:p>
        </w:tc>
        <w:tc>
          <w:tcPr>
            <w:tcW w:w="6228" w:type="dxa"/>
          </w:tcPr>
          <w:p w14:paraId="4826EA45" w14:textId="77777777" w:rsidR="00583FB2" w:rsidRPr="007B5C5A" w:rsidRDefault="00583FB2" w:rsidP="00DC54EE">
            <w:pPr>
              <w:pStyle w:val="UseCaseNumber"/>
              <w:numPr>
                <w:ilvl w:val="0"/>
                <w:numId w:val="46"/>
              </w:numPr>
            </w:pPr>
          </w:p>
          <w:p w14:paraId="17F63D8C" w14:textId="77777777" w:rsidR="00583FB2" w:rsidRDefault="00583FB2" w:rsidP="00436F23">
            <w:pPr>
              <w:pStyle w:val="UseCaseNumber11"/>
            </w:pPr>
            <w:r>
              <w:t>Coordinator goes to the Program Management view.</w:t>
            </w:r>
          </w:p>
          <w:p w14:paraId="5CA3ED96" w14:textId="77777777" w:rsidR="00583FB2" w:rsidRDefault="00583FB2" w:rsidP="00436F23">
            <w:pPr>
              <w:pStyle w:val="UseCaseNumber11"/>
            </w:pPr>
            <w:r>
              <w:t>Coordinator selects the assessment that should be deleted.</w:t>
            </w:r>
          </w:p>
          <w:p w14:paraId="17DE8982" w14:textId="77777777" w:rsidR="00583FB2" w:rsidRPr="007B5C5A" w:rsidRDefault="00583FB2" w:rsidP="00436F23">
            <w:pPr>
              <w:pStyle w:val="UseCaseNumber11"/>
            </w:pPr>
            <w:r>
              <w:t>Coordinator clicks delete and confirms on the pop-up.</w:t>
            </w:r>
          </w:p>
        </w:tc>
      </w:tr>
      <w:tr w:rsidR="00583FB2" w:rsidRPr="007B5C5A" w14:paraId="79725B76" w14:textId="77777777" w:rsidTr="00583FB2">
        <w:tc>
          <w:tcPr>
            <w:tcW w:w="2628" w:type="dxa"/>
          </w:tcPr>
          <w:p w14:paraId="7D06AC80" w14:textId="77777777" w:rsidR="00583FB2" w:rsidRPr="007B5C5A" w:rsidRDefault="00583FB2" w:rsidP="00436F23">
            <w:pPr>
              <w:pStyle w:val="UseCaseLabels"/>
            </w:pPr>
            <w:r w:rsidRPr="007B5C5A">
              <w:t>Alternative Flows:</w:t>
            </w:r>
          </w:p>
        </w:tc>
        <w:tc>
          <w:tcPr>
            <w:tcW w:w="6228" w:type="dxa"/>
          </w:tcPr>
          <w:p w14:paraId="04149281" w14:textId="286CFB07" w:rsidR="00583FB2" w:rsidRPr="007B5C5A" w:rsidRDefault="00583FB2" w:rsidP="00DC54EE">
            <w:pPr>
              <w:pStyle w:val="UseCaseNumber"/>
              <w:numPr>
                <w:ilvl w:val="0"/>
                <w:numId w:val="45"/>
              </w:numPr>
            </w:pPr>
            <w:r w:rsidRPr="007B5C5A">
              <w:t xml:space="preserve"> </w:t>
            </w:r>
          </w:p>
          <w:p w14:paraId="244516D6" w14:textId="77777777" w:rsidR="00583FB2" w:rsidRPr="007B5C5A" w:rsidRDefault="00583FB2" w:rsidP="00436F23">
            <w:pPr>
              <w:pStyle w:val="UseCaseNumber11"/>
            </w:pPr>
          </w:p>
          <w:p w14:paraId="0989DD85" w14:textId="27953B02" w:rsidR="00583FB2" w:rsidRPr="007B5C5A" w:rsidRDefault="00583FB2" w:rsidP="00436F23">
            <w:pPr>
              <w:pStyle w:val="UseCaseNumber"/>
            </w:pPr>
          </w:p>
          <w:p w14:paraId="0903FFA0" w14:textId="77777777" w:rsidR="00583FB2" w:rsidRPr="007B5C5A" w:rsidRDefault="00583FB2" w:rsidP="00436F23">
            <w:pPr>
              <w:pStyle w:val="UseCaseNumber11"/>
            </w:pPr>
          </w:p>
        </w:tc>
      </w:tr>
      <w:tr w:rsidR="00583FB2" w:rsidRPr="007B5C5A" w14:paraId="29779DBB" w14:textId="77777777" w:rsidTr="00583FB2">
        <w:tc>
          <w:tcPr>
            <w:tcW w:w="2628" w:type="dxa"/>
          </w:tcPr>
          <w:p w14:paraId="332BC2DE" w14:textId="77777777" w:rsidR="00583FB2" w:rsidRPr="007B5C5A" w:rsidRDefault="00583FB2" w:rsidP="00436F23">
            <w:pPr>
              <w:pStyle w:val="UseCaseLabels"/>
            </w:pPr>
            <w:r w:rsidRPr="007B5C5A">
              <w:t>Exceptions:</w:t>
            </w:r>
          </w:p>
        </w:tc>
        <w:tc>
          <w:tcPr>
            <w:tcW w:w="6228" w:type="dxa"/>
          </w:tcPr>
          <w:p w14:paraId="30DF8203" w14:textId="13DC2C2F" w:rsidR="00583FB2" w:rsidRPr="007B5C5A" w:rsidRDefault="00583FB2" w:rsidP="00DC54EE">
            <w:pPr>
              <w:pStyle w:val="ExcTitleUseCase"/>
              <w:numPr>
                <w:ilvl w:val="3"/>
                <w:numId w:val="107"/>
              </w:numPr>
            </w:pPr>
          </w:p>
          <w:p w14:paraId="362E4E1E" w14:textId="5751ACFE" w:rsidR="00583FB2" w:rsidRPr="00436F23" w:rsidRDefault="00583FB2" w:rsidP="00436F23">
            <w:pPr>
              <w:pStyle w:val="UseCaseExce"/>
            </w:pPr>
            <w:r>
              <w:t>Assessment has information associated with it.</w:t>
            </w:r>
          </w:p>
        </w:tc>
      </w:tr>
      <w:tr w:rsidR="00583FB2" w:rsidRPr="007B5C5A" w14:paraId="1B232F6A" w14:textId="77777777" w:rsidTr="00583FB2">
        <w:tc>
          <w:tcPr>
            <w:tcW w:w="2628" w:type="dxa"/>
          </w:tcPr>
          <w:p w14:paraId="6CEAD7B0" w14:textId="77777777" w:rsidR="00583FB2" w:rsidRPr="007B5C5A" w:rsidRDefault="00583FB2" w:rsidP="00436F23">
            <w:pPr>
              <w:pStyle w:val="UseCaseLabels"/>
            </w:pPr>
            <w:r w:rsidRPr="007B5C5A">
              <w:t>Includes:</w:t>
            </w:r>
          </w:p>
        </w:tc>
        <w:tc>
          <w:tcPr>
            <w:tcW w:w="6228" w:type="dxa"/>
          </w:tcPr>
          <w:p w14:paraId="08616317" w14:textId="77777777" w:rsidR="00583FB2" w:rsidRPr="007B5C5A" w:rsidRDefault="00583FB2" w:rsidP="00436F23">
            <w:pPr>
              <w:pStyle w:val="UseCaseNormal"/>
            </w:pPr>
            <w:r w:rsidRPr="007B5C5A">
              <w:t>None</w:t>
            </w:r>
          </w:p>
        </w:tc>
      </w:tr>
      <w:tr w:rsidR="00583FB2" w:rsidRPr="007B5C5A" w14:paraId="3DDFE60C" w14:textId="77777777" w:rsidTr="00583FB2">
        <w:tc>
          <w:tcPr>
            <w:tcW w:w="2628" w:type="dxa"/>
          </w:tcPr>
          <w:p w14:paraId="2FDEC8FB" w14:textId="77777777" w:rsidR="00583FB2" w:rsidRPr="007B5C5A" w:rsidRDefault="00583FB2" w:rsidP="00436F23">
            <w:pPr>
              <w:pStyle w:val="UseCaseLabels"/>
            </w:pPr>
            <w:r w:rsidRPr="007B5C5A">
              <w:t>Priority:</w:t>
            </w:r>
          </w:p>
        </w:tc>
        <w:tc>
          <w:tcPr>
            <w:tcW w:w="6228" w:type="dxa"/>
          </w:tcPr>
          <w:p w14:paraId="10D10600" w14:textId="77777777" w:rsidR="00583FB2" w:rsidRPr="007B5C5A" w:rsidRDefault="00583FB2" w:rsidP="00436F23">
            <w:pPr>
              <w:pStyle w:val="UseCaseNormal"/>
            </w:pPr>
            <w:r w:rsidRPr="007B5C5A">
              <w:t>High</w:t>
            </w:r>
          </w:p>
        </w:tc>
      </w:tr>
      <w:tr w:rsidR="00583FB2" w:rsidRPr="007B5C5A" w14:paraId="4C710F5A" w14:textId="77777777" w:rsidTr="00583FB2">
        <w:tc>
          <w:tcPr>
            <w:tcW w:w="2628" w:type="dxa"/>
          </w:tcPr>
          <w:p w14:paraId="51892F1A" w14:textId="77777777" w:rsidR="00583FB2" w:rsidRPr="007B5C5A" w:rsidRDefault="00583FB2" w:rsidP="00436F23">
            <w:pPr>
              <w:pStyle w:val="UseCaseLabels"/>
            </w:pPr>
            <w:r w:rsidRPr="007B5C5A">
              <w:t>Frequency of Use:</w:t>
            </w:r>
          </w:p>
        </w:tc>
        <w:tc>
          <w:tcPr>
            <w:tcW w:w="6228" w:type="dxa"/>
          </w:tcPr>
          <w:p w14:paraId="16E0E2FF" w14:textId="77777777" w:rsidR="00583FB2" w:rsidRPr="007B5C5A" w:rsidRDefault="00583FB2" w:rsidP="00436F23">
            <w:pPr>
              <w:pStyle w:val="UseCaseNormal"/>
            </w:pPr>
          </w:p>
        </w:tc>
      </w:tr>
      <w:tr w:rsidR="00583FB2" w:rsidRPr="007B5C5A" w14:paraId="4E36F695" w14:textId="77777777" w:rsidTr="00583FB2">
        <w:tc>
          <w:tcPr>
            <w:tcW w:w="2628" w:type="dxa"/>
          </w:tcPr>
          <w:p w14:paraId="2866CACF" w14:textId="77777777" w:rsidR="00583FB2" w:rsidRPr="007B5C5A" w:rsidRDefault="00583FB2" w:rsidP="00436F23">
            <w:pPr>
              <w:pStyle w:val="UseCaseLabels"/>
            </w:pPr>
            <w:r w:rsidRPr="007B5C5A">
              <w:t>Business Rules:</w:t>
            </w:r>
          </w:p>
        </w:tc>
        <w:tc>
          <w:tcPr>
            <w:tcW w:w="6228" w:type="dxa"/>
          </w:tcPr>
          <w:p w14:paraId="0A7F3C3F" w14:textId="77777777" w:rsidR="00583FB2" w:rsidRPr="007B5C5A" w:rsidRDefault="00583FB2" w:rsidP="00436F23">
            <w:pPr>
              <w:pStyle w:val="UseCaseNormal"/>
            </w:pPr>
          </w:p>
        </w:tc>
      </w:tr>
      <w:tr w:rsidR="00583FB2" w:rsidRPr="007B5C5A" w14:paraId="536D963F" w14:textId="77777777" w:rsidTr="00583FB2">
        <w:tc>
          <w:tcPr>
            <w:tcW w:w="2628" w:type="dxa"/>
          </w:tcPr>
          <w:p w14:paraId="2D9E86B9" w14:textId="77777777" w:rsidR="00583FB2" w:rsidRPr="007B5C5A" w:rsidRDefault="00583FB2" w:rsidP="00436F23">
            <w:pPr>
              <w:pStyle w:val="UseCaseLabels"/>
            </w:pPr>
            <w:r w:rsidRPr="007B5C5A">
              <w:t>Special Requirements:</w:t>
            </w:r>
          </w:p>
        </w:tc>
        <w:tc>
          <w:tcPr>
            <w:tcW w:w="6228" w:type="dxa"/>
          </w:tcPr>
          <w:p w14:paraId="35A343D2" w14:textId="77777777" w:rsidR="00583FB2" w:rsidRPr="007B5C5A" w:rsidRDefault="00583FB2" w:rsidP="00436F23">
            <w:pPr>
              <w:pStyle w:val="UseCaseNormal"/>
            </w:pPr>
            <w:r w:rsidRPr="007B5C5A">
              <w:t>None</w:t>
            </w:r>
          </w:p>
        </w:tc>
      </w:tr>
      <w:tr w:rsidR="00583FB2" w:rsidRPr="007B5C5A" w14:paraId="56875E25" w14:textId="77777777" w:rsidTr="00583FB2">
        <w:tc>
          <w:tcPr>
            <w:tcW w:w="2628" w:type="dxa"/>
          </w:tcPr>
          <w:p w14:paraId="2E29C940" w14:textId="77777777" w:rsidR="00583FB2" w:rsidRPr="007B5C5A" w:rsidRDefault="00583FB2" w:rsidP="00436F23">
            <w:pPr>
              <w:pStyle w:val="UseCaseLabels"/>
            </w:pPr>
            <w:r w:rsidRPr="007B5C5A">
              <w:t>Assumptions:</w:t>
            </w:r>
          </w:p>
        </w:tc>
        <w:tc>
          <w:tcPr>
            <w:tcW w:w="6228" w:type="dxa"/>
          </w:tcPr>
          <w:p w14:paraId="141A7857" w14:textId="77777777" w:rsidR="00583FB2" w:rsidRPr="007B5C5A" w:rsidRDefault="00583FB2" w:rsidP="00436F23">
            <w:pPr>
              <w:pStyle w:val="AssumptionNotes"/>
            </w:pPr>
          </w:p>
        </w:tc>
      </w:tr>
      <w:tr w:rsidR="00583FB2" w:rsidRPr="007B5C5A" w14:paraId="6CAB358B" w14:textId="77777777" w:rsidTr="00583FB2">
        <w:tc>
          <w:tcPr>
            <w:tcW w:w="2628" w:type="dxa"/>
          </w:tcPr>
          <w:p w14:paraId="2233A8A8" w14:textId="77777777" w:rsidR="00583FB2" w:rsidRPr="007B5C5A" w:rsidRDefault="00583FB2" w:rsidP="00436F23">
            <w:pPr>
              <w:pStyle w:val="UseCaseLabels"/>
            </w:pPr>
            <w:r w:rsidRPr="007B5C5A">
              <w:t>Notes and Issues:</w:t>
            </w:r>
          </w:p>
        </w:tc>
        <w:tc>
          <w:tcPr>
            <w:tcW w:w="6228" w:type="dxa"/>
          </w:tcPr>
          <w:p w14:paraId="32D9E822" w14:textId="77777777" w:rsidR="00583FB2" w:rsidRPr="003C7FE4" w:rsidRDefault="00583FB2" w:rsidP="00436F23">
            <w:pPr>
              <w:pStyle w:val="AssumptionNotes"/>
            </w:pPr>
          </w:p>
        </w:tc>
      </w:tr>
    </w:tbl>
    <w:p w14:paraId="7F32037D" w14:textId="77777777" w:rsidR="00583FB2" w:rsidRDefault="00583FB2" w:rsidP="00583FB2"/>
    <w:p w14:paraId="3CBCC520" w14:textId="77777777" w:rsidR="00583FB2" w:rsidRDefault="00583FB2" w:rsidP="00583FB2">
      <w:r>
        <w:br w:type="page"/>
      </w:r>
    </w:p>
    <w:p w14:paraId="30E33A10" w14:textId="77777777" w:rsidR="00583FB2" w:rsidRPr="000A0E69" w:rsidRDefault="00583FB2" w:rsidP="00583FB2"/>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583FB2" w:rsidRPr="007B5C5A" w14:paraId="638E4DA8" w14:textId="77777777" w:rsidTr="00583FB2">
        <w:trPr>
          <w:trHeight w:val="285"/>
        </w:trPr>
        <w:tc>
          <w:tcPr>
            <w:tcW w:w="1728" w:type="dxa"/>
          </w:tcPr>
          <w:p w14:paraId="18373EB3" w14:textId="77777777" w:rsidR="00583FB2" w:rsidRPr="007B5C5A" w:rsidRDefault="00583FB2" w:rsidP="00436F23">
            <w:pPr>
              <w:pStyle w:val="UseCaseLabels"/>
            </w:pPr>
            <w:r w:rsidRPr="007B5C5A">
              <w:t>Use Case Name:</w:t>
            </w:r>
          </w:p>
        </w:tc>
        <w:tc>
          <w:tcPr>
            <w:tcW w:w="7129" w:type="dxa"/>
            <w:gridSpan w:val="3"/>
          </w:tcPr>
          <w:p w14:paraId="1A6D0610" w14:textId="77777777" w:rsidR="00583FB2" w:rsidRPr="007B5C5A" w:rsidRDefault="00583FB2" w:rsidP="00436F23">
            <w:pPr>
              <w:pStyle w:val="UseCaseNormal"/>
            </w:pPr>
            <w:r>
              <w:t>Update Program Assessment</w:t>
            </w:r>
          </w:p>
        </w:tc>
      </w:tr>
      <w:tr w:rsidR="00583FB2" w:rsidRPr="007B5C5A" w14:paraId="4CAE838F" w14:textId="77777777" w:rsidTr="00583FB2">
        <w:tc>
          <w:tcPr>
            <w:tcW w:w="1728" w:type="dxa"/>
          </w:tcPr>
          <w:p w14:paraId="6546088F" w14:textId="77777777" w:rsidR="00583FB2" w:rsidRPr="007B5C5A" w:rsidRDefault="00583FB2" w:rsidP="00436F23">
            <w:pPr>
              <w:pStyle w:val="UseCaseLabels"/>
            </w:pPr>
            <w:r w:rsidRPr="007B5C5A">
              <w:t>Created By:</w:t>
            </w:r>
          </w:p>
        </w:tc>
        <w:tc>
          <w:tcPr>
            <w:tcW w:w="2520" w:type="dxa"/>
          </w:tcPr>
          <w:p w14:paraId="4AC350AE" w14:textId="77777777" w:rsidR="00583FB2" w:rsidRPr="007B5C5A" w:rsidRDefault="00583FB2" w:rsidP="00436F23">
            <w:pPr>
              <w:pStyle w:val="UseCaseNormal"/>
            </w:pPr>
            <w:r>
              <w:t>Trevor Brooks</w:t>
            </w:r>
          </w:p>
        </w:tc>
        <w:tc>
          <w:tcPr>
            <w:tcW w:w="1980" w:type="dxa"/>
          </w:tcPr>
          <w:p w14:paraId="41FB1148" w14:textId="77777777" w:rsidR="00583FB2" w:rsidRPr="007B5C5A" w:rsidRDefault="00583FB2" w:rsidP="00436F23">
            <w:pPr>
              <w:pStyle w:val="UseCaseLabels"/>
            </w:pPr>
            <w:r w:rsidRPr="007B5C5A">
              <w:t>Last Updated By:</w:t>
            </w:r>
          </w:p>
        </w:tc>
        <w:tc>
          <w:tcPr>
            <w:tcW w:w="2629" w:type="dxa"/>
          </w:tcPr>
          <w:p w14:paraId="57D2CA7A" w14:textId="77777777" w:rsidR="00583FB2" w:rsidRPr="007B5C5A" w:rsidRDefault="00583FB2" w:rsidP="00436F23">
            <w:pPr>
              <w:pStyle w:val="UseCaseNormal"/>
            </w:pPr>
            <w:r>
              <w:t>Trevor Brooks</w:t>
            </w:r>
          </w:p>
        </w:tc>
      </w:tr>
      <w:tr w:rsidR="00583FB2" w:rsidRPr="007B5C5A" w14:paraId="7DA653C8" w14:textId="77777777" w:rsidTr="00583FB2">
        <w:tc>
          <w:tcPr>
            <w:tcW w:w="1728" w:type="dxa"/>
          </w:tcPr>
          <w:p w14:paraId="5DF9EB99" w14:textId="77777777" w:rsidR="00583FB2" w:rsidRPr="007B5C5A" w:rsidRDefault="00583FB2" w:rsidP="00436F23">
            <w:pPr>
              <w:pStyle w:val="UseCaseLabels"/>
            </w:pPr>
            <w:r w:rsidRPr="007B5C5A">
              <w:t>Date Created:</w:t>
            </w:r>
          </w:p>
        </w:tc>
        <w:tc>
          <w:tcPr>
            <w:tcW w:w="2520" w:type="dxa"/>
          </w:tcPr>
          <w:p w14:paraId="57D046F0" w14:textId="77777777" w:rsidR="00583FB2" w:rsidRPr="007B5C5A" w:rsidRDefault="00583FB2" w:rsidP="00436F23">
            <w:pPr>
              <w:pStyle w:val="UseCaseNormal"/>
            </w:pPr>
            <w:r>
              <w:t>10-9-17</w:t>
            </w:r>
          </w:p>
        </w:tc>
        <w:tc>
          <w:tcPr>
            <w:tcW w:w="1980" w:type="dxa"/>
          </w:tcPr>
          <w:p w14:paraId="6C3E56C7" w14:textId="77777777" w:rsidR="00583FB2" w:rsidRPr="007B5C5A" w:rsidRDefault="00583FB2" w:rsidP="00436F23">
            <w:pPr>
              <w:pStyle w:val="UseCaseLabels"/>
            </w:pPr>
            <w:r w:rsidRPr="007B5C5A">
              <w:t>Date Last Updated:</w:t>
            </w:r>
          </w:p>
        </w:tc>
        <w:tc>
          <w:tcPr>
            <w:tcW w:w="2629" w:type="dxa"/>
          </w:tcPr>
          <w:p w14:paraId="2E93F838" w14:textId="77777777" w:rsidR="00583FB2" w:rsidRPr="007B5C5A" w:rsidRDefault="00583FB2" w:rsidP="00436F23">
            <w:pPr>
              <w:pStyle w:val="UseCaseNormal"/>
            </w:pPr>
          </w:p>
        </w:tc>
      </w:tr>
    </w:tbl>
    <w:p w14:paraId="70E91EE2" w14:textId="77777777" w:rsidR="00583FB2" w:rsidRPr="007B5C5A" w:rsidRDefault="00583FB2" w:rsidP="00583FB2">
      <w:pPr>
        <w:rPr>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583FB2" w:rsidRPr="007B5C5A" w14:paraId="6FA25BE9" w14:textId="77777777" w:rsidTr="00583FB2">
        <w:tc>
          <w:tcPr>
            <w:tcW w:w="2628" w:type="dxa"/>
          </w:tcPr>
          <w:p w14:paraId="3A52AE6D" w14:textId="77777777" w:rsidR="00583FB2" w:rsidRPr="007B5C5A" w:rsidRDefault="00583FB2" w:rsidP="00436F23">
            <w:pPr>
              <w:pStyle w:val="UseCaseLabels"/>
            </w:pPr>
            <w:r w:rsidRPr="007B5C5A">
              <w:t>Actors:</w:t>
            </w:r>
          </w:p>
        </w:tc>
        <w:tc>
          <w:tcPr>
            <w:tcW w:w="6228" w:type="dxa"/>
          </w:tcPr>
          <w:p w14:paraId="10FA5BD9" w14:textId="77777777" w:rsidR="00583FB2" w:rsidRPr="007B5C5A" w:rsidRDefault="00583FB2" w:rsidP="00436F23">
            <w:pPr>
              <w:pStyle w:val="UseCaseNormal"/>
            </w:pPr>
            <w:r>
              <w:t>Program Coordinator</w:t>
            </w:r>
          </w:p>
        </w:tc>
      </w:tr>
      <w:tr w:rsidR="00583FB2" w:rsidRPr="007B5C5A" w14:paraId="51285FC6" w14:textId="77777777" w:rsidTr="00583FB2">
        <w:tc>
          <w:tcPr>
            <w:tcW w:w="2628" w:type="dxa"/>
          </w:tcPr>
          <w:p w14:paraId="42ACEFCE" w14:textId="77777777" w:rsidR="00583FB2" w:rsidRPr="007B5C5A" w:rsidRDefault="00583FB2" w:rsidP="00436F23">
            <w:pPr>
              <w:pStyle w:val="UseCaseLabels"/>
            </w:pPr>
            <w:r w:rsidRPr="007B5C5A">
              <w:t>Description:</w:t>
            </w:r>
          </w:p>
        </w:tc>
        <w:tc>
          <w:tcPr>
            <w:tcW w:w="6228" w:type="dxa"/>
          </w:tcPr>
          <w:p w14:paraId="7F789CE8" w14:textId="77777777" w:rsidR="00583FB2" w:rsidRPr="007B5C5A" w:rsidRDefault="00583FB2" w:rsidP="00436F23">
            <w:pPr>
              <w:pStyle w:val="UseCaseNormal"/>
            </w:pPr>
            <w:r>
              <w:t>In case of a typo in the name or description of an assessment, it should be editable.</w:t>
            </w:r>
          </w:p>
        </w:tc>
      </w:tr>
      <w:tr w:rsidR="00583FB2" w:rsidRPr="007B5C5A" w14:paraId="2A9270CF" w14:textId="77777777" w:rsidTr="00583FB2">
        <w:tc>
          <w:tcPr>
            <w:tcW w:w="2628" w:type="dxa"/>
          </w:tcPr>
          <w:p w14:paraId="14EF1390" w14:textId="77777777" w:rsidR="00583FB2" w:rsidRPr="007B5C5A" w:rsidRDefault="00583FB2" w:rsidP="00436F23">
            <w:pPr>
              <w:pStyle w:val="UseCaseLabels"/>
            </w:pPr>
            <w:r w:rsidRPr="007B5C5A">
              <w:t>Trigger:</w:t>
            </w:r>
          </w:p>
        </w:tc>
        <w:tc>
          <w:tcPr>
            <w:tcW w:w="6228" w:type="dxa"/>
          </w:tcPr>
          <w:p w14:paraId="32CE2C9E" w14:textId="77777777" w:rsidR="00583FB2" w:rsidRPr="007B5C5A" w:rsidRDefault="00583FB2" w:rsidP="00436F23">
            <w:pPr>
              <w:pStyle w:val="UseCaseNormal"/>
            </w:pPr>
          </w:p>
        </w:tc>
      </w:tr>
      <w:tr w:rsidR="00583FB2" w:rsidRPr="007B5C5A" w14:paraId="7D8361E8" w14:textId="77777777" w:rsidTr="00583FB2">
        <w:tc>
          <w:tcPr>
            <w:tcW w:w="2628" w:type="dxa"/>
          </w:tcPr>
          <w:p w14:paraId="4EFE6CA5" w14:textId="77777777" w:rsidR="00583FB2" w:rsidRPr="007B5C5A" w:rsidRDefault="00583FB2" w:rsidP="00436F23">
            <w:pPr>
              <w:pStyle w:val="UseCaseLabels"/>
            </w:pPr>
            <w:r w:rsidRPr="007B5C5A">
              <w:t>Preconditions:</w:t>
            </w:r>
          </w:p>
        </w:tc>
        <w:tc>
          <w:tcPr>
            <w:tcW w:w="6228" w:type="dxa"/>
          </w:tcPr>
          <w:p w14:paraId="119ADFAB" w14:textId="77777777" w:rsidR="00583FB2" w:rsidRPr="007B5C5A" w:rsidRDefault="00583FB2" w:rsidP="00DC54EE">
            <w:pPr>
              <w:numPr>
                <w:ilvl w:val="0"/>
                <w:numId w:val="6"/>
              </w:numPr>
              <w:overflowPunct/>
              <w:autoSpaceDE/>
              <w:autoSpaceDN/>
              <w:adjustRightInd/>
              <w:textAlignment w:val="auto"/>
              <w:rPr>
                <w:sz w:val="22"/>
              </w:rPr>
            </w:pPr>
            <w:r w:rsidRPr="007B5C5A">
              <w:rPr>
                <w:sz w:val="22"/>
              </w:rPr>
              <w:t xml:space="preserve"> </w:t>
            </w:r>
            <w:r>
              <w:rPr>
                <w:sz w:val="22"/>
              </w:rPr>
              <w:t>Assessment exists within program.</w:t>
            </w:r>
          </w:p>
        </w:tc>
      </w:tr>
      <w:tr w:rsidR="00583FB2" w:rsidRPr="007B5C5A" w14:paraId="6386A313" w14:textId="77777777" w:rsidTr="00583FB2">
        <w:tc>
          <w:tcPr>
            <w:tcW w:w="2628" w:type="dxa"/>
          </w:tcPr>
          <w:p w14:paraId="345009BA" w14:textId="77777777" w:rsidR="00583FB2" w:rsidRPr="007B5C5A" w:rsidRDefault="00583FB2" w:rsidP="00436F23">
            <w:pPr>
              <w:pStyle w:val="UseCaseLabels"/>
            </w:pPr>
            <w:r w:rsidRPr="007B5C5A">
              <w:t>Post</w:t>
            </w:r>
            <w:ins w:id="69" w:author="Mack" w:date="2015-04-19T17:13:00Z">
              <w:r>
                <w:t xml:space="preserve"> </w:t>
              </w:r>
            </w:ins>
            <w:r w:rsidRPr="007B5C5A">
              <w:t>conditions:</w:t>
            </w:r>
          </w:p>
        </w:tc>
        <w:tc>
          <w:tcPr>
            <w:tcW w:w="6228" w:type="dxa"/>
          </w:tcPr>
          <w:p w14:paraId="7D91F590" w14:textId="77777777" w:rsidR="00583FB2" w:rsidRPr="007B5C5A" w:rsidRDefault="00583FB2" w:rsidP="00DC54EE">
            <w:pPr>
              <w:numPr>
                <w:ilvl w:val="0"/>
                <w:numId w:val="7"/>
              </w:numPr>
              <w:overflowPunct/>
              <w:autoSpaceDE/>
              <w:autoSpaceDN/>
              <w:adjustRightInd/>
              <w:textAlignment w:val="auto"/>
              <w:rPr>
                <w:sz w:val="22"/>
              </w:rPr>
            </w:pPr>
          </w:p>
        </w:tc>
      </w:tr>
      <w:tr w:rsidR="00583FB2" w:rsidRPr="007B5C5A" w14:paraId="077FC086" w14:textId="77777777" w:rsidTr="00583FB2">
        <w:tc>
          <w:tcPr>
            <w:tcW w:w="2628" w:type="dxa"/>
          </w:tcPr>
          <w:p w14:paraId="3F2B0338" w14:textId="77777777" w:rsidR="00583FB2" w:rsidRPr="007B5C5A" w:rsidRDefault="00583FB2" w:rsidP="00436F23">
            <w:pPr>
              <w:pStyle w:val="UseCaseLabels"/>
            </w:pPr>
            <w:r w:rsidRPr="007B5C5A">
              <w:t>Normal Flow:</w:t>
            </w:r>
          </w:p>
        </w:tc>
        <w:tc>
          <w:tcPr>
            <w:tcW w:w="6228" w:type="dxa"/>
          </w:tcPr>
          <w:p w14:paraId="702743B9" w14:textId="77777777" w:rsidR="00583FB2" w:rsidRPr="007B5C5A" w:rsidRDefault="00583FB2" w:rsidP="00DC54EE">
            <w:pPr>
              <w:pStyle w:val="UseCaseNumber"/>
              <w:numPr>
                <w:ilvl w:val="0"/>
                <w:numId w:val="41"/>
              </w:numPr>
            </w:pPr>
          </w:p>
          <w:p w14:paraId="2D5DFBE1" w14:textId="77777777" w:rsidR="00583FB2" w:rsidRDefault="00583FB2" w:rsidP="00436F23">
            <w:pPr>
              <w:pStyle w:val="UseCaseNumber11"/>
            </w:pPr>
            <w:r>
              <w:t>Coordinator goes to program management view.</w:t>
            </w:r>
          </w:p>
          <w:p w14:paraId="0994C155" w14:textId="77777777" w:rsidR="00583FB2" w:rsidRDefault="00583FB2" w:rsidP="00436F23">
            <w:pPr>
              <w:pStyle w:val="UseCaseNumber11"/>
            </w:pPr>
            <w:r>
              <w:t>Coordinator selects the assessment to be modified.</w:t>
            </w:r>
          </w:p>
          <w:p w14:paraId="2AC97E25" w14:textId="77777777" w:rsidR="00583FB2" w:rsidRDefault="00583FB2" w:rsidP="00436F23">
            <w:pPr>
              <w:pStyle w:val="UseCaseNumber11"/>
            </w:pPr>
            <w:r>
              <w:t>Relevant information is edited.</w:t>
            </w:r>
          </w:p>
          <w:p w14:paraId="0EF927FD" w14:textId="77777777" w:rsidR="00583FB2" w:rsidRPr="007B5C5A" w:rsidRDefault="00583FB2" w:rsidP="00436F23">
            <w:pPr>
              <w:pStyle w:val="UseCaseNumber11"/>
            </w:pPr>
            <w:r>
              <w:t>User clicks submit.</w:t>
            </w:r>
          </w:p>
        </w:tc>
      </w:tr>
      <w:tr w:rsidR="00583FB2" w:rsidRPr="007B5C5A" w14:paraId="3E0A39C5" w14:textId="77777777" w:rsidTr="00583FB2">
        <w:tc>
          <w:tcPr>
            <w:tcW w:w="2628" w:type="dxa"/>
          </w:tcPr>
          <w:p w14:paraId="4B097D37" w14:textId="77777777" w:rsidR="00583FB2" w:rsidRPr="007B5C5A" w:rsidRDefault="00583FB2" w:rsidP="00436F23">
            <w:pPr>
              <w:pStyle w:val="UseCaseLabels"/>
            </w:pPr>
            <w:r w:rsidRPr="007B5C5A">
              <w:t>Alternative Flows:</w:t>
            </w:r>
          </w:p>
        </w:tc>
        <w:tc>
          <w:tcPr>
            <w:tcW w:w="6228" w:type="dxa"/>
          </w:tcPr>
          <w:p w14:paraId="46158B16" w14:textId="1054AC99" w:rsidR="00583FB2" w:rsidRPr="007B5C5A" w:rsidRDefault="00583FB2" w:rsidP="00DC54EE">
            <w:pPr>
              <w:pStyle w:val="UseCaseNumber"/>
              <w:numPr>
                <w:ilvl w:val="0"/>
                <w:numId w:val="42"/>
              </w:numPr>
            </w:pPr>
            <w:r w:rsidRPr="007B5C5A">
              <w:t xml:space="preserve"> </w:t>
            </w:r>
          </w:p>
          <w:p w14:paraId="4385983E" w14:textId="77777777" w:rsidR="00583FB2" w:rsidRPr="007B5C5A" w:rsidRDefault="00583FB2" w:rsidP="00436F23">
            <w:pPr>
              <w:pStyle w:val="UseCaseNumber11"/>
            </w:pPr>
          </w:p>
          <w:p w14:paraId="772E66C6" w14:textId="3728D5A7" w:rsidR="00583FB2" w:rsidRPr="007B5C5A" w:rsidRDefault="00583FB2" w:rsidP="00436F23">
            <w:pPr>
              <w:pStyle w:val="UseCaseNumber"/>
            </w:pPr>
            <w:r w:rsidRPr="007B5C5A">
              <w:t xml:space="preserve"> </w:t>
            </w:r>
          </w:p>
          <w:p w14:paraId="4A29BB7B" w14:textId="77777777" w:rsidR="00583FB2" w:rsidRPr="007B5C5A" w:rsidRDefault="00583FB2" w:rsidP="00436F23">
            <w:pPr>
              <w:pStyle w:val="UseCaseNumber11"/>
            </w:pPr>
          </w:p>
        </w:tc>
      </w:tr>
      <w:tr w:rsidR="00583FB2" w:rsidRPr="007B5C5A" w14:paraId="25041EF1" w14:textId="77777777" w:rsidTr="00583FB2">
        <w:tc>
          <w:tcPr>
            <w:tcW w:w="2628" w:type="dxa"/>
          </w:tcPr>
          <w:p w14:paraId="29571D79" w14:textId="77777777" w:rsidR="00583FB2" w:rsidRPr="007B5C5A" w:rsidRDefault="00583FB2" w:rsidP="00436F23">
            <w:pPr>
              <w:pStyle w:val="UseCaseLabels"/>
            </w:pPr>
            <w:r w:rsidRPr="007B5C5A">
              <w:t>Exceptions:</w:t>
            </w:r>
          </w:p>
        </w:tc>
        <w:tc>
          <w:tcPr>
            <w:tcW w:w="6228" w:type="dxa"/>
          </w:tcPr>
          <w:p w14:paraId="2A36DA3F" w14:textId="007BC4EE" w:rsidR="00935CFB" w:rsidRPr="003B1BEB" w:rsidRDefault="00583FB2" w:rsidP="00DC54EE">
            <w:pPr>
              <w:pStyle w:val="ExcTitleUseCase"/>
              <w:numPr>
                <w:ilvl w:val="3"/>
                <w:numId w:val="108"/>
              </w:numPr>
            </w:pPr>
            <w:r w:rsidRPr="003B1BEB">
              <w:t xml:space="preserve"> </w:t>
            </w:r>
          </w:p>
          <w:p w14:paraId="655C67B9" w14:textId="518A8AF0" w:rsidR="00583FB2" w:rsidRPr="00935CFB" w:rsidRDefault="00583FB2" w:rsidP="00583FB2">
            <w:pPr>
              <w:pStyle w:val="UseCaseExce"/>
            </w:pPr>
            <w:r w:rsidRPr="007B5C5A">
              <w:t xml:space="preserve"> </w:t>
            </w:r>
            <w:r w:rsidRPr="00935CFB">
              <w:t xml:space="preserve"> </w:t>
            </w:r>
          </w:p>
        </w:tc>
      </w:tr>
      <w:tr w:rsidR="00583FB2" w:rsidRPr="007B5C5A" w14:paraId="497C1AD9" w14:textId="77777777" w:rsidTr="00583FB2">
        <w:tc>
          <w:tcPr>
            <w:tcW w:w="2628" w:type="dxa"/>
          </w:tcPr>
          <w:p w14:paraId="2A23CB42" w14:textId="77777777" w:rsidR="00583FB2" w:rsidRPr="007B5C5A" w:rsidRDefault="00583FB2" w:rsidP="00436F23">
            <w:pPr>
              <w:pStyle w:val="UseCaseLabels"/>
            </w:pPr>
            <w:r w:rsidRPr="007B5C5A">
              <w:t>Includes:</w:t>
            </w:r>
          </w:p>
        </w:tc>
        <w:tc>
          <w:tcPr>
            <w:tcW w:w="6228" w:type="dxa"/>
          </w:tcPr>
          <w:p w14:paraId="3A39764C" w14:textId="77777777" w:rsidR="00583FB2" w:rsidRPr="007B5C5A" w:rsidRDefault="00583FB2" w:rsidP="00436F23">
            <w:pPr>
              <w:pStyle w:val="UseCaseNormal"/>
            </w:pPr>
            <w:r w:rsidRPr="007B5C5A">
              <w:t>None</w:t>
            </w:r>
          </w:p>
        </w:tc>
      </w:tr>
      <w:tr w:rsidR="00583FB2" w:rsidRPr="007B5C5A" w14:paraId="24721B3A" w14:textId="77777777" w:rsidTr="00583FB2">
        <w:tc>
          <w:tcPr>
            <w:tcW w:w="2628" w:type="dxa"/>
          </w:tcPr>
          <w:p w14:paraId="391EDD7C" w14:textId="77777777" w:rsidR="00583FB2" w:rsidRPr="007B5C5A" w:rsidRDefault="00583FB2" w:rsidP="00436F23">
            <w:pPr>
              <w:pStyle w:val="UseCaseLabels"/>
            </w:pPr>
            <w:r w:rsidRPr="007B5C5A">
              <w:t>Priority:</w:t>
            </w:r>
          </w:p>
        </w:tc>
        <w:tc>
          <w:tcPr>
            <w:tcW w:w="6228" w:type="dxa"/>
          </w:tcPr>
          <w:p w14:paraId="7023B20A" w14:textId="77777777" w:rsidR="00583FB2" w:rsidRPr="007B5C5A" w:rsidRDefault="00583FB2" w:rsidP="00436F23">
            <w:pPr>
              <w:pStyle w:val="UseCaseNormal"/>
            </w:pPr>
            <w:r w:rsidRPr="007B5C5A">
              <w:t>High</w:t>
            </w:r>
          </w:p>
        </w:tc>
      </w:tr>
      <w:tr w:rsidR="00583FB2" w:rsidRPr="007B5C5A" w14:paraId="3D58253E" w14:textId="77777777" w:rsidTr="00583FB2">
        <w:tc>
          <w:tcPr>
            <w:tcW w:w="2628" w:type="dxa"/>
          </w:tcPr>
          <w:p w14:paraId="488B41A2" w14:textId="77777777" w:rsidR="00583FB2" w:rsidRPr="007B5C5A" w:rsidRDefault="00583FB2" w:rsidP="00436F23">
            <w:pPr>
              <w:pStyle w:val="UseCaseLabels"/>
            </w:pPr>
            <w:r w:rsidRPr="007B5C5A">
              <w:t>Frequency of Use:</w:t>
            </w:r>
          </w:p>
        </w:tc>
        <w:tc>
          <w:tcPr>
            <w:tcW w:w="6228" w:type="dxa"/>
          </w:tcPr>
          <w:p w14:paraId="2161BB38" w14:textId="77777777" w:rsidR="00583FB2" w:rsidRPr="007B5C5A" w:rsidRDefault="00583FB2" w:rsidP="00436F23">
            <w:pPr>
              <w:pStyle w:val="UseCaseNormal"/>
            </w:pPr>
          </w:p>
        </w:tc>
      </w:tr>
      <w:tr w:rsidR="00583FB2" w:rsidRPr="007B5C5A" w14:paraId="0056A01B" w14:textId="77777777" w:rsidTr="00583FB2">
        <w:tc>
          <w:tcPr>
            <w:tcW w:w="2628" w:type="dxa"/>
          </w:tcPr>
          <w:p w14:paraId="79998374" w14:textId="77777777" w:rsidR="00583FB2" w:rsidRPr="007B5C5A" w:rsidRDefault="00583FB2" w:rsidP="00436F23">
            <w:pPr>
              <w:pStyle w:val="UseCaseLabels"/>
            </w:pPr>
            <w:r w:rsidRPr="007B5C5A">
              <w:t>Business Rules:</w:t>
            </w:r>
          </w:p>
        </w:tc>
        <w:tc>
          <w:tcPr>
            <w:tcW w:w="6228" w:type="dxa"/>
          </w:tcPr>
          <w:p w14:paraId="1154E15E" w14:textId="77777777" w:rsidR="00583FB2" w:rsidRPr="007B5C5A" w:rsidRDefault="00583FB2" w:rsidP="00436F23">
            <w:pPr>
              <w:pStyle w:val="UseCaseNormal"/>
            </w:pPr>
          </w:p>
        </w:tc>
      </w:tr>
      <w:tr w:rsidR="00583FB2" w:rsidRPr="007B5C5A" w14:paraId="48457008" w14:textId="77777777" w:rsidTr="00583FB2">
        <w:tc>
          <w:tcPr>
            <w:tcW w:w="2628" w:type="dxa"/>
          </w:tcPr>
          <w:p w14:paraId="1648CDD4" w14:textId="77777777" w:rsidR="00583FB2" w:rsidRPr="007B5C5A" w:rsidRDefault="00583FB2" w:rsidP="00436F23">
            <w:pPr>
              <w:pStyle w:val="UseCaseLabels"/>
            </w:pPr>
            <w:r w:rsidRPr="007B5C5A">
              <w:t>Special Requirements:</w:t>
            </w:r>
          </w:p>
        </w:tc>
        <w:tc>
          <w:tcPr>
            <w:tcW w:w="6228" w:type="dxa"/>
          </w:tcPr>
          <w:p w14:paraId="020D0354" w14:textId="77777777" w:rsidR="00583FB2" w:rsidRPr="007B5C5A" w:rsidRDefault="00583FB2" w:rsidP="00436F23">
            <w:pPr>
              <w:pStyle w:val="UseCaseNormal"/>
            </w:pPr>
            <w:r w:rsidRPr="007B5C5A">
              <w:t>None</w:t>
            </w:r>
          </w:p>
        </w:tc>
      </w:tr>
      <w:tr w:rsidR="00583FB2" w:rsidRPr="007B5C5A" w14:paraId="4633A588" w14:textId="77777777" w:rsidTr="00583FB2">
        <w:tc>
          <w:tcPr>
            <w:tcW w:w="2628" w:type="dxa"/>
          </w:tcPr>
          <w:p w14:paraId="2AE7CFFD" w14:textId="77777777" w:rsidR="00583FB2" w:rsidRPr="007B5C5A" w:rsidRDefault="00583FB2" w:rsidP="00436F23">
            <w:pPr>
              <w:pStyle w:val="UseCaseLabels"/>
            </w:pPr>
            <w:r w:rsidRPr="007B5C5A">
              <w:t>Assumptions:</w:t>
            </w:r>
          </w:p>
        </w:tc>
        <w:tc>
          <w:tcPr>
            <w:tcW w:w="6228" w:type="dxa"/>
          </w:tcPr>
          <w:p w14:paraId="1A22DAE1" w14:textId="77777777" w:rsidR="00583FB2" w:rsidRPr="007B5C5A" w:rsidRDefault="00583FB2" w:rsidP="00436F23">
            <w:pPr>
              <w:pStyle w:val="AssumptionNotes"/>
            </w:pPr>
          </w:p>
        </w:tc>
      </w:tr>
      <w:tr w:rsidR="00583FB2" w:rsidRPr="007B5C5A" w14:paraId="1E6E0C2F" w14:textId="77777777" w:rsidTr="00583FB2">
        <w:tc>
          <w:tcPr>
            <w:tcW w:w="2628" w:type="dxa"/>
          </w:tcPr>
          <w:p w14:paraId="46622A4C" w14:textId="77777777" w:rsidR="00583FB2" w:rsidRPr="007B5C5A" w:rsidRDefault="00583FB2" w:rsidP="00436F23">
            <w:pPr>
              <w:pStyle w:val="UseCaseLabels"/>
            </w:pPr>
            <w:r w:rsidRPr="007B5C5A">
              <w:t>Notes and Issues:</w:t>
            </w:r>
          </w:p>
        </w:tc>
        <w:tc>
          <w:tcPr>
            <w:tcW w:w="6228" w:type="dxa"/>
          </w:tcPr>
          <w:p w14:paraId="3EFD81EC" w14:textId="77777777" w:rsidR="00583FB2" w:rsidRPr="003C7FE4" w:rsidRDefault="00583FB2" w:rsidP="00436F23">
            <w:pPr>
              <w:pStyle w:val="AssumptionNotes"/>
            </w:pPr>
            <w:r>
              <w:t>This could cause issues between operational / analytical data. Take care with structure.</w:t>
            </w:r>
          </w:p>
        </w:tc>
      </w:tr>
    </w:tbl>
    <w:p w14:paraId="7ED62B8E" w14:textId="77777777" w:rsidR="00583FB2" w:rsidRDefault="00583FB2" w:rsidP="00583FB2"/>
    <w:p w14:paraId="22C9FADF" w14:textId="327D80D6"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9CB3CDA" w14:textId="77777777" w:rsidTr="00160FBC">
        <w:tc>
          <w:tcPr>
            <w:tcW w:w="1728" w:type="dxa"/>
          </w:tcPr>
          <w:p w14:paraId="39AA138E" w14:textId="77777777" w:rsidR="00160FBC" w:rsidRPr="007B5C5A" w:rsidRDefault="00160FBC" w:rsidP="00160FBC">
            <w:pPr>
              <w:pStyle w:val="UseCaseLabels"/>
            </w:pPr>
            <w:r w:rsidRPr="007B5C5A">
              <w:lastRenderedPageBreak/>
              <w:t>Use Case Name:</w:t>
            </w:r>
          </w:p>
        </w:tc>
        <w:tc>
          <w:tcPr>
            <w:tcW w:w="7129" w:type="dxa"/>
            <w:gridSpan w:val="3"/>
          </w:tcPr>
          <w:p w14:paraId="4CBD008F" w14:textId="77777777" w:rsidR="00160FBC" w:rsidRPr="007B5C5A" w:rsidRDefault="00160FBC" w:rsidP="00160FBC">
            <w:pPr>
              <w:pStyle w:val="UseCaseLabels"/>
              <w:jc w:val="left"/>
            </w:pPr>
            <w:r w:rsidRPr="007B5C5A">
              <w:t>Add Student Score(s) to Metric</w:t>
            </w:r>
          </w:p>
        </w:tc>
      </w:tr>
      <w:tr w:rsidR="00160FBC" w:rsidRPr="007B5C5A" w14:paraId="023F9AAD" w14:textId="77777777" w:rsidTr="00160FBC">
        <w:tc>
          <w:tcPr>
            <w:tcW w:w="1728" w:type="dxa"/>
          </w:tcPr>
          <w:p w14:paraId="54EA34EF" w14:textId="77777777" w:rsidR="00160FBC" w:rsidRPr="007B5C5A" w:rsidRDefault="00160FBC" w:rsidP="00160FBC">
            <w:pPr>
              <w:pStyle w:val="UseCaseLabels"/>
            </w:pPr>
            <w:r w:rsidRPr="007B5C5A">
              <w:t>Created By:</w:t>
            </w:r>
          </w:p>
        </w:tc>
        <w:tc>
          <w:tcPr>
            <w:tcW w:w="2520" w:type="dxa"/>
          </w:tcPr>
          <w:p w14:paraId="37FDA870" w14:textId="77777777" w:rsidR="00160FBC" w:rsidRPr="007B5C5A" w:rsidRDefault="00160FBC" w:rsidP="00160FBC">
            <w:pPr>
              <w:pStyle w:val="UseCaseLabels"/>
              <w:jc w:val="left"/>
            </w:pPr>
            <w:r>
              <w:t>AbdulRahman Alduraiweesh</w:t>
            </w:r>
          </w:p>
        </w:tc>
        <w:tc>
          <w:tcPr>
            <w:tcW w:w="1980" w:type="dxa"/>
          </w:tcPr>
          <w:p w14:paraId="1933B4F2" w14:textId="77777777" w:rsidR="00160FBC" w:rsidRPr="007B5C5A" w:rsidRDefault="00160FBC" w:rsidP="00160FBC">
            <w:pPr>
              <w:pStyle w:val="UseCaseLabels"/>
            </w:pPr>
            <w:r w:rsidRPr="007B5C5A">
              <w:t>Last Updated By:</w:t>
            </w:r>
          </w:p>
        </w:tc>
        <w:tc>
          <w:tcPr>
            <w:tcW w:w="2629" w:type="dxa"/>
          </w:tcPr>
          <w:p w14:paraId="6FB15CBC" w14:textId="77777777" w:rsidR="00160FBC" w:rsidRPr="00160FBC" w:rsidRDefault="00160FBC" w:rsidP="00160FBC">
            <w:pPr>
              <w:pStyle w:val="UseCaseNormal"/>
            </w:pPr>
            <w:r w:rsidRPr="00160FBC">
              <w:t>AbdulRahman Alduraiweesh</w:t>
            </w:r>
          </w:p>
        </w:tc>
      </w:tr>
      <w:tr w:rsidR="00160FBC" w:rsidRPr="007B5C5A" w14:paraId="3F40B43A" w14:textId="77777777" w:rsidTr="00160FBC">
        <w:tc>
          <w:tcPr>
            <w:tcW w:w="1728" w:type="dxa"/>
          </w:tcPr>
          <w:p w14:paraId="5D1D946C" w14:textId="77777777" w:rsidR="00160FBC" w:rsidRPr="007B5C5A" w:rsidRDefault="00160FBC" w:rsidP="00160FBC">
            <w:pPr>
              <w:pStyle w:val="UseCaseLabels"/>
            </w:pPr>
            <w:r w:rsidRPr="007B5C5A">
              <w:t>Date Created:</w:t>
            </w:r>
          </w:p>
        </w:tc>
        <w:tc>
          <w:tcPr>
            <w:tcW w:w="2520" w:type="dxa"/>
          </w:tcPr>
          <w:p w14:paraId="52D3C834" w14:textId="77777777" w:rsidR="00160FBC" w:rsidRPr="007B5C5A" w:rsidRDefault="00160FBC" w:rsidP="00160FBC">
            <w:pPr>
              <w:pStyle w:val="UseCaseLabels"/>
              <w:jc w:val="left"/>
            </w:pPr>
            <w:r>
              <w:t>10/9/2017</w:t>
            </w:r>
          </w:p>
        </w:tc>
        <w:tc>
          <w:tcPr>
            <w:tcW w:w="1980" w:type="dxa"/>
          </w:tcPr>
          <w:p w14:paraId="21B462FC" w14:textId="77777777" w:rsidR="00160FBC" w:rsidRPr="007B5C5A" w:rsidRDefault="00160FBC" w:rsidP="00160FBC">
            <w:pPr>
              <w:pStyle w:val="UseCaseLabels"/>
            </w:pPr>
            <w:r w:rsidRPr="007B5C5A">
              <w:t>Date Last Updated:</w:t>
            </w:r>
          </w:p>
        </w:tc>
        <w:tc>
          <w:tcPr>
            <w:tcW w:w="2629" w:type="dxa"/>
          </w:tcPr>
          <w:p w14:paraId="20462D33" w14:textId="77777777" w:rsidR="00160FBC" w:rsidRPr="00160FBC" w:rsidRDefault="00160FBC" w:rsidP="00160FBC">
            <w:pPr>
              <w:pStyle w:val="UseCaseNormal"/>
            </w:pPr>
            <w:r w:rsidRPr="00160FBC">
              <w:t>10/9/2017</w:t>
            </w:r>
          </w:p>
        </w:tc>
      </w:tr>
    </w:tbl>
    <w:p w14:paraId="304EDF7A"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1006462" w14:textId="77777777" w:rsidTr="00160FBC">
        <w:tc>
          <w:tcPr>
            <w:tcW w:w="2628" w:type="dxa"/>
          </w:tcPr>
          <w:p w14:paraId="5CE00CF5" w14:textId="77777777" w:rsidR="00160FBC" w:rsidRPr="007B5C5A" w:rsidRDefault="00160FBC" w:rsidP="006029E0">
            <w:pPr>
              <w:pStyle w:val="UseCaseLabels"/>
            </w:pPr>
            <w:r w:rsidRPr="007B5C5A">
              <w:t>Actors:</w:t>
            </w:r>
          </w:p>
        </w:tc>
        <w:tc>
          <w:tcPr>
            <w:tcW w:w="6228" w:type="dxa"/>
          </w:tcPr>
          <w:p w14:paraId="1A5DF157" w14:textId="77777777" w:rsidR="00160FBC" w:rsidRPr="007B5C5A" w:rsidRDefault="00160FBC" w:rsidP="006029E0">
            <w:pPr>
              <w:pStyle w:val="UseCaseNormal"/>
            </w:pPr>
            <w:r w:rsidRPr="007B5C5A">
              <w:t>Faculty member</w:t>
            </w:r>
          </w:p>
        </w:tc>
      </w:tr>
      <w:tr w:rsidR="00160FBC" w:rsidRPr="007B5C5A" w14:paraId="46000D2E" w14:textId="77777777" w:rsidTr="00160FBC">
        <w:tc>
          <w:tcPr>
            <w:tcW w:w="2628" w:type="dxa"/>
          </w:tcPr>
          <w:p w14:paraId="2717CBE9" w14:textId="77777777" w:rsidR="00160FBC" w:rsidRPr="007B5C5A" w:rsidRDefault="00160FBC" w:rsidP="006029E0">
            <w:pPr>
              <w:pStyle w:val="UseCaseLabels"/>
            </w:pPr>
            <w:r w:rsidRPr="007B5C5A">
              <w:t>Description:</w:t>
            </w:r>
          </w:p>
        </w:tc>
        <w:tc>
          <w:tcPr>
            <w:tcW w:w="6228" w:type="dxa"/>
          </w:tcPr>
          <w:p w14:paraId="56F667FC" w14:textId="77777777" w:rsidR="00160FBC" w:rsidRPr="007B5C5A" w:rsidRDefault="00160FBC" w:rsidP="006029E0">
            <w:pPr>
              <w:pStyle w:val="UseCaseNormal"/>
            </w:pPr>
            <w:r w:rsidRPr="007B5C5A">
              <w:t xml:space="preserve">A faculty member enters a student score, or multiple students’ scores, to a metric. </w:t>
            </w:r>
          </w:p>
        </w:tc>
      </w:tr>
      <w:tr w:rsidR="00160FBC" w:rsidRPr="007B5C5A" w14:paraId="1B67CA83" w14:textId="77777777" w:rsidTr="00160FBC">
        <w:tc>
          <w:tcPr>
            <w:tcW w:w="2628" w:type="dxa"/>
          </w:tcPr>
          <w:p w14:paraId="0B06875D" w14:textId="77777777" w:rsidR="00160FBC" w:rsidRPr="007B5C5A" w:rsidRDefault="00160FBC" w:rsidP="006029E0">
            <w:pPr>
              <w:pStyle w:val="UseCaseLabels"/>
            </w:pPr>
            <w:r w:rsidRPr="007B5C5A">
              <w:t>Trigger:</w:t>
            </w:r>
          </w:p>
        </w:tc>
        <w:tc>
          <w:tcPr>
            <w:tcW w:w="6228" w:type="dxa"/>
          </w:tcPr>
          <w:p w14:paraId="1483B29C" w14:textId="77777777" w:rsidR="00160FBC" w:rsidRPr="007B5C5A" w:rsidRDefault="00160FBC" w:rsidP="006029E0">
            <w:pPr>
              <w:pStyle w:val="UseCaseNormal"/>
            </w:pPr>
            <w:r w:rsidRPr="007B5C5A">
              <w:t>Faculty member has created a metric and wants to enter student scores for the metric</w:t>
            </w:r>
          </w:p>
        </w:tc>
      </w:tr>
      <w:tr w:rsidR="00160FBC" w:rsidRPr="007B5C5A" w14:paraId="6AF86558" w14:textId="77777777" w:rsidTr="00160FBC">
        <w:tc>
          <w:tcPr>
            <w:tcW w:w="2628" w:type="dxa"/>
          </w:tcPr>
          <w:p w14:paraId="77D0D422" w14:textId="77777777" w:rsidR="00160FBC" w:rsidRPr="007B5C5A" w:rsidRDefault="00160FBC" w:rsidP="006029E0">
            <w:pPr>
              <w:pStyle w:val="UseCaseLabels"/>
            </w:pPr>
            <w:r w:rsidRPr="007B5C5A">
              <w:t>Preconditions:</w:t>
            </w:r>
          </w:p>
        </w:tc>
        <w:tc>
          <w:tcPr>
            <w:tcW w:w="6228" w:type="dxa"/>
          </w:tcPr>
          <w:p w14:paraId="216726AC" w14:textId="77777777" w:rsidR="00160FBC" w:rsidRPr="007B5C5A" w:rsidRDefault="00160FBC" w:rsidP="00DC54EE">
            <w:pPr>
              <w:pStyle w:val="UseCaseNumber"/>
              <w:numPr>
                <w:ilvl w:val="0"/>
                <w:numId w:val="39"/>
              </w:numPr>
            </w:pPr>
            <w:r w:rsidRPr="007B5C5A">
              <w:t>Faculty member is within a course offering which (s)he is teaching and has created a metric for the offering by entering a description of the metric, its maximum number of points and at least one outcome which it measures</w:t>
            </w:r>
          </w:p>
          <w:p w14:paraId="0D4353F4" w14:textId="77777777" w:rsidR="00160FBC" w:rsidRPr="007B5C5A" w:rsidRDefault="00160FBC" w:rsidP="0055301D">
            <w:pPr>
              <w:pStyle w:val="UseCaseNumber"/>
            </w:pPr>
            <w:r w:rsidRPr="007B5C5A">
              <w:t xml:space="preserve">There is at least one student in the course offering </w:t>
            </w:r>
          </w:p>
        </w:tc>
      </w:tr>
      <w:tr w:rsidR="00160FBC" w:rsidRPr="007B5C5A" w14:paraId="347F8372" w14:textId="77777777" w:rsidTr="00160FBC">
        <w:tc>
          <w:tcPr>
            <w:tcW w:w="2628" w:type="dxa"/>
          </w:tcPr>
          <w:p w14:paraId="5654D987" w14:textId="77777777" w:rsidR="00160FBC" w:rsidRPr="007B5C5A" w:rsidRDefault="00160FBC" w:rsidP="006029E0">
            <w:pPr>
              <w:pStyle w:val="UseCaseLabels"/>
            </w:pPr>
            <w:r w:rsidRPr="007B5C5A">
              <w:t>Post</w:t>
            </w:r>
            <w:ins w:id="70" w:author="Mack" w:date="2015-04-19T17:13:00Z">
              <w:r>
                <w:t xml:space="preserve"> </w:t>
              </w:r>
            </w:ins>
            <w:r w:rsidRPr="007B5C5A">
              <w:t>conditions:</w:t>
            </w:r>
          </w:p>
        </w:tc>
        <w:tc>
          <w:tcPr>
            <w:tcW w:w="6228" w:type="dxa"/>
          </w:tcPr>
          <w:p w14:paraId="1029F3ED" w14:textId="4E75B163" w:rsidR="00160FBC" w:rsidRPr="00EA5C5F" w:rsidRDefault="00160FBC" w:rsidP="00DC54EE">
            <w:pPr>
              <w:pStyle w:val="UseCaseNumber"/>
              <w:numPr>
                <w:ilvl w:val="0"/>
                <w:numId w:val="40"/>
              </w:numPr>
            </w:pPr>
            <w:r w:rsidRPr="00EA5C5F">
              <w:t>The score(s) entered are stored in StOut</w:t>
            </w:r>
          </w:p>
        </w:tc>
      </w:tr>
      <w:tr w:rsidR="00160FBC" w:rsidRPr="007B5C5A" w14:paraId="673C24AB" w14:textId="77777777" w:rsidTr="00160FBC">
        <w:tc>
          <w:tcPr>
            <w:tcW w:w="2628" w:type="dxa"/>
          </w:tcPr>
          <w:p w14:paraId="1AE276AC" w14:textId="77777777" w:rsidR="00160FBC" w:rsidRPr="007B5C5A" w:rsidRDefault="00160FBC" w:rsidP="006029E0">
            <w:pPr>
              <w:pStyle w:val="UseCaseLabels"/>
            </w:pPr>
            <w:r w:rsidRPr="007B5C5A">
              <w:t>Normal Flow:</w:t>
            </w:r>
          </w:p>
        </w:tc>
        <w:tc>
          <w:tcPr>
            <w:tcW w:w="6228" w:type="dxa"/>
          </w:tcPr>
          <w:p w14:paraId="02186D0B" w14:textId="77777777" w:rsidR="00EA5C5F" w:rsidRDefault="00160FBC" w:rsidP="00DC54EE">
            <w:pPr>
              <w:pStyle w:val="UseCaseNumber"/>
              <w:numPr>
                <w:ilvl w:val="0"/>
                <w:numId w:val="38"/>
              </w:numPr>
            </w:pPr>
            <w:r w:rsidRPr="001F0C43">
              <w:t>Enter a single score.</w:t>
            </w:r>
          </w:p>
          <w:p w14:paraId="0516E9A8" w14:textId="6D62DF15" w:rsidR="00160FBC" w:rsidRPr="00A01FD2" w:rsidRDefault="00160FBC" w:rsidP="00436F23">
            <w:pPr>
              <w:pStyle w:val="UseCaseNumber11"/>
            </w:pPr>
            <w:r w:rsidRPr="00A01FD2">
              <w:t xml:space="preserve">Faculty member inputs the number of points a student earned on the metric. </w:t>
            </w:r>
          </w:p>
          <w:p w14:paraId="5B0E78C5" w14:textId="77777777" w:rsidR="00160FBC" w:rsidRPr="00EA5C5F" w:rsidRDefault="00160FBC" w:rsidP="00436F23">
            <w:pPr>
              <w:pStyle w:val="UseCaseNumber11"/>
            </w:pPr>
            <w:r w:rsidRPr="00EA5C5F">
              <w:t xml:space="preserve">Faculty indicates “save” </w:t>
            </w:r>
          </w:p>
          <w:p w14:paraId="553BF3E2" w14:textId="77777777" w:rsidR="00160FBC" w:rsidRPr="001F0C43" w:rsidRDefault="00160FBC" w:rsidP="00436F23">
            <w:pPr>
              <w:pStyle w:val="UseCaseNumber11"/>
            </w:pPr>
            <w:r w:rsidRPr="001F0C43">
              <w:t>The percentage(s) for the score(s) have been updated</w:t>
            </w:r>
          </w:p>
          <w:p w14:paraId="78080887" w14:textId="77777777" w:rsidR="00160FBC" w:rsidRPr="00EF6D95" w:rsidRDefault="00160FBC" w:rsidP="00436F23">
            <w:pPr>
              <w:pStyle w:val="UseCaseNumber11"/>
            </w:pPr>
            <w:r w:rsidRPr="00EF6D95">
              <w:t>A message informing the user that the scores were saved is displayed</w:t>
            </w:r>
          </w:p>
        </w:tc>
      </w:tr>
      <w:tr w:rsidR="00160FBC" w:rsidRPr="007B5C5A" w14:paraId="749645B1" w14:textId="77777777" w:rsidTr="00160FBC">
        <w:tc>
          <w:tcPr>
            <w:tcW w:w="2628" w:type="dxa"/>
          </w:tcPr>
          <w:p w14:paraId="09579741" w14:textId="77777777" w:rsidR="00160FBC" w:rsidRPr="007B5C5A" w:rsidRDefault="00160FBC" w:rsidP="006029E0">
            <w:pPr>
              <w:pStyle w:val="UseCaseLabels"/>
            </w:pPr>
            <w:r w:rsidRPr="007B5C5A">
              <w:t>Alternative Flows:</w:t>
            </w:r>
          </w:p>
        </w:tc>
        <w:tc>
          <w:tcPr>
            <w:tcW w:w="6228" w:type="dxa"/>
          </w:tcPr>
          <w:p w14:paraId="00525802" w14:textId="2C087A4B" w:rsidR="00160FBC" w:rsidRPr="00436F23" w:rsidRDefault="00160FBC" w:rsidP="00DC54EE">
            <w:pPr>
              <w:pStyle w:val="UseCaseNumber"/>
              <w:numPr>
                <w:ilvl w:val="0"/>
                <w:numId w:val="37"/>
              </w:numPr>
              <w:rPr>
                <w:b/>
              </w:rPr>
            </w:pPr>
            <w:r w:rsidRPr="00935CFB">
              <w:t>Faculty member enters multiple scores (branch before step )</w:t>
            </w:r>
          </w:p>
          <w:p w14:paraId="7206EB76" w14:textId="200237E5" w:rsidR="00160FBC" w:rsidRPr="007B5C5A" w:rsidRDefault="00160FBC" w:rsidP="0055301D">
            <w:pPr>
              <w:pStyle w:val="UseCaseNumber11"/>
            </w:pPr>
            <w:r w:rsidRPr="007B5C5A">
              <w:t>Faculty member has a list of newline separated values in the clipboard</w:t>
            </w:r>
          </w:p>
          <w:p w14:paraId="0E840A8D" w14:textId="40A7CA2A" w:rsidR="00160FBC" w:rsidRPr="001F0C43" w:rsidRDefault="00160FBC" w:rsidP="0055301D">
            <w:pPr>
              <w:pStyle w:val="UseCaseNumber11"/>
            </w:pPr>
            <w:r w:rsidRPr="001F0C43">
              <w:t>Faculty member inputs these scores (return to step 2)</w:t>
            </w:r>
          </w:p>
          <w:p w14:paraId="7A958EAC" w14:textId="77777777" w:rsidR="00160FBC" w:rsidRPr="007B5C5A" w:rsidRDefault="00160FBC" w:rsidP="00160FBC">
            <w:pPr>
              <w:overflowPunct/>
              <w:autoSpaceDE/>
              <w:textAlignment w:val="auto"/>
              <w:rPr>
                <w:color w:val="auto"/>
                <w:sz w:val="22"/>
              </w:rPr>
            </w:pPr>
          </w:p>
          <w:p w14:paraId="568F5950" w14:textId="5BE07AC3" w:rsidR="00160FBC" w:rsidRPr="007B5C5A" w:rsidRDefault="00160FBC" w:rsidP="0055301D">
            <w:pPr>
              <w:pStyle w:val="UseCaseNumber"/>
            </w:pPr>
            <w:r w:rsidRPr="007B5C5A">
              <w:t>User indicates “reset” to undo recent edits (branch after step 1)</w:t>
            </w:r>
          </w:p>
          <w:p w14:paraId="54624394" w14:textId="7C1ECABC" w:rsidR="00160FBC" w:rsidRPr="007B5C5A" w:rsidRDefault="00160FBC" w:rsidP="0055301D">
            <w:pPr>
              <w:pStyle w:val="UseCaseNumber11"/>
            </w:pPr>
            <w:r w:rsidRPr="007B5C5A">
              <w:t>User indicates “reset”</w:t>
            </w:r>
          </w:p>
          <w:p w14:paraId="58C765B9" w14:textId="27F1191C" w:rsidR="00160FBC" w:rsidRPr="007B5C5A" w:rsidRDefault="00160FBC" w:rsidP="0055301D">
            <w:pPr>
              <w:pStyle w:val="UseCaseNumber11"/>
            </w:pPr>
            <w:r w:rsidRPr="007B5C5A">
              <w:t>Entered information is set back to previous values  (return to step 1)</w:t>
            </w:r>
          </w:p>
        </w:tc>
      </w:tr>
      <w:tr w:rsidR="00160FBC" w:rsidRPr="007B5C5A" w14:paraId="7A8C09EE" w14:textId="77777777" w:rsidTr="00160FBC">
        <w:tc>
          <w:tcPr>
            <w:tcW w:w="2628" w:type="dxa"/>
          </w:tcPr>
          <w:p w14:paraId="43FC8F30" w14:textId="77777777" w:rsidR="00160FBC" w:rsidRPr="007B5C5A" w:rsidRDefault="00160FBC" w:rsidP="006029E0">
            <w:pPr>
              <w:pStyle w:val="UseCaseLabels"/>
            </w:pPr>
            <w:r w:rsidRPr="007B5C5A">
              <w:t>Exceptions:</w:t>
            </w:r>
          </w:p>
        </w:tc>
        <w:tc>
          <w:tcPr>
            <w:tcW w:w="6228" w:type="dxa"/>
          </w:tcPr>
          <w:p w14:paraId="4B0DEFE4" w14:textId="307AC28D" w:rsidR="00160FBC" w:rsidRPr="007B5C5A" w:rsidRDefault="00160FBC" w:rsidP="00DC54EE">
            <w:pPr>
              <w:pStyle w:val="ExcTitleUseCase"/>
              <w:numPr>
                <w:ilvl w:val="3"/>
                <w:numId w:val="9"/>
              </w:numPr>
            </w:pPr>
            <w:r w:rsidRPr="007B5C5A">
              <w:t>Illegal score is entered (</w:t>
            </w:r>
            <w:r>
              <w:t xml:space="preserve">branch </w:t>
            </w:r>
            <w:r w:rsidRPr="007B5C5A">
              <w:t>after step 1)</w:t>
            </w:r>
          </w:p>
          <w:p w14:paraId="70B8D44B" w14:textId="0A977088" w:rsidR="00160FBC" w:rsidRPr="007B5C5A" w:rsidRDefault="00160FBC" w:rsidP="003B1BEB">
            <w:pPr>
              <w:pStyle w:val="UseCaseExce"/>
            </w:pPr>
            <w:r w:rsidRPr="007B5C5A">
              <w:t>The score is a negative number or non-numeric</w:t>
            </w:r>
          </w:p>
          <w:p w14:paraId="7DB5329C" w14:textId="4B22B800" w:rsidR="00160FBC" w:rsidRPr="007B5C5A" w:rsidRDefault="00160FBC" w:rsidP="003B1BEB">
            <w:pPr>
              <w:pStyle w:val="UseCaseExce"/>
            </w:pPr>
            <w:r w:rsidRPr="007B5C5A">
              <w:t>The score is higher than the maximum number of points</w:t>
            </w:r>
          </w:p>
          <w:p w14:paraId="2B638422" w14:textId="7FD79C86" w:rsidR="00160FBC" w:rsidRPr="00DB469D" w:rsidRDefault="00160FBC" w:rsidP="003B1BEB">
            <w:pPr>
              <w:pStyle w:val="UseCaseExce"/>
            </w:pPr>
            <w:r w:rsidRPr="00DB469D">
              <w:t>The system indicates that the score is illegal and does not allow score to be saved (return to step 1)</w:t>
            </w:r>
          </w:p>
          <w:p w14:paraId="23D0D0C3" w14:textId="3E1611FF" w:rsidR="00160FBC" w:rsidRPr="007B5C5A" w:rsidRDefault="00160FBC" w:rsidP="003B1BEB">
            <w:pPr>
              <w:pStyle w:val="UseCaseExce"/>
            </w:pPr>
            <w:r w:rsidRPr="007B5C5A">
              <w:t>The score is set to the maximum number of points (return to step 2)</w:t>
            </w:r>
          </w:p>
          <w:p w14:paraId="1CE59C76" w14:textId="77777777" w:rsidR="00160FBC" w:rsidRPr="007B5C5A" w:rsidRDefault="00160FBC" w:rsidP="00160FBC">
            <w:pPr>
              <w:overflowPunct/>
              <w:autoSpaceDE/>
              <w:textAlignment w:val="auto"/>
              <w:rPr>
                <w:color w:val="auto"/>
                <w:sz w:val="22"/>
              </w:rPr>
            </w:pPr>
          </w:p>
          <w:p w14:paraId="2FB0299E" w14:textId="51FC68C1" w:rsidR="00160FBC" w:rsidRPr="007B5C5A" w:rsidRDefault="00160FBC" w:rsidP="00935CFB">
            <w:pPr>
              <w:pStyle w:val="ExcTitleUseCase"/>
            </w:pPr>
            <w:r w:rsidRPr="007B5C5A">
              <w:t>User navigates away from page (branch after step 2)</w:t>
            </w:r>
          </w:p>
          <w:p w14:paraId="14396892" w14:textId="77E2F026" w:rsidR="00160FBC" w:rsidRPr="007B5C5A" w:rsidRDefault="00160FBC" w:rsidP="003B1BEB">
            <w:pPr>
              <w:pStyle w:val="UseCaseExce"/>
            </w:pPr>
            <w:r w:rsidRPr="007B5C5A">
              <w:t>The user navigates away from page after entering one or more scores and before indicating “save”</w:t>
            </w:r>
          </w:p>
          <w:p w14:paraId="796D582A" w14:textId="4A885C35" w:rsidR="00160FBC" w:rsidRPr="007B5C5A" w:rsidRDefault="00160FBC" w:rsidP="003B1BEB">
            <w:pPr>
              <w:pStyle w:val="UseCaseExce"/>
            </w:pPr>
            <w:r w:rsidRPr="007B5C5A">
              <w:t>System warns that entered information will be lost and allows the user to stay or go</w:t>
            </w:r>
          </w:p>
          <w:p w14:paraId="72DC4D20" w14:textId="49099548" w:rsidR="00160FBC" w:rsidRPr="007B5C5A" w:rsidRDefault="00160FBC" w:rsidP="003B1BEB">
            <w:pPr>
              <w:pStyle w:val="UseCaseExce"/>
            </w:pPr>
            <w:r w:rsidRPr="007B5C5A">
              <w:t>User stays (return to step 2)</w:t>
            </w:r>
          </w:p>
          <w:p w14:paraId="0887A6DC" w14:textId="01798613" w:rsidR="00160FBC" w:rsidRPr="007B5C5A" w:rsidRDefault="00160FBC" w:rsidP="003B1BEB">
            <w:pPr>
              <w:pStyle w:val="UseCaseExce"/>
            </w:pPr>
            <w:r w:rsidRPr="007B5C5A">
              <w:t>User goes (use case is terminated)</w:t>
            </w:r>
          </w:p>
          <w:p w14:paraId="5718FE7E" w14:textId="77777777" w:rsidR="00160FBC" w:rsidRPr="007B5C5A" w:rsidRDefault="00160FBC" w:rsidP="00160FBC">
            <w:pPr>
              <w:overflowPunct/>
              <w:autoSpaceDE/>
              <w:textAlignment w:val="auto"/>
              <w:rPr>
                <w:color w:val="auto"/>
                <w:sz w:val="22"/>
              </w:rPr>
            </w:pPr>
          </w:p>
          <w:p w14:paraId="74E806EE" w14:textId="77777777" w:rsidR="00160FBC" w:rsidRPr="007B5C5A" w:rsidRDefault="00160FBC" w:rsidP="00160FBC">
            <w:pPr>
              <w:overflowPunct/>
              <w:autoSpaceDE/>
              <w:textAlignment w:val="auto"/>
              <w:rPr>
                <w:color w:val="auto"/>
                <w:sz w:val="22"/>
              </w:rPr>
            </w:pPr>
          </w:p>
          <w:p w14:paraId="045ECC87" w14:textId="67E16F6F" w:rsidR="00160FBC" w:rsidRPr="007B5C5A" w:rsidRDefault="00160FBC" w:rsidP="003B1BEB">
            <w:pPr>
              <w:pStyle w:val="ExcTitleUseCase"/>
            </w:pPr>
            <w:r w:rsidRPr="007B5C5A">
              <w:lastRenderedPageBreak/>
              <w:t>Number of scores do not match the number of students in the offering (after step 2)</w:t>
            </w:r>
          </w:p>
          <w:p w14:paraId="43D91875" w14:textId="5B95C44C" w:rsidR="00160FBC" w:rsidRPr="007B5C5A" w:rsidRDefault="00160FBC" w:rsidP="003B1BEB">
            <w:pPr>
              <w:pStyle w:val="UseCaseExce"/>
            </w:pPr>
            <w:r w:rsidRPr="007B5C5A">
              <w:t>The system indicates that the number of scores do not match the number of students and no scores are recorded (return to step 1)</w:t>
            </w:r>
          </w:p>
        </w:tc>
      </w:tr>
      <w:tr w:rsidR="00160FBC" w:rsidRPr="007B5C5A" w14:paraId="33C0C2C9" w14:textId="77777777" w:rsidTr="00160FBC">
        <w:tc>
          <w:tcPr>
            <w:tcW w:w="2628" w:type="dxa"/>
          </w:tcPr>
          <w:p w14:paraId="6965EFF6" w14:textId="77777777" w:rsidR="00160FBC" w:rsidRPr="007B5C5A" w:rsidRDefault="00160FBC" w:rsidP="006029E0">
            <w:pPr>
              <w:pStyle w:val="UseCaseLabels"/>
            </w:pPr>
            <w:r w:rsidRPr="007B5C5A">
              <w:lastRenderedPageBreak/>
              <w:t>Includes:</w:t>
            </w:r>
          </w:p>
        </w:tc>
        <w:tc>
          <w:tcPr>
            <w:tcW w:w="6228" w:type="dxa"/>
          </w:tcPr>
          <w:p w14:paraId="06B39DFE" w14:textId="77777777" w:rsidR="00160FBC" w:rsidRPr="007B5C5A" w:rsidRDefault="00160FBC" w:rsidP="006029E0">
            <w:pPr>
              <w:pStyle w:val="UseCaseNormal"/>
            </w:pPr>
            <w:r w:rsidRPr="007B5C5A">
              <w:t>None</w:t>
            </w:r>
          </w:p>
        </w:tc>
      </w:tr>
      <w:tr w:rsidR="00160FBC" w:rsidRPr="007B5C5A" w14:paraId="04819063" w14:textId="77777777" w:rsidTr="00160FBC">
        <w:tc>
          <w:tcPr>
            <w:tcW w:w="2628" w:type="dxa"/>
          </w:tcPr>
          <w:p w14:paraId="04FD64A0" w14:textId="77777777" w:rsidR="00160FBC" w:rsidRPr="007B5C5A" w:rsidRDefault="00160FBC" w:rsidP="006029E0">
            <w:pPr>
              <w:pStyle w:val="UseCaseLabels"/>
            </w:pPr>
            <w:r w:rsidRPr="007B5C5A">
              <w:t>Priority:</w:t>
            </w:r>
          </w:p>
        </w:tc>
        <w:tc>
          <w:tcPr>
            <w:tcW w:w="6228" w:type="dxa"/>
          </w:tcPr>
          <w:p w14:paraId="080A0C2B" w14:textId="77777777" w:rsidR="00160FBC" w:rsidRPr="007B5C5A" w:rsidRDefault="00160FBC" w:rsidP="006029E0">
            <w:pPr>
              <w:pStyle w:val="UseCaseNormal"/>
            </w:pPr>
            <w:r w:rsidRPr="007B5C5A">
              <w:t>High</w:t>
            </w:r>
          </w:p>
        </w:tc>
      </w:tr>
      <w:tr w:rsidR="00160FBC" w:rsidRPr="007B5C5A" w14:paraId="4DFB3287" w14:textId="77777777" w:rsidTr="00160FBC">
        <w:tc>
          <w:tcPr>
            <w:tcW w:w="2628" w:type="dxa"/>
          </w:tcPr>
          <w:p w14:paraId="798CD35E" w14:textId="77777777" w:rsidR="00160FBC" w:rsidRPr="007B5C5A" w:rsidRDefault="00160FBC" w:rsidP="006029E0">
            <w:pPr>
              <w:pStyle w:val="UseCaseLabels"/>
            </w:pPr>
            <w:r w:rsidRPr="007B5C5A">
              <w:t>Frequency of Use:</w:t>
            </w:r>
          </w:p>
        </w:tc>
        <w:tc>
          <w:tcPr>
            <w:tcW w:w="6228" w:type="dxa"/>
          </w:tcPr>
          <w:p w14:paraId="2A95C033" w14:textId="77777777" w:rsidR="00160FBC" w:rsidRPr="007B5C5A" w:rsidRDefault="00160FBC" w:rsidP="006029E0">
            <w:pPr>
              <w:pStyle w:val="UseCaseNormal"/>
            </w:pPr>
            <w:r w:rsidRPr="007B5C5A">
              <w:t>Number of metrics*number of students*number of offerings each semester.</w:t>
            </w:r>
          </w:p>
        </w:tc>
      </w:tr>
      <w:tr w:rsidR="00160FBC" w:rsidRPr="007B5C5A" w14:paraId="6B2F6366" w14:textId="77777777" w:rsidTr="00160FBC">
        <w:tc>
          <w:tcPr>
            <w:tcW w:w="2628" w:type="dxa"/>
          </w:tcPr>
          <w:p w14:paraId="38CE4241" w14:textId="77777777" w:rsidR="00160FBC" w:rsidRPr="007B5C5A" w:rsidRDefault="00160FBC" w:rsidP="006029E0">
            <w:pPr>
              <w:pStyle w:val="UseCaseLabels"/>
            </w:pPr>
            <w:r w:rsidRPr="007B5C5A">
              <w:t>Business Rules:</w:t>
            </w:r>
          </w:p>
        </w:tc>
        <w:tc>
          <w:tcPr>
            <w:tcW w:w="6228" w:type="dxa"/>
          </w:tcPr>
          <w:p w14:paraId="5BD08FF4" w14:textId="77777777" w:rsidR="00160FBC" w:rsidRPr="007B5C5A" w:rsidRDefault="00160FBC" w:rsidP="006029E0">
            <w:pPr>
              <w:pStyle w:val="UseCaseNormal"/>
            </w:pPr>
            <w:r w:rsidRPr="007B5C5A">
              <w:t>Metric scores cannot exceed the maximum number of points</w:t>
            </w:r>
          </w:p>
        </w:tc>
      </w:tr>
      <w:tr w:rsidR="00160FBC" w:rsidRPr="007B5C5A" w14:paraId="4412C6E4" w14:textId="77777777" w:rsidTr="00160FBC">
        <w:tc>
          <w:tcPr>
            <w:tcW w:w="2628" w:type="dxa"/>
          </w:tcPr>
          <w:p w14:paraId="14051F24" w14:textId="77777777" w:rsidR="00160FBC" w:rsidRPr="007B5C5A" w:rsidRDefault="00160FBC" w:rsidP="006029E0">
            <w:pPr>
              <w:pStyle w:val="UseCaseLabels"/>
            </w:pPr>
            <w:r w:rsidRPr="007B5C5A">
              <w:t>Special Requirements:</w:t>
            </w:r>
          </w:p>
        </w:tc>
        <w:tc>
          <w:tcPr>
            <w:tcW w:w="6228" w:type="dxa"/>
          </w:tcPr>
          <w:p w14:paraId="23886EE3" w14:textId="77777777" w:rsidR="00160FBC" w:rsidRPr="007B5C5A" w:rsidRDefault="00160FBC" w:rsidP="006029E0">
            <w:pPr>
              <w:pStyle w:val="UseCaseNormal"/>
            </w:pPr>
            <w:r w:rsidRPr="007B5C5A">
              <w:t>None</w:t>
            </w:r>
          </w:p>
        </w:tc>
      </w:tr>
      <w:tr w:rsidR="00160FBC" w:rsidRPr="007B5C5A" w14:paraId="25686D55" w14:textId="77777777" w:rsidTr="00160FBC">
        <w:tc>
          <w:tcPr>
            <w:tcW w:w="2628" w:type="dxa"/>
          </w:tcPr>
          <w:p w14:paraId="1F64FD29" w14:textId="77777777" w:rsidR="00160FBC" w:rsidRPr="007B5C5A" w:rsidRDefault="00160FBC" w:rsidP="006029E0">
            <w:pPr>
              <w:pStyle w:val="UseCaseLabels"/>
            </w:pPr>
            <w:r w:rsidRPr="007B5C5A">
              <w:t>Assumptions:</w:t>
            </w:r>
          </w:p>
        </w:tc>
        <w:tc>
          <w:tcPr>
            <w:tcW w:w="6228" w:type="dxa"/>
          </w:tcPr>
          <w:p w14:paraId="0050C9B1" w14:textId="77777777" w:rsidR="00160FBC" w:rsidRPr="007B5C5A" w:rsidRDefault="00160FBC" w:rsidP="003B1BEB">
            <w:pPr>
              <w:pStyle w:val="AssumptionNotes"/>
            </w:pPr>
            <w:r w:rsidRPr="007B5C5A">
              <w:t>For entering multiple grades at once, the orde</w:t>
            </w:r>
            <w:r>
              <w:t>r of student names in St</w:t>
            </w:r>
            <w:r w:rsidRPr="007B5C5A">
              <w:t>Out matches the order of the names in the grade source</w:t>
            </w:r>
          </w:p>
          <w:p w14:paraId="36563CD4" w14:textId="77777777" w:rsidR="00160FBC" w:rsidRPr="007B5C5A" w:rsidRDefault="00160FBC" w:rsidP="003B1BEB">
            <w:pPr>
              <w:pStyle w:val="AssumptionNotes"/>
            </w:pPr>
            <w:r w:rsidRPr="007B5C5A">
              <w:t>Multiple grades will be entered via the clipboard</w:t>
            </w:r>
          </w:p>
        </w:tc>
      </w:tr>
      <w:tr w:rsidR="00160FBC" w:rsidRPr="007B5C5A" w14:paraId="1CD92B94" w14:textId="77777777" w:rsidTr="00160FBC">
        <w:tc>
          <w:tcPr>
            <w:tcW w:w="2628" w:type="dxa"/>
          </w:tcPr>
          <w:p w14:paraId="32370F5A" w14:textId="77777777" w:rsidR="00160FBC" w:rsidRPr="007B5C5A" w:rsidRDefault="00160FBC" w:rsidP="006029E0">
            <w:pPr>
              <w:pStyle w:val="UseCaseLabels"/>
            </w:pPr>
            <w:r w:rsidRPr="007B5C5A">
              <w:t>Notes and Issues:</w:t>
            </w:r>
          </w:p>
        </w:tc>
        <w:tc>
          <w:tcPr>
            <w:tcW w:w="6228" w:type="dxa"/>
          </w:tcPr>
          <w:p w14:paraId="0554AF63" w14:textId="77777777" w:rsidR="00160FBC" w:rsidRPr="003C7FE4" w:rsidRDefault="00160FBC" w:rsidP="003B1BEB">
            <w:pPr>
              <w:pStyle w:val="AssumptionNotes"/>
            </w:pPr>
            <w:r w:rsidRPr="007B5C5A">
              <w:t>This use cas</w:t>
            </w:r>
            <w:r>
              <w:t>e corresponds to requirement FC7</w:t>
            </w:r>
          </w:p>
        </w:tc>
      </w:tr>
    </w:tbl>
    <w:p w14:paraId="52699299" w14:textId="2751D6C2" w:rsidR="007A6F1C" w:rsidRDefault="007A6F1C" w:rsidP="00160FBC"/>
    <w:p w14:paraId="09A8853B"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29BD10B8" w14:textId="77777777" w:rsidTr="00160FBC">
        <w:tc>
          <w:tcPr>
            <w:tcW w:w="1728" w:type="dxa"/>
          </w:tcPr>
          <w:p w14:paraId="5BFD5AC4" w14:textId="77777777" w:rsidR="00160FBC" w:rsidRPr="00C46A56" w:rsidRDefault="00160FBC" w:rsidP="00C46A56">
            <w:pPr>
              <w:pStyle w:val="UseCaseLabels"/>
            </w:pPr>
            <w:r w:rsidRPr="00C46A56">
              <w:lastRenderedPageBreak/>
              <w:t>Use Case Name:</w:t>
            </w:r>
          </w:p>
        </w:tc>
        <w:tc>
          <w:tcPr>
            <w:tcW w:w="7129" w:type="dxa"/>
            <w:gridSpan w:val="3"/>
          </w:tcPr>
          <w:p w14:paraId="218FEE7E" w14:textId="77777777" w:rsidR="00160FBC" w:rsidRPr="007B5C5A" w:rsidRDefault="00160FBC" w:rsidP="006029E0">
            <w:pPr>
              <w:pStyle w:val="UseCaseNormal"/>
            </w:pPr>
            <w:r w:rsidRPr="00E81689">
              <w:t>Add/remov</w:t>
            </w:r>
            <w:r>
              <w:t>e students from course offering</w:t>
            </w:r>
          </w:p>
        </w:tc>
      </w:tr>
      <w:tr w:rsidR="00160FBC" w:rsidRPr="007B5C5A" w14:paraId="604B736C" w14:textId="77777777" w:rsidTr="00160FBC">
        <w:tc>
          <w:tcPr>
            <w:tcW w:w="1728" w:type="dxa"/>
          </w:tcPr>
          <w:p w14:paraId="55373E7B" w14:textId="77777777" w:rsidR="00160FBC" w:rsidRPr="00C46A56" w:rsidRDefault="00160FBC" w:rsidP="00C46A56">
            <w:pPr>
              <w:pStyle w:val="UseCaseLabels"/>
            </w:pPr>
            <w:r w:rsidRPr="00C46A56">
              <w:t>Created By:</w:t>
            </w:r>
          </w:p>
        </w:tc>
        <w:tc>
          <w:tcPr>
            <w:tcW w:w="2520" w:type="dxa"/>
          </w:tcPr>
          <w:p w14:paraId="4364D424" w14:textId="77777777" w:rsidR="00160FBC" w:rsidRPr="007B5C5A" w:rsidRDefault="00160FBC" w:rsidP="006029E0">
            <w:pPr>
              <w:pStyle w:val="UseCaseNormal"/>
            </w:pPr>
            <w:r>
              <w:t>AbdulRahman Alduraiweesh</w:t>
            </w:r>
          </w:p>
        </w:tc>
        <w:tc>
          <w:tcPr>
            <w:tcW w:w="1980" w:type="dxa"/>
          </w:tcPr>
          <w:p w14:paraId="0E2B52A8" w14:textId="77777777" w:rsidR="00160FBC" w:rsidRPr="00C46A56" w:rsidRDefault="00160FBC" w:rsidP="00C46A56">
            <w:pPr>
              <w:pStyle w:val="UseCaseLabels"/>
            </w:pPr>
            <w:r w:rsidRPr="00C46A56">
              <w:t>Last Updated By:</w:t>
            </w:r>
          </w:p>
        </w:tc>
        <w:tc>
          <w:tcPr>
            <w:tcW w:w="2629" w:type="dxa"/>
          </w:tcPr>
          <w:p w14:paraId="2F0EA7E3" w14:textId="77777777" w:rsidR="00160FBC" w:rsidRPr="007B5C5A" w:rsidRDefault="00160FBC" w:rsidP="006029E0">
            <w:pPr>
              <w:pStyle w:val="UseCaseNormal"/>
            </w:pPr>
            <w:r>
              <w:t>AbdulRahman Alduraiweesh</w:t>
            </w:r>
          </w:p>
        </w:tc>
      </w:tr>
      <w:tr w:rsidR="00160FBC" w:rsidRPr="007B5C5A" w14:paraId="087F098A" w14:textId="77777777" w:rsidTr="00160FBC">
        <w:tc>
          <w:tcPr>
            <w:tcW w:w="1728" w:type="dxa"/>
          </w:tcPr>
          <w:p w14:paraId="4997ECC5" w14:textId="77777777" w:rsidR="00160FBC" w:rsidRPr="00C46A56" w:rsidRDefault="00160FBC" w:rsidP="00C46A56">
            <w:pPr>
              <w:pStyle w:val="UseCaseLabels"/>
            </w:pPr>
            <w:r w:rsidRPr="00C46A56">
              <w:t>Date Created:</w:t>
            </w:r>
          </w:p>
        </w:tc>
        <w:tc>
          <w:tcPr>
            <w:tcW w:w="2520" w:type="dxa"/>
          </w:tcPr>
          <w:p w14:paraId="6463290A" w14:textId="77777777" w:rsidR="00160FBC" w:rsidRPr="007B5C5A" w:rsidRDefault="00160FBC" w:rsidP="006029E0">
            <w:pPr>
              <w:pStyle w:val="UseCaseNormal"/>
            </w:pPr>
            <w:r>
              <w:t>10/9/2017</w:t>
            </w:r>
          </w:p>
        </w:tc>
        <w:tc>
          <w:tcPr>
            <w:tcW w:w="1980" w:type="dxa"/>
          </w:tcPr>
          <w:p w14:paraId="4B2A5EEA" w14:textId="77777777" w:rsidR="00160FBC" w:rsidRPr="00C46A56" w:rsidRDefault="00160FBC" w:rsidP="00C46A56">
            <w:pPr>
              <w:pStyle w:val="UseCaseLabels"/>
            </w:pPr>
            <w:r w:rsidRPr="00C46A56">
              <w:t>Date Last Updated:</w:t>
            </w:r>
          </w:p>
        </w:tc>
        <w:tc>
          <w:tcPr>
            <w:tcW w:w="2629" w:type="dxa"/>
          </w:tcPr>
          <w:p w14:paraId="338821A2" w14:textId="77777777" w:rsidR="00160FBC" w:rsidRPr="007B5C5A" w:rsidRDefault="00160FBC" w:rsidP="006029E0">
            <w:pPr>
              <w:pStyle w:val="UseCaseNormal"/>
            </w:pPr>
            <w:r>
              <w:t>10/9/2017</w:t>
            </w:r>
          </w:p>
        </w:tc>
      </w:tr>
    </w:tbl>
    <w:p w14:paraId="0C9DA3C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4AB74F1" w14:textId="77777777" w:rsidTr="00160FBC">
        <w:tc>
          <w:tcPr>
            <w:tcW w:w="2628" w:type="dxa"/>
          </w:tcPr>
          <w:p w14:paraId="16A04543" w14:textId="77777777" w:rsidR="00160FBC" w:rsidRPr="00C46A56" w:rsidRDefault="00160FBC" w:rsidP="00C46A56">
            <w:pPr>
              <w:pStyle w:val="UseCaseLabels"/>
            </w:pPr>
            <w:r w:rsidRPr="00C46A56">
              <w:t>Actors:</w:t>
            </w:r>
          </w:p>
        </w:tc>
        <w:tc>
          <w:tcPr>
            <w:tcW w:w="6228" w:type="dxa"/>
          </w:tcPr>
          <w:p w14:paraId="1D8DD184" w14:textId="77777777" w:rsidR="00160FBC" w:rsidRPr="007B5C5A" w:rsidRDefault="00160FBC" w:rsidP="006029E0">
            <w:pPr>
              <w:pStyle w:val="UseCaseNormal"/>
            </w:pPr>
            <w:r w:rsidRPr="007B5C5A">
              <w:t>Faculty member</w:t>
            </w:r>
          </w:p>
        </w:tc>
      </w:tr>
      <w:tr w:rsidR="00160FBC" w:rsidRPr="007B5C5A" w14:paraId="188E879D" w14:textId="77777777" w:rsidTr="00160FBC">
        <w:tc>
          <w:tcPr>
            <w:tcW w:w="2628" w:type="dxa"/>
          </w:tcPr>
          <w:p w14:paraId="20B2200A" w14:textId="77777777" w:rsidR="00160FBC" w:rsidRPr="00C46A56" w:rsidRDefault="00160FBC" w:rsidP="00C46A56">
            <w:pPr>
              <w:pStyle w:val="UseCaseLabels"/>
            </w:pPr>
            <w:r w:rsidRPr="00C46A56">
              <w:t>Description:</w:t>
            </w:r>
          </w:p>
        </w:tc>
        <w:tc>
          <w:tcPr>
            <w:tcW w:w="6228" w:type="dxa"/>
          </w:tcPr>
          <w:p w14:paraId="6C83D4FB" w14:textId="77777777" w:rsidR="00160FBC" w:rsidRPr="007B5C5A" w:rsidRDefault="00160FBC" w:rsidP="006029E0">
            <w:pPr>
              <w:pStyle w:val="UseCaseNormal"/>
            </w:pPr>
            <w:r>
              <w:t xml:space="preserve">Faculty member adding or removing students from offering  </w:t>
            </w:r>
            <w:r w:rsidRPr="007B5C5A">
              <w:t xml:space="preserve"> </w:t>
            </w:r>
          </w:p>
        </w:tc>
      </w:tr>
      <w:tr w:rsidR="00160FBC" w:rsidRPr="007B5C5A" w14:paraId="675F5EAC" w14:textId="77777777" w:rsidTr="00160FBC">
        <w:tc>
          <w:tcPr>
            <w:tcW w:w="2628" w:type="dxa"/>
          </w:tcPr>
          <w:p w14:paraId="2EF55133" w14:textId="77777777" w:rsidR="00160FBC" w:rsidRPr="00C46A56" w:rsidRDefault="00160FBC" w:rsidP="00C46A56">
            <w:pPr>
              <w:pStyle w:val="UseCaseLabels"/>
            </w:pPr>
            <w:r w:rsidRPr="00C46A56">
              <w:t>Trigger:</w:t>
            </w:r>
          </w:p>
        </w:tc>
        <w:tc>
          <w:tcPr>
            <w:tcW w:w="6228" w:type="dxa"/>
          </w:tcPr>
          <w:p w14:paraId="1438F017" w14:textId="77777777" w:rsidR="00160FBC" w:rsidRPr="007B5C5A" w:rsidRDefault="00160FBC" w:rsidP="006029E0">
            <w:pPr>
              <w:pStyle w:val="UseCaseNormal"/>
            </w:pPr>
            <w:r>
              <w:t xml:space="preserve">A student has added or dropped the course and the faculty would like to have the Stout updated accordingly </w:t>
            </w:r>
          </w:p>
        </w:tc>
      </w:tr>
      <w:tr w:rsidR="00160FBC" w:rsidRPr="007B5C5A" w14:paraId="0BF55A23" w14:textId="77777777" w:rsidTr="00160FBC">
        <w:tc>
          <w:tcPr>
            <w:tcW w:w="2628" w:type="dxa"/>
          </w:tcPr>
          <w:p w14:paraId="50BFCECA" w14:textId="77777777" w:rsidR="00160FBC" w:rsidRPr="00C46A56" w:rsidRDefault="00160FBC" w:rsidP="00C46A56">
            <w:pPr>
              <w:pStyle w:val="UseCaseLabels"/>
            </w:pPr>
            <w:r w:rsidRPr="00C46A56">
              <w:t>Preconditions:</w:t>
            </w:r>
          </w:p>
        </w:tc>
        <w:tc>
          <w:tcPr>
            <w:tcW w:w="6228" w:type="dxa"/>
          </w:tcPr>
          <w:p w14:paraId="696D0135" w14:textId="6510D266" w:rsidR="00160FBC" w:rsidRPr="00A8420F" w:rsidRDefault="00160FBC" w:rsidP="00DC54EE">
            <w:pPr>
              <w:pStyle w:val="UseCaseNumber"/>
              <w:numPr>
                <w:ilvl w:val="0"/>
                <w:numId w:val="15"/>
              </w:numPr>
            </w:pPr>
            <w:r w:rsidRPr="00A8420F">
              <w:t>Faculty member is within a course offering which (s)he is teaching and has created a metric for the offering by entering a description of the metric, its maximum number of points and at least one outcome which it measures</w:t>
            </w:r>
          </w:p>
          <w:p w14:paraId="15D448B1" w14:textId="77777777" w:rsidR="00160FBC" w:rsidRPr="007B5C5A" w:rsidRDefault="00160FBC" w:rsidP="0055301D">
            <w:pPr>
              <w:pStyle w:val="UseCaseNumber"/>
            </w:pPr>
            <w:r w:rsidRPr="007B5C5A">
              <w:t xml:space="preserve">There is at least one student in the course offering </w:t>
            </w:r>
          </w:p>
        </w:tc>
      </w:tr>
      <w:tr w:rsidR="00160FBC" w:rsidRPr="007B5C5A" w14:paraId="60F8A7CE" w14:textId="77777777" w:rsidTr="00160FBC">
        <w:tc>
          <w:tcPr>
            <w:tcW w:w="2628" w:type="dxa"/>
          </w:tcPr>
          <w:p w14:paraId="5E8FAE28" w14:textId="77777777" w:rsidR="00160FBC" w:rsidRPr="00C46A56" w:rsidRDefault="00160FBC" w:rsidP="00C46A56">
            <w:pPr>
              <w:pStyle w:val="UseCaseLabels"/>
            </w:pPr>
            <w:r w:rsidRPr="00C46A56">
              <w:t>Post</w:t>
            </w:r>
            <w:ins w:id="71" w:author="Mack" w:date="2015-04-19T17:13:00Z">
              <w:r w:rsidRPr="00C46A56">
                <w:t xml:space="preserve"> </w:t>
              </w:r>
            </w:ins>
            <w:r w:rsidRPr="00C46A56">
              <w:t>conditions:</w:t>
            </w:r>
          </w:p>
        </w:tc>
        <w:tc>
          <w:tcPr>
            <w:tcW w:w="6228" w:type="dxa"/>
          </w:tcPr>
          <w:p w14:paraId="49190C46" w14:textId="77777777" w:rsidR="00160FBC" w:rsidRPr="00A8420F" w:rsidRDefault="00160FBC" w:rsidP="00DC54EE">
            <w:pPr>
              <w:pStyle w:val="UseCaseNumber"/>
              <w:numPr>
                <w:ilvl w:val="0"/>
                <w:numId w:val="16"/>
              </w:numPr>
            </w:pPr>
            <w:r w:rsidRPr="00A8420F">
              <w:t xml:space="preserve">The student is added or removed </w:t>
            </w:r>
          </w:p>
        </w:tc>
      </w:tr>
      <w:tr w:rsidR="00160FBC" w:rsidRPr="007B5C5A" w14:paraId="60CAD3D4" w14:textId="77777777" w:rsidTr="00160FBC">
        <w:tc>
          <w:tcPr>
            <w:tcW w:w="2628" w:type="dxa"/>
          </w:tcPr>
          <w:p w14:paraId="3E4A6387" w14:textId="77777777" w:rsidR="00160FBC" w:rsidRPr="00C46A56" w:rsidRDefault="00160FBC" w:rsidP="00C46A56">
            <w:pPr>
              <w:pStyle w:val="UseCaseLabels"/>
            </w:pPr>
            <w:r w:rsidRPr="00C46A56">
              <w:t>Normal Flow:</w:t>
            </w:r>
          </w:p>
        </w:tc>
        <w:tc>
          <w:tcPr>
            <w:tcW w:w="6228" w:type="dxa"/>
          </w:tcPr>
          <w:p w14:paraId="46D8F5C7" w14:textId="77777777" w:rsidR="00160FBC" w:rsidRPr="00B819CC" w:rsidRDefault="00160FBC" w:rsidP="00DC54EE">
            <w:pPr>
              <w:pStyle w:val="UseCaseNumber"/>
              <w:numPr>
                <w:ilvl w:val="0"/>
                <w:numId w:val="17"/>
              </w:numPr>
            </w:pPr>
            <w:r w:rsidRPr="00B819CC">
              <w:t xml:space="preserve">Removing a </w:t>
            </w:r>
            <w:r w:rsidRPr="0055301D">
              <w:t>single</w:t>
            </w:r>
            <w:r w:rsidRPr="00B819CC">
              <w:t xml:space="preserve"> student.</w:t>
            </w:r>
          </w:p>
          <w:p w14:paraId="0C59B4EE" w14:textId="77777777" w:rsidR="00160FBC" w:rsidRPr="00AE55FA" w:rsidRDefault="00160FBC" w:rsidP="00DC54EE">
            <w:pPr>
              <w:pStyle w:val="UseCaseNumber11"/>
              <w:numPr>
                <w:ilvl w:val="1"/>
                <w:numId w:val="18"/>
              </w:numPr>
            </w:pPr>
            <w:r w:rsidRPr="00A8420F">
              <w:t xml:space="preserve"> </w:t>
            </w:r>
            <w:r w:rsidRPr="00AE55FA">
              <w:t xml:space="preserve">Faculty indicates which student is to be removed </w:t>
            </w:r>
          </w:p>
          <w:p w14:paraId="687EB592" w14:textId="77777777" w:rsidR="00160FBC" w:rsidRDefault="00160FBC" w:rsidP="0055301D">
            <w:pPr>
              <w:pStyle w:val="UseCaseNumber11"/>
            </w:pPr>
            <w:r w:rsidRPr="00AE55FA">
              <w:t xml:space="preserve"> Faculty in</w:t>
            </w:r>
            <w:r w:rsidRPr="00A8420F">
              <w:t xml:space="preserve">dicates “save” </w:t>
            </w:r>
          </w:p>
          <w:p w14:paraId="60089B32" w14:textId="77777777" w:rsidR="00160FBC" w:rsidRDefault="00160FBC" w:rsidP="0055301D">
            <w:pPr>
              <w:pStyle w:val="UseCaseNumber11"/>
            </w:pPr>
            <w:r w:rsidRPr="00A8420F">
              <w:t>The roster would be updated</w:t>
            </w:r>
          </w:p>
          <w:p w14:paraId="4536C25A" w14:textId="77777777" w:rsidR="00160FBC" w:rsidRPr="00A8420F" w:rsidRDefault="00160FBC" w:rsidP="0055301D">
            <w:pPr>
              <w:pStyle w:val="UseCaseNumber11"/>
            </w:pPr>
            <w:r w:rsidRPr="00A8420F">
              <w:t xml:space="preserve">Feedback to the user indicating success </w:t>
            </w:r>
          </w:p>
        </w:tc>
      </w:tr>
      <w:tr w:rsidR="00160FBC" w:rsidRPr="007B5C5A" w14:paraId="13CEBC6C" w14:textId="77777777" w:rsidTr="00160FBC">
        <w:tc>
          <w:tcPr>
            <w:tcW w:w="2628" w:type="dxa"/>
          </w:tcPr>
          <w:p w14:paraId="602D63C0" w14:textId="77777777" w:rsidR="00160FBC" w:rsidRPr="00C46A56" w:rsidRDefault="00160FBC" w:rsidP="00C46A56">
            <w:pPr>
              <w:pStyle w:val="UseCaseLabels"/>
            </w:pPr>
            <w:r w:rsidRPr="00C46A56">
              <w:t>Alternative Flows:</w:t>
            </w:r>
          </w:p>
        </w:tc>
        <w:tc>
          <w:tcPr>
            <w:tcW w:w="6228" w:type="dxa"/>
          </w:tcPr>
          <w:p w14:paraId="4858A0A1" w14:textId="77777777" w:rsidR="00160FBC" w:rsidRPr="00B819CC" w:rsidRDefault="00160FBC" w:rsidP="00DC54EE">
            <w:pPr>
              <w:pStyle w:val="UseCaseNumber"/>
              <w:numPr>
                <w:ilvl w:val="0"/>
                <w:numId w:val="19"/>
              </w:numPr>
            </w:pPr>
            <w:r w:rsidRPr="00B819CC">
              <w:t>Adding a single student.</w:t>
            </w:r>
          </w:p>
          <w:p w14:paraId="0B171F34" w14:textId="131A6E3A" w:rsidR="00160FBC" w:rsidRPr="00B819CC" w:rsidRDefault="00160FBC" w:rsidP="0055301D">
            <w:pPr>
              <w:pStyle w:val="UseCaseNumber11"/>
            </w:pPr>
            <w:r w:rsidRPr="00B819CC">
              <w:t xml:space="preserve">Faculty looks up student to add. </w:t>
            </w:r>
          </w:p>
          <w:p w14:paraId="1114B1C9" w14:textId="6E5A5BC1" w:rsidR="00160FBC" w:rsidRPr="00B819CC" w:rsidRDefault="00160FBC" w:rsidP="0055301D">
            <w:pPr>
              <w:pStyle w:val="UseCaseNumber11"/>
            </w:pPr>
            <w:r w:rsidRPr="00B819CC">
              <w:t>Faculty indicates “save” to commit changes.</w:t>
            </w:r>
          </w:p>
          <w:p w14:paraId="61F51FB8" w14:textId="77777777" w:rsidR="00160FBC" w:rsidRPr="007B5C5A" w:rsidRDefault="00160FBC" w:rsidP="00160FBC">
            <w:pPr>
              <w:overflowPunct/>
              <w:autoSpaceDE/>
              <w:autoSpaceDN/>
              <w:adjustRightInd/>
              <w:ind w:left="750"/>
              <w:contextualSpacing/>
              <w:textAlignment w:val="auto"/>
              <w:rPr>
                <w:color w:val="auto"/>
                <w:sz w:val="22"/>
              </w:rPr>
            </w:pPr>
          </w:p>
        </w:tc>
      </w:tr>
      <w:tr w:rsidR="00160FBC" w:rsidRPr="007B5C5A" w14:paraId="0230C607" w14:textId="77777777" w:rsidTr="00160FBC">
        <w:tc>
          <w:tcPr>
            <w:tcW w:w="2628" w:type="dxa"/>
          </w:tcPr>
          <w:p w14:paraId="7D1F4842" w14:textId="77777777" w:rsidR="00160FBC" w:rsidRPr="00C46A56" w:rsidRDefault="00160FBC" w:rsidP="00C46A56">
            <w:pPr>
              <w:pStyle w:val="UseCaseLabels"/>
            </w:pPr>
            <w:r w:rsidRPr="00C46A56">
              <w:t>Exceptions:</w:t>
            </w:r>
          </w:p>
        </w:tc>
        <w:tc>
          <w:tcPr>
            <w:tcW w:w="6228" w:type="dxa"/>
          </w:tcPr>
          <w:p w14:paraId="342401B1" w14:textId="5874F95D" w:rsidR="00160FBC" w:rsidRPr="007B5C5A" w:rsidRDefault="00160FBC" w:rsidP="00DC54EE">
            <w:pPr>
              <w:pStyle w:val="ExcTitleUseCase"/>
              <w:numPr>
                <w:ilvl w:val="3"/>
                <w:numId w:val="10"/>
              </w:numPr>
            </w:pPr>
            <w:r w:rsidRPr="007B5C5A">
              <w:t>User navigates away from page (branch after step 2)</w:t>
            </w:r>
          </w:p>
          <w:p w14:paraId="6461A490" w14:textId="5EFB13A9" w:rsidR="00160FBC" w:rsidRPr="007B5C5A" w:rsidRDefault="00160FBC" w:rsidP="003B1BEB">
            <w:pPr>
              <w:pStyle w:val="UseCaseExce"/>
            </w:pPr>
            <w:r w:rsidRPr="007B5C5A">
              <w:t xml:space="preserve">The user navigates away from page after </w:t>
            </w:r>
            <w:r>
              <w:t>adding or removing students</w:t>
            </w:r>
            <w:r w:rsidRPr="007B5C5A">
              <w:t xml:space="preserve"> and before indicating “save”</w:t>
            </w:r>
          </w:p>
          <w:p w14:paraId="10F30A2C" w14:textId="7FEB4C40" w:rsidR="00160FBC" w:rsidRPr="007B5C5A" w:rsidRDefault="00160FBC" w:rsidP="003B1BEB">
            <w:pPr>
              <w:pStyle w:val="UseCaseExce"/>
            </w:pPr>
            <w:r w:rsidRPr="007B5C5A">
              <w:t>System warns that entered information will be lost and allows the user to stay or go</w:t>
            </w:r>
          </w:p>
          <w:p w14:paraId="56D9F600" w14:textId="4C10A3C7" w:rsidR="00160FBC" w:rsidRPr="007B5C5A" w:rsidRDefault="00160FBC" w:rsidP="003B1BEB">
            <w:pPr>
              <w:pStyle w:val="UseCaseExce"/>
            </w:pPr>
            <w:r>
              <w:t>User stays (return to step 2</w:t>
            </w:r>
            <w:r w:rsidRPr="007B5C5A">
              <w:t>)</w:t>
            </w:r>
          </w:p>
          <w:p w14:paraId="02BF4ACD" w14:textId="5B0BA2B3" w:rsidR="00160FBC" w:rsidRPr="007B5C5A" w:rsidRDefault="00160FBC" w:rsidP="003B1BEB">
            <w:pPr>
              <w:pStyle w:val="UseCaseExce"/>
            </w:pPr>
            <w:r w:rsidRPr="007B5C5A">
              <w:t>User goes (use case is terminated)</w:t>
            </w:r>
          </w:p>
          <w:p w14:paraId="7FA5440E" w14:textId="77777777" w:rsidR="00160FBC" w:rsidRPr="007B5C5A" w:rsidRDefault="00160FBC" w:rsidP="00160FBC">
            <w:pPr>
              <w:overflowPunct/>
              <w:autoSpaceDE/>
              <w:textAlignment w:val="auto"/>
              <w:rPr>
                <w:color w:val="auto"/>
                <w:sz w:val="22"/>
              </w:rPr>
            </w:pPr>
          </w:p>
        </w:tc>
      </w:tr>
      <w:tr w:rsidR="00160FBC" w:rsidRPr="007B5C5A" w14:paraId="1A4E27B5" w14:textId="77777777" w:rsidTr="00160FBC">
        <w:tc>
          <w:tcPr>
            <w:tcW w:w="2628" w:type="dxa"/>
          </w:tcPr>
          <w:p w14:paraId="2429A52E" w14:textId="77777777" w:rsidR="00160FBC" w:rsidRPr="00C46A56" w:rsidRDefault="00160FBC" w:rsidP="00C46A56">
            <w:pPr>
              <w:pStyle w:val="UseCaseLabels"/>
            </w:pPr>
            <w:r w:rsidRPr="00C46A56">
              <w:t>Includes:</w:t>
            </w:r>
          </w:p>
        </w:tc>
        <w:tc>
          <w:tcPr>
            <w:tcW w:w="6228" w:type="dxa"/>
          </w:tcPr>
          <w:p w14:paraId="6CB296C0" w14:textId="77777777" w:rsidR="00160FBC" w:rsidRPr="007B5C5A" w:rsidRDefault="00160FBC" w:rsidP="00C46A56">
            <w:pPr>
              <w:pStyle w:val="UseCaseNormal"/>
            </w:pPr>
            <w:r w:rsidRPr="007B5C5A">
              <w:t>None</w:t>
            </w:r>
          </w:p>
        </w:tc>
      </w:tr>
      <w:tr w:rsidR="00160FBC" w:rsidRPr="007B5C5A" w14:paraId="7211E6B4" w14:textId="77777777" w:rsidTr="00160FBC">
        <w:tc>
          <w:tcPr>
            <w:tcW w:w="2628" w:type="dxa"/>
          </w:tcPr>
          <w:p w14:paraId="43560A38" w14:textId="77777777" w:rsidR="00160FBC" w:rsidRPr="00C46A56" w:rsidRDefault="00160FBC" w:rsidP="00C46A56">
            <w:pPr>
              <w:pStyle w:val="UseCaseLabels"/>
            </w:pPr>
            <w:r w:rsidRPr="00C46A56">
              <w:t>Priority:</w:t>
            </w:r>
          </w:p>
        </w:tc>
        <w:tc>
          <w:tcPr>
            <w:tcW w:w="6228" w:type="dxa"/>
          </w:tcPr>
          <w:p w14:paraId="56D2DA6A" w14:textId="77777777" w:rsidR="00160FBC" w:rsidRPr="007B5C5A" w:rsidRDefault="00160FBC" w:rsidP="00C46A56">
            <w:pPr>
              <w:pStyle w:val="UseCaseNormal"/>
            </w:pPr>
            <w:r w:rsidRPr="007B5C5A">
              <w:t>High</w:t>
            </w:r>
          </w:p>
        </w:tc>
      </w:tr>
      <w:tr w:rsidR="00160FBC" w:rsidRPr="007B5C5A" w14:paraId="61AF76A8" w14:textId="77777777" w:rsidTr="00160FBC">
        <w:tc>
          <w:tcPr>
            <w:tcW w:w="2628" w:type="dxa"/>
          </w:tcPr>
          <w:p w14:paraId="33CC6B32" w14:textId="77777777" w:rsidR="00160FBC" w:rsidRPr="00C46A56" w:rsidRDefault="00160FBC" w:rsidP="00C46A56">
            <w:pPr>
              <w:pStyle w:val="UseCaseLabels"/>
            </w:pPr>
            <w:r w:rsidRPr="00C46A56">
              <w:t>Frequency of Use:</w:t>
            </w:r>
          </w:p>
        </w:tc>
        <w:tc>
          <w:tcPr>
            <w:tcW w:w="6228" w:type="dxa"/>
          </w:tcPr>
          <w:p w14:paraId="443934E8" w14:textId="77777777" w:rsidR="00160FBC" w:rsidRPr="007B5C5A" w:rsidRDefault="00160FBC" w:rsidP="00C46A56">
            <w:pPr>
              <w:pStyle w:val="UseCaseNormal"/>
            </w:pPr>
            <w:r>
              <w:t>Depends on the number of students joining or leaving the offer class.</w:t>
            </w:r>
          </w:p>
        </w:tc>
      </w:tr>
      <w:tr w:rsidR="00160FBC" w:rsidRPr="007B5C5A" w14:paraId="17340F2F" w14:textId="77777777" w:rsidTr="00160FBC">
        <w:tc>
          <w:tcPr>
            <w:tcW w:w="2628" w:type="dxa"/>
          </w:tcPr>
          <w:p w14:paraId="2367E4B9" w14:textId="77777777" w:rsidR="00160FBC" w:rsidRPr="00C46A56" w:rsidRDefault="00160FBC" w:rsidP="00C46A56">
            <w:pPr>
              <w:pStyle w:val="UseCaseLabels"/>
            </w:pPr>
            <w:r w:rsidRPr="00C46A56">
              <w:t>Business Rules:</w:t>
            </w:r>
          </w:p>
        </w:tc>
        <w:tc>
          <w:tcPr>
            <w:tcW w:w="6228" w:type="dxa"/>
          </w:tcPr>
          <w:p w14:paraId="63BE50F1" w14:textId="77777777" w:rsidR="00160FBC" w:rsidRPr="007B5C5A" w:rsidRDefault="00160FBC" w:rsidP="00C46A56">
            <w:pPr>
              <w:pStyle w:val="UseCaseNormal"/>
            </w:pPr>
          </w:p>
        </w:tc>
      </w:tr>
      <w:tr w:rsidR="00160FBC" w:rsidRPr="007B5C5A" w14:paraId="0E6415A5" w14:textId="77777777" w:rsidTr="00160FBC">
        <w:tc>
          <w:tcPr>
            <w:tcW w:w="2628" w:type="dxa"/>
          </w:tcPr>
          <w:p w14:paraId="43374B8D" w14:textId="77777777" w:rsidR="00160FBC" w:rsidRPr="00C46A56" w:rsidRDefault="00160FBC" w:rsidP="00C46A56">
            <w:pPr>
              <w:pStyle w:val="UseCaseLabels"/>
            </w:pPr>
            <w:r w:rsidRPr="00C46A56">
              <w:t>Special Requirements:</w:t>
            </w:r>
          </w:p>
        </w:tc>
        <w:tc>
          <w:tcPr>
            <w:tcW w:w="6228" w:type="dxa"/>
          </w:tcPr>
          <w:p w14:paraId="3B5A3305" w14:textId="77777777" w:rsidR="00160FBC" w:rsidRPr="007B5C5A" w:rsidRDefault="00160FBC" w:rsidP="00C46A56">
            <w:pPr>
              <w:pStyle w:val="UseCaseNormal"/>
            </w:pPr>
            <w:r w:rsidRPr="007B5C5A">
              <w:t>None</w:t>
            </w:r>
          </w:p>
        </w:tc>
      </w:tr>
      <w:tr w:rsidR="00160FBC" w:rsidRPr="007B5C5A" w14:paraId="3D4B1113" w14:textId="77777777" w:rsidTr="00C46A56">
        <w:trPr>
          <w:trHeight w:val="65"/>
        </w:trPr>
        <w:tc>
          <w:tcPr>
            <w:tcW w:w="2628" w:type="dxa"/>
          </w:tcPr>
          <w:p w14:paraId="309F11B7" w14:textId="77777777" w:rsidR="00160FBC" w:rsidRPr="00C46A56" w:rsidRDefault="00160FBC" w:rsidP="00C46A56">
            <w:pPr>
              <w:pStyle w:val="UseCaseLabels"/>
            </w:pPr>
            <w:r w:rsidRPr="00C46A56">
              <w:t>Assumptions:</w:t>
            </w:r>
          </w:p>
        </w:tc>
        <w:tc>
          <w:tcPr>
            <w:tcW w:w="6228" w:type="dxa"/>
          </w:tcPr>
          <w:p w14:paraId="61776ADA" w14:textId="77777777" w:rsidR="00160FBC" w:rsidRPr="007B5C5A" w:rsidRDefault="00160FBC" w:rsidP="003B1BEB">
            <w:pPr>
              <w:pStyle w:val="AssumptionNotes"/>
            </w:pPr>
          </w:p>
        </w:tc>
      </w:tr>
      <w:tr w:rsidR="00160FBC" w:rsidRPr="007B5C5A" w14:paraId="188061F3" w14:textId="77777777" w:rsidTr="00160FBC">
        <w:tc>
          <w:tcPr>
            <w:tcW w:w="2628" w:type="dxa"/>
          </w:tcPr>
          <w:p w14:paraId="03DAE49E" w14:textId="77777777" w:rsidR="00160FBC" w:rsidRPr="00C46A56" w:rsidRDefault="00160FBC" w:rsidP="00C46A56">
            <w:pPr>
              <w:pStyle w:val="UseCaseLabels"/>
            </w:pPr>
            <w:r w:rsidRPr="00C46A56">
              <w:t>Notes and Issues:</w:t>
            </w:r>
          </w:p>
        </w:tc>
        <w:tc>
          <w:tcPr>
            <w:tcW w:w="6228" w:type="dxa"/>
          </w:tcPr>
          <w:p w14:paraId="7F812549" w14:textId="77777777" w:rsidR="00160FBC" w:rsidRPr="003C7FE4" w:rsidRDefault="00160FBC" w:rsidP="003B1BEB">
            <w:pPr>
              <w:pStyle w:val="AssumptionNotes"/>
            </w:pPr>
            <w:r w:rsidRPr="007B5C5A">
              <w:t>This use cas</w:t>
            </w:r>
            <w:r>
              <w:t>e corresponds to requirement FC4</w:t>
            </w:r>
          </w:p>
        </w:tc>
      </w:tr>
    </w:tbl>
    <w:p w14:paraId="103A67A5" w14:textId="77777777" w:rsidR="00160FBC" w:rsidRDefault="00160FBC" w:rsidP="00160FBC"/>
    <w:p w14:paraId="2BA6D98B" w14:textId="77F77585"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F2CC0BC" w14:textId="77777777" w:rsidTr="00160FBC">
        <w:tc>
          <w:tcPr>
            <w:tcW w:w="1728" w:type="dxa"/>
          </w:tcPr>
          <w:p w14:paraId="3AF4709B" w14:textId="77777777" w:rsidR="00160FBC" w:rsidRPr="007B5C5A" w:rsidRDefault="00160FBC" w:rsidP="00C46A56">
            <w:pPr>
              <w:pStyle w:val="UseCaseLabels"/>
            </w:pPr>
            <w:r w:rsidRPr="007B5C5A">
              <w:lastRenderedPageBreak/>
              <w:t>Use Case Name:</w:t>
            </w:r>
          </w:p>
        </w:tc>
        <w:tc>
          <w:tcPr>
            <w:tcW w:w="7129" w:type="dxa"/>
            <w:gridSpan w:val="3"/>
          </w:tcPr>
          <w:p w14:paraId="4E90AC3F" w14:textId="77777777" w:rsidR="00160FBC" w:rsidRPr="007B5C5A" w:rsidRDefault="00160FBC" w:rsidP="00C46A56">
            <w:pPr>
              <w:pStyle w:val="UseCaseNormal"/>
            </w:pPr>
            <w:r>
              <w:t>Export a list of students from a course offering</w:t>
            </w:r>
          </w:p>
        </w:tc>
      </w:tr>
      <w:tr w:rsidR="00160FBC" w:rsidRPr="007B5C5A" w14:paraId="48379EAF" w14:textId="77777777" w:rsidTr="00160FBC">
        <w:tc>
          <w:tcPr>
            <w:tcW w:w="1728" w:type="dxa"/>
          </w:tcPr>
          <w:p w14:paraId="12EAA997" w14:textId="77777777" w:rsidR="00160FBC" w:rsidRPr="007B5C5A" w:rsidRDefault="00160FBC" w:rsidP="00C46A56">
            <w:pPr>
              <w:pStyle w:val="UseCaseLabels"/>
            </w:pPr>
            <w:r w:rsidRPr="007B5C5A">
              <w:t>Created By:</w:t>
            </w:r>
          </w:p>
        </w:tc>
        <w:tc>
          <w:tcPr>
            <w:tcW w:w="2520" w:type="dxa"/>
          </w:tcPr>
          <w:p w14:paraId="4F78CFA9" w14:textId="77777777" w:rsidR="00160FBC" w:rsidRPr="007B5C5A" w:rsidRDefault="00160FBC" w:rsidP="00C46A56">
            <w:pPr>
              <w:pStyle w:val="UseCaseNormal"/>
            </w:pPr>
            <w:r>
              <w:t>AbdulRahman Alduraiweesh</w:t>
            </w:r>
          </w:p>
        </w:tc>
        <w:tc>
          <w:tcPr>
            <w:tcW w:w="1980" w:type="dxa"/>
          </w:tcPr>
          <w:p w14:paraId="68C35D02" w14:textId="77777777" w:rsidR="00160FBC" w:rsidRPr="007B5C5A" w:rsidRDefault="00160FBC" w:rsidP="00C46A56">
            <w:pPr>
              <w:pStyle w:val="UseCaseLabels"/>
            </w:pPr>
            <w:r w:rsidRPr="007B5C5A">
              <w:t>Last Updated By:</w:t>
            </w:r>
          </w:p>
        </w:tc>
        <w:tc>
          <w:tcPr>
            <w:tcW w:w="2629" w:type="dxa"/>
          </w:tcPr>
          <w:p w14:paraId="29D41508" w14:textId="77777777" w:rsidR="00160FBC" w:rsidRPr="007B5C5A" w:rsidRDefault="00160FBC" w:rsidP="00C46A56">
            <w:pPr>
              <w:pStyle w:val="UseCaseNormal"/>
            </w:pPr>
            <w:r>
              <w:t>AbdulRahman Alduraiweesh</w:t>
            </w:r>
          </w:p>
        </w:tc>
      </w:tr>
      <w:tr w:rsidR="00160FBC" w:rsidRPr="007B5C5A" w14:paraId="5B0A6A81" w14:textId="77777777" w:rsidTr="00160FBC">
        <w:tc>
          <w:tcPr>
            <w:tcW w:w="1728" w:type="dxa"/>
          </w:tcPr>
          <w:p w14:paraId="18CF840E" w14:textId="77777777" w:rsidR="00160FBC" w:rsidRPr="007B5C5A" w:rsidRDefault="00160FBC" w:rsidP="00C46A56">
            <w:pPr>
              <w:pStyle w:val="UseCaseLabels"/>
            </w:pPr>
            <w:r w:rsidRPr="007B5C5A">
              <w:t>Date Created:</w:t>
            </w:r>
          </w:p>
        </w:tc>
        <w:tc>
          <w:tcPr>
            <w:tcW w:w="2520" w:type="dxa"/>
          </w:tcPr>
          <w:p w14:paraId="6C09D6D0" w14:textId="77777777" w:rsidR="00160FBC" w:rsidRPr="007B5C5A" w:rsidRDefault="00160FBC" w:rsidP="00C46A56">
            <w:pPr>
              <w:pStyle w:val="UseCaseNormal"/>
            </w:pPr>
            <w:r>
              <w:t>10/9/2017</w:t>
            </w:r>
          </w:p>
        </w:tc>
        <w:tc>
          <w:tcPr>
            <w:tcW w:w="1980" w:type="dxa"/>
          </w:tcPr>
          <w:p w14:paraId="5082DF93" w14:textId="77777777" w:rsidR="00160FBC" w:rsidRPr="007B5C5A" w:rsidRDefault="00160FBC" w:rsidP="00C46A56">
            <w:pPr>
              <w:pStyle w:val="UseCaseLabels"/>
            </w:pPr>
            <w:r w:rsidRPr="007B5C5A">
              <w:t>Date Last Updated:</w:t>
            </w:r>
          </w:p>
        </w:tc>
        <w:tc>
          <w:tcPr>
            <w:tcW w:w="2629" w:type="dxa"/>
          </w:tcPr>
          <w:p w14:paraId="47C7E78A" w14:textId="77777777" w:rsidR="00160FBC" w:rsidRPr="007B5C5A" w:rsidRDefault="00160FBC" w:rsidP="00C46A56">
            <w:pPr>
              <w:pStyle w:val="UseCaseNormal"/>
            </w:pPr>
            <w:r>
              <w:t>10/9/2017</w:t>
            </w:r>
          </w:p>
        </w:tc>
      </w:tr>
    </w:tbl>
    <w:p w14:paraId="39A4BAB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6EBF4A5C" w14:textId="77777777" w:rsidTr="00160FBC">
        <w:tc>
          <w:tcPr>
            <w:tcW w:w="2628" w:type="dxa"/>
          </w:tcPr>
          <w:p w14:paraId="7F9CE9BB" w14:textId="77777777" w:rsidR="00160FBC" w:rsidRPr="007B5C5A" w:rsidRDefault="00160FBC" w:rsidP="00C46A56">
            <w:pPr>
              <w:pStyle w:val="UseCaseLabels"/>
            </w:pPr>
            <w:r w:rsidRPr="007B5C5A">
              <w:t>Actors:</w:t>
            </w:r>
          </w:p>
        </w:tc>
        <w:tc>
          <w:tcPr>
            <w:tcW w:w="6228" w:type="dxa"/>
          </w:tcPr>
          <w:p w14:paraId="41BF9B8D" w14:textId="77777777" w:rsidR="00160FBC" w:rsidRPr="007B5C5A" w:rsidRDefault="00160FBC" w:rsidP="00C46A56">
            <w:pPr>
              <w:pStyle w:val="UseCaseNormal"/>
            </w:pPr>
            <w:r w:rsidRPr="007B5C5A">
              <w:t>Faculty member</w:t>
            </w:r>
          </w:p>
        </w:tc>
      </w:tr>
      <w:tr w:rsidR="00160FBC" w:rsidRPr="007B5C5A" w14:paraId="4A2D2E77" w14:textId="77777777" w:rsidTr="00160FBC">
        <w:tc>
          <w:tcPr>
            <w:tcW w:w="2628" w:type="dxa"/>
          </w:tcPr>
          <w:p w14:paraId="3B9498F8" w14:textId="77777777" w:rsidR="00160FBC" w:rsidRPr="007B5C5A" w:rsidRDefault="00160FBC" w:rsidP="00C46A56">
            <w:pPr>
              <w:pStyle w:val="UseCaseLabels"/>
            </w:pPr>
            <w:r w:rsidRPr="007B5C5A">
              <w:t>Description:</w:t>
            </w:r>
          </w:p>
        </w:tc>
        <w:tc>
          <w:tcPr>
            <w:tcW w:w="6228" w:type="dxa"/>
          </w:tcPr>
          <w:p w14:paraId="4EBD2B26" w14:textId="77777777" w:rsidR="00160FBC" w:rsidRPr="007B5C5A" w:rsidRDefault="00160FBC" w:rsidP="00C46A56">
            <w:pPr>
              <w:pStyle w:val="UseCaseNormal"/>
            </w:pPr>
            <w:r>
              <w:t xml:space="preserve">Faculty are able to export a list of students from a specific course offering which they teach </w:t>
            </w:r>
          </w:p>
        </w:tc>
      </w:tr>
      <w:tr w:rsidR="00160FBC" w:rsidRPr="007B5C5A" w14:paraId="1C92F32B" w14:textId="77777777" w:rsidTr="00160FBC">
        <w:tc>
          <w:tcPr>
            <w:tcW w:w="2628" w:type="dxa"/>
          </w:tcPr>
          <w:p w14:paraId="425C6705" w14:textId="77777777" w:rsidR="00160FBC" w:rsidRPr="007B5C5A" w:rsidRDefault="00160FBC" w:rsidP="00C46A56">
            <w:pPr>
              <w:pStyle w:val="UseCaseLabels"/>
            </w:pPr>
            <w:r w:rsidRPr="007B5C5A">
              <w:t>Trigger:</w:t>
            </w:r>
          </w:p>
        </w:tc>
        <w:tc>
          <w:tcPr>
            <w:tcW w:w="6228" w:type="dxa"/>
          </w:tcPr>
          <w:p w14:paraId="6DE8F1D9" w14:textId="77777777" w:rsidR="00160FBC" w:rsidRPr="007B5C5A" w:rsidRDefault="00160FBC" w:rsidP="00C46A56">
            <w:pPr>
              <w:pStyle w:val="UseCaseNormal"/>
            </w:pPr>
            <w:r>
              <w:t xml:space="preserve">Faculty member would like to have a list to be used as a grading sheet.  </w:t>
            </w:r>
          </w:p>
        </w:tc>
      </w:tr>
      <w:tr w:rsidR="00160FBC" w:rsidRPr="007B5C5A" w14:paraId="16B95B3A" w14:textId="77777777" w:rsidTr="00160FBC">
        <w:tc>
          <w:tcPr>
            <w:tcW w:w="2628" w:type="dxa"/>
          </w:tcPr>
          <w:p w14:paraId="4C876A4C" w14:textId="77777777" w:rsidR="00160FBC" w:rsidRPr="007B5C5A" w:rsidRDefault="00160FBC" w:rsidP="00C46A56">
            <w:pPr>
              <w:pStyle w:val="UseCaseLabels"/>
            </w:pPr>
            <w:r w:rsidRPr="007B5C5A">
              <w:t>Preconditions:</w:t>
            </w:r>
          </w:p>
        </w:tc>
        <w:tc>
          <w:tcPr>
            <w:tcW w:w="6228" w:type="dxa"/>
          </w:tcPr>
          <w:p w14:paraId="3403F421" w14:textId="64DB8C5A" w:rsidR="00160FBC" w:rsidRPr="00E02F75" w:rsidRDefault="00160FBC" w:rsidP="00DC54EE">
            <w:pPr>
              <w:pStyle w:val="UseCaseNumber"/>
              <w:numPr>
                <w:ilvl w:val="0"/>
                <w:numId w:val="36"/>
              </w:numPr>
            </w:pPr>
            <w:r w:rsidRPr="00E02F75">
              <w:t>Faculty member is logged into Stout</w:t>
            </w:r>
          </w:p>
        </w:tc>
      </w:tr>
      <w:tr w:rsidR="00160FBC" w:rsidRPr="007B5C5A" w14:paraId="765CDF69" w14:textId="77777777" w:rsidTr="00160FBC">
        <w:tc>
          <w:tcPr>
            <w:tcW w:w="2628" w:type="dxa"/>
          </w:tcPr>
          <w:p w14:paraId="5FED8441" w14:textId="77777777" w:rsidR="00160FBC" w:rsidRPr="007B5C5A" w:rsidRDefault="00160FBC" w:rsidP="00C46A56">
            <w:pPr>
              <w:pStyle w:val="UseCaseLabels"/>
            </w:pPr>
            <w:r w:rsidRPr="007B5C5A">
              <w:t>Post</w:t>
            </w:r>
            <w:ins w:id="72" w:author="Mack" w:date="2015-04-19T17:13:00Z">
              <w:r>
                <w:t xml:space="preserve"> </w:t>
              </w:r>
            </w:ins>
            <w:r w:rsidRPr="007B5C5A">
              <w:t>conditions:</w:t>
            </w:r>
          </w:p>
        </w:tc>
        <w:tc>
          <w:tcPr>
            <w:tcW w:w="6228" w:type="dxa"/>
          </w:tcPr>
          <w:p w14:paraId="35F796B1" w14:textId="77777777" w:rsidR="00160FBC" w:rsidRPr="00A8420F" w:rsidRDefault="00160FBC" w:rsidP="00DC54EE">
            <w:pPr>
              <w:pStyle w:val="UseCaseNumber"/>
              <w:numPr>
                <w:ilvl w:val="0"/>
                <w:numId w:val="35"/>
              </w:numPr>
            </w:pPr>
            <w:r>
              <w:t>A list of students</w:t>
            </w:r>
          </w:p>
        </w:tc>
      </w:tr>
      <w:tr w:rsidR="00160FBC" w:rsidRPr="007B5C5A" w14:paraId="7B1793C1" w14:textId="77777777" w:rsidTr="00160FBC">
        <w:tc>
          <w:tcPr>
            <w:tcW w:w="2628" w:type="dxa"/>
          </w:tcPr>
          <w:p w14:paraId="63F3BA8D" w14:textId="77777777" w:rsidR="00160FBC" w:rsidRPr="007B5C5A" w:rsidRDefault="00160FBC" w:rsidP="00C46A56">
            <w:pPr>
              <w:pStyle w:val="UseCaseLabels"/>
            </w:pPr>
            <w:r w:rsidRPr="007B5C5A">
              <w:t>Normal Flow:</w:t>
            </w:r>
          </w:p>
        </w:tc>
        <w:tc>
          <w:tcPr>
            <w:tcW w:w="6228" w:type="dxa"/>
          </w:tcPr>
          <w:p w14:paraId="2EA0CF53" w14:textId="77777777" w:rsidR="00AE55FA" w:rsidRDefault="00160FBC" w:rsidP="00DC54EE">
            <w:pPr>
              <w:pStyle w:val="UseCaseNumber"/>
              <w:numPr>
                <w:ilvl w:val="0"/>
                <w:numId w:val="20"/>
              </w:numPr>
            </w:pPr>
            <w:r w:rsidRPr="00B819CC">
              <w:t>Requesting list</w:t>
            </w:r>
          </w:p>
          <w:p w14:paraId="3349E59F" w14:textId="56E8736C" w:rsidR="00160FBC" w:rsidRPr="00335B64" w:rsidRDefault="00160FBC" w:rsidP="0055301D">
            <w:pPr>
              <w:pStyle w:val="UseCaseNumber11"/>
            </w:pPr>
            <w:r w:rsidRPr="00335B64">
              <w:t>Faculty navigates to the offering that contains the required list</w:t>
            </w:r>
          </w:p>
          <w:p w14:paraId="34FADD41" w14:textId="77777777" w:rsidR="00160FBC" w:rsidRDefault="00160FBC" w:rsidP="0055301D">
            <w:pPr>
              <w:pStyle w:val="UseCaseNumber11"/>
            </w:pPr>
            <w:r>
              <w:t>Faculty uses provided link to output names</w:t>
            </w:r>
          </w:p>
          <w:p w14:paraId="1706CDF3" w14:textId="77777777" w:rsidR="00160FBC" w:rsidRPr="00845686" w:rsidRDefault="00160FBC" w:rsidP="0055301D">
            <w:pPr>
              <w:pStyle w:val="UseCaseNumber11"/>
            </w:pPr>
            <w:r>
              <w:t>User chooses a directory for comma separated name list to be outputted to</w:t>
            </w:r>
          </w:p>
        </w:tc>
      </w:tr>
      <w:tr w:rsidR="00160FBC" w:rsidRPr="007B5C5A" w14:paraId="74962CFF" w14:textId="77777777" w:rsidTr="00160FBC">
        <w:tc>
          <w:tcPr>
            <w:tcW w:w="2628" w:type="dxa"/>
          </w:tcPr>
          <w:p w14:paraId="528C40F5" w14:textId="77777777" w:rsidR="00160FBC" w:rsidRPr="007B5C5A" w:rsidRDefault="00160FBC" w:rsidP="00C46A56">
            <w:pPr>
              <w:pStyle w:val="UseCaseLabels"/>
            </w:pPr>
            <w:r w:rsidRPr="007B5C5A">
              <w:t>Alternative Flows:</w:t>
            </w:r>
          </w:p>
        </w:tc>
        <w:tc>
          <w:tcPr>
            <w:tcW w:w="6228" w:type="dxa"/>
          </w:tcPr>
          <w:p w14:paraId="69A4DBEE"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48850504" w14:textId="77777777" w:rsidTr="00160FBC">
        <w:tc>
          <w:tcPr>
            <w:tcW w:w="2628" w:type="dxa"/>
          </w:tcPr>
          <w:p w14:paraId="40493649" w14:textId="77777777" w:rsidR="00160FBC" w:rsidRPr="007B5C5A" w:rsidRDefault="00160FBC" w:rsidP="00C46A56">
            <w:pPr>
              <w:pStyle w:val="UseCaseLabels"/>
            </w:pPr>
            <w:r w:rsidRPr="007B5C5A">
              <w:t>Exceptions:</w:t>
            </w:r>
          </w:p>
        </w:tc>
        <w:tc>
          <w:tcPr>
            <w:tcW w:w="6228" w:type="dxa"/>
          </w:tcPr>
          <w:p w14:paraId="53B46DE7" w14:textId="28672C68" w:rsidR="00160FBC" w:rsidRDefault="00160FBC" w:rsidP="00DC54EE">
            <w:pPr>
              <w:pStyle w:val="ExcTitleUseCase"/>
              <w:numPr>
                <w:ilvl w:val="3"/>
                <w:numId w:val="11"/>
              </w:numPr>
            </w:pPr>
            <w:r>
              <w:t>Empty list</w:t>
            </w:r>
          </w:p>
          <w:p w14:paraId="4BE91986" w14:textId="54E35EFE" w:rsidR="00160FBC" w:rsidRPr="007B5C5A" w:rsidRDefault="00160FBC" w:rsidP="003B1BEB">
            <w:pPr>
              <w:pStyle w:val="UseCaseExce"/>
            </w:pPr>
            <w:r w:rsidRPr="00845686">
              <w:t>If offering</w:t>
            </w:r>
            <w:r w:rsidR="00C46A56">
              <w:t xml:space="preserve"> selected has no students, feed</w:t>
            </w:r>
            <w:r w:rsidRPr="00845686">
              <w:t>back</w:t>
            </w:r>
            <w:r>
              <w:t xml:space="preserve"> would be given to the user indi</w:t>
            </w:r>
            <w:r w:rsidRPr="00845686">
              <w:t>c</w:t>
            </w:r>
            <w:r>
              <w:t>a</w:t>
            </w:r>
            <w:r w:rsidRPr="00845686">
              <w:t>ting that when list is requested.(return to step 1)</w:t>
            </w:r>
          </w:p>
        </w:tc>
      </w:tr>
      <w:tr w:rsidR="00160FBC" w:rsidRPr="007B5C5A" w14:paraId="101B7942" w14:textId="77777777" w:rsidTr="00160FBC">
        <w:tc>
          <w:tcPr>
            <w:tcW w:w="2628" w:type="dxa"/>
          </w:tcPr>
          <w:p w14:paraId="321E5467" w14:textId="77777777" w:rsidR="00160FBC" w:rsidRPr="007B5C5A" w:rsidRDefault="00160FBC" w:rsidP="00C46A56">
            <w:pPr>
              <w:pStyle w:val="UseCaseLabels"/>
            </w:pPr>
            <w:r w:rsidRPr="007B5C5A">
              <w:t>Includes:</w:t>
            </w:r>
          </w:p>
        </w:tc>
        <w:tc>
          <w:tcPr>
            <w:tcW w:w="6228" w:type="dxa"/>
          </w:tcPr>
          <w:p w14:paraId="5098C71D" w14:textId="77777777" w:rsidR="00160FBC" w:rsidRPr="007B5C5A" w:rsidRDefault="00160FBC" w:rsidP="00C46A56">
            <w:pPr>
              <w:pStyle w:val="UseCaseNormal"/>
            </w:pPr>
            <w:r w:rsidRPr="007B5C5A">
              <w:t>None</w:t>
            </w:r>
          </w:p>
        </w:tc>
      </w:tr>
      <w:tr w:rsidR="00160FBC" w:rsidRPr="007B5C5A" w14:paraId="41647353" w14:textId="77777777" w:rsidTr="00160FBC">
        <w:tc>
          <w:tcPr>
            <w:tcW w:w="2628" w:type="dxa"/>
          </w:tcPr>
          <w:p w14:paraId="090784AA" w14:textId="77777777" w:rsidR="00160FBC" w:rsidRPr="007B5C5A" w:rsidRDefault="00160FBC" w:rsidP="00C46A56">
            <w:pPr>
              <w:pStyle w:val="UseCaseLabels"/>
            </w:pPr>
            <w:r w:rsidRPr="007B5C5A">
              <w:t>Priority:</w:t>
            </w:r>
          </w:p>
        </w:tc>
        <w:tc>
          <w:tcPr>
            <w:tcW w:w="6228" w:type="dxa"/>
          </w:tcPr>
          <w:p w14:paraId="00791D44" w14:textId="77777777" w:rsidR="00160FBC" w:rsidRPr="007B5C5A" w:rsidRDefault="00160FBC" w:rsidP="00C46A56">
            <w:pPr>
              <w:pStyle w:val="UseCaseNormal"/>
            </w:pPr>
            <w:r w:rsidRPr="007B5C5A">
              <w:t>High</w:t>
            </w:r>
          </w:p>
        </w:tc>
      </w:tr>
      <w:tr w:rsidR="00160FBC" w:rsidRPr="007B5C5A" w14:paraId="4782CA57" w14:textId="77777777" w:rsidTr="00160FBC">
        <w:tc>
          <w:tcPr>
            <w:tcW w:w="2628" w:type="dxa"/>
          </w:tcPr>
          <w:p w14:paraId="45A904C7" w14:textId="77777777" w:rsidR="00160FBC" w:rsidRPr="007B5C5A" w:rsidRDefault="00160FBC" w:rsidP="00C46A56">
            <w:pPr>
              <w:pStyle w:val="UseCaseLabels"/>
            </w:pPr>
            <w:r w:rsidRPr="007B5C5A">
              <w:t>Frequency of Use:</w:t>
            </w:r>
          </w:p>
        </w:tc>
        <w:tc>
          <w:tcPr>
            <w:tcW w:w="6228" w:type="dxa"/>
          </w:tcPr>
          <w:p w14:paraId="0029327E" w14:textId="77777777" w:rsidR="00160FBC" w:rsidRPr="007B5C5A" w:rsidRDefault="00160FBC" w:rsidP="00C46A56">
            <w:pPr>
              <w:pStyle w:val="UseCaseNormal"/>
            </w:pPr>
            <w:r>
              <w:t>Depends on how many Faculty use the name list as part of their pipeline.</w:t>
            </w:r>
          </w:p>
        </w:tc>
      </w:tr>
      <w:tr w:rsidR="00160FBC" w:rsidRPr="007B5C5A" w14:paraId="6D2B3D1A" w14:textId="77777777" w:rsidTr="00160FBC">
        <w:tc>
          <w:tcPr>
            <w:tcW w:w="2628" w:type="dxa"/>
          </w:tcPr>
          <w:p w14:paraId="7F9938C8" w14:textId="77777777" w:rsidR="00160FBC" w:rsidRPr="007B5C5A" w:rsidRDefault="00160FBC" w:rsidP="00C46A56">
            <w:pPr>
              <w:pStyle w:val="UseCaseLabels"/>
            </w:pPr>
            <w:r w:rsidRPr="007B5C5A">
              <w:t>Business Rules:</w:t>
            </w:r>
          </w:p>
        </w:tc>
        <w:tc>
          <w:tcPr>
            <w:tcW w:w="6228" w:type="dxa"/>
          </w:tcPr>
          <w:p w14:paraId="34243C54" w14:textId="77777777" w:rsidR="00160FBC" w:rsidRPr="007B5C5A" w:rsidRDefault="00160FBC" w:rsidP="00C46A56">
            <w:pPr>
              <w:pStyle w:val="UseCaseNormal"/>
            </w:pPr>
          </w:p>
        </w:tc>
      </w:tr>
      <w:tr w:rsidR="00160FBC" w:rsidRPr="007B5C5A" w14:paraId="6328A367" w14:textId="77777777" w:rsidTr="00160FBC">
        <w:tc>
          <w:tcPr>
            <w:tcW w:w="2628" w:type="dxa"/>
          </w:tcPr>
          <w:p w14:paraId="2ED3FF70" w14:textId="77777777" w:rsidR="00160FBC" w:rsidRPr="007B5C5A" w:rsidRDefault="00160FBC" w:rsidP="00C46A56">
            <w:pPr>
              <w:pStyle w:val="UseCaseLabels"/>
            </w:pPr>
            <w:r w:rsidRPr="007B5C5A">
              <w:t>Special Requirements:</w:t>
            </w:r>
          </w:p>
        </w:tc>
        <w:tc>
          <w:tcPr>
            <w:tcW w:w="6228" w:type="dxa"/>
          </w:tcPr>
          <w:p w14:paraId="15FB423C" w14:textId="77777777" w:rsidR="00160FBC" w:rsidRPr="007B5C5A" w:rsidRDefault="00160FBC" w:rsidP="00C46A56">
            <w:pPr>
              <w:pStyle w:val="UseCaseNormal"/>
            </w:pPr>
            <w:r w:rsidRPr="007B5C5A">
              <w:t>None</w:t>
            </w:r>
          </w:p>
        </w:tc>
      </w:tr>
      <w:tr w:rsidR="00160FBC" w:rsidRPr="007B5C5A" w14:paraId="242C5EAE" w14:textId="77777777" w:rsidTr="00160FBC">
        <w:tc>
          <w:tcPr>
            <w:tcW w:w="2628" w:type="dxa"/>
          </w:tcPr>
          <w:p w14:paraId="29119BAF" w14:textId="77777777" w:rsidR="00160FBC" w:rsidRPr="007B5C5A" w:rsidRDefault="00160FBC" w:rsidP="00C46A56">
            <w:pPr>
              <w:pStyle w:val="UseCaseLabels"/>
            </w:pPr>
            <w:r w:rsidRPr="007B5C5A">
              <w:t>Assumptions:</w:t>
            </w:r>
          </w:p>
        </w:tc>
        <w:tc>
          <w:tcPr>
            <w:tcW w:w="6228" w:type="dxa"/>
          </w:tcPr>
          <w:p w14:paraId="238E4651" w14:textId="77777777" w:rsidR="00160FBC" w:rsidRPr="007B5C5A" w:rsidRDefault="00160FBC" w:rsidP="003B1BEB">
            <w:pPr>
              <w:pStyle w:val="AssumptionNotes"/>
            </w:pPr>
          </w:p>
        </w:tc>
      </w:tr>
      <w:tr w:rsidR="00160FBC" w:rsidRPr="007B5C5A" w14:paraId="2DCFD1DD" w14:textId="77777777" w:rsidTr="00160FBC">
        <w:tc>
          <w:tcPr>
            <w:tcW w:w="2628" w:type="dxa"/>
          </w:tcPr>
          <w:p w14:paraId="5538F71A" w14:textId="77777777" w:rsidR="00160FBC" w:rsidRPr="007B5C5A" w:rsidRDefault="00160FBC" w:rsidP="00C46A56">
            <w:pPr>
              <w:pStyle w:val="UseCaseLabels"/>
            </w:pPr>
            <w:r w:rsidRPr="007B5C5A">
              <w:t>Notes and Issues:</w:t>
            </w:r>
          </w:p>
        </w:tc>
        <w:tc>
          <w:tcPr>
            <w:tcW w:w="6228" w:type="dxa"/>
          </w:tcPr>
          <w:p w14:paraId="056C7BA3" w14:textId="77777777" w:rsidR="00160FBC" w:rsidRPr="003C7FE4" w:rsidRDefault="00160FBC" w:rsidP="003B1BEB">
            <w:pPr>
              <w:pStyle w:val="AssumptionNotes"/>
            </w:pPr>
            <w:r w:rsidRPr="007B5C5A">
              <w:t>This use cas</w:t>
            </w:r>
            <w:r>
              <w:t>e corresponds to requirement FC1</w:t>
            </w:r>
          </w:p>
        </w:tc>
      </w:tr>
    </w:tbl>
    <w:p w14:paraId="18B2E73A" w14:textId="34AC3B3D" w:rsidR="007A6F1C" w:rsidRDefault="007A6F1C" w:rsidP="00160FBC"/>
    <w:p w14:paraId="4E69515A" w14:textId="77777777" w:rsidR="007A6F1C" w:rsidRDefault="007A6F1C">
      <w:pPr>
        <w:overflowPunct/>
        <w:autoSpaceDE/>
        <w:autoSpaceDN/>
        <w:adjustRightInd/>
        <w:textAlignment w:val="auto"/>
      </w:pPr>
      <w: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4A657AE7" w14:textId="77777777" w:rsidTr="00160FBC">
        <w:tc>
          <w:tcPr>
            <w:tcW w:w="1728" w:type="dxa"/>
          </w:tcPr>
          <w:p w14:paraId="225D4AAE" w14:textId="77777777" w:rsidR="00160FBC" w:rsidRPr="007B5C5A" w:rsidRDefault="00160FBC" w:rsidP="00C46A56">
            <w:pPr>
              <w:pStyle w:val="UseCaseLabels"/>
            </w:pPr>
            <w:r w:rsidRPr="007B5C5A">
              <w:lastRenderedPageBreak/>
              <w:t>Use Case Name:</w:t>
            </w:r>
          </w:p>
        </w:tc>
        <w:tc>
          <w:tcPr>
            <w:tcW w:w="7129" w:type="dxa"/>
            <w:gridSpan w:val="3"/>
          </w:tcPr>
          <w:p w14:paraId="7006A7EF" w14:textId="77777777" w:rsidR="00160FBC" w:rsidRPr="007B5C5A" w:rsidRDefault="00160FBC" w:rsidP="00C46A56">
            <w:pPr>
              <w:pStyle w:val="UseCaseNormal"/>
            </w:pPr>
            <w:r>
              <w:t>Add metric to a course offering</w:t>
            </w:r>
          </w:p>
        </w:tc>
      </w:tr>
      <w:tr w:rsidR="00160FBC" w:rsidRPr="007B5C5A" w14:paraId="1A28FFE4" w14:textId="77777777" w:rsidTr="00160FBC">
        <w:tc>
          <w:tcPr>
            <w:tcW w:w="1728" w:type="dxa"/>
          </w:tcPr>
          <w:p w14:paraId="3228CC28" w14:textId="77777777" w:rsidR="00160FBC" w:rsidRPr="007B5C5A" w:rsidRDefault="00160FBC" w:rsidP="00C46A56">
            <w:pPr>
              <w:pStyle w:val="UseCaseLabels"/>
            </w:pPr>
            <w:r w:rsidRPr="007B5C5A">
              <w:t>Created By:</w:t>
            </w:r>
          </w:p>
        </w:tc>
        <w:tc>
          <w:tcPr>
            <w:tcW w:w="2520" w:type="dxa"/>
          </w:tcPr>
          <w:p w14:paraId="622CE502" w14:textId="77777777" w:rsidR="00160FBC" w:rsidRPr="007B5C5A" w:rsidRDefault="00160FBC" w:rsidP="00C46A56">
            <w:pPr>
              <w:pStyle w:val="UseCaseNormal"/>
            </w:pPr>
            <w:r>
              <w:t>ESOF 486</w:t>
            </w:r>
          </w:p>
        </w:tc>
        <w:tc>
          <w:tcPr>
            <w:tcW w:w="1980" w:type="dxa"/>
          </w:tcPr>
          <w:p w14:paraId="6F5A6CB1" w14:textId="77777777" w:rsidR="00160FBC" w:rsidRPr="007B5C5A" w:rsidRDefault="00160FBC" w:rsidP="00C46A56">
            <w:pPr>
              <w:pStyle w:val="UseCaseLabels"/>
            </w:pPr>
            <w:r w:rsidRPr="007B5C5A">
              <w:t>Last Updated By:</w:t>
            </w:r>
          </w:p>
        </w:tc>
        <w:tc>
          <w:tcPr>
            <w:tcW w:w="2629" w:type="dxa"/>
          </w:tcPr>
          <w:p w14:paraId="7B08C2E0" w14:textId="77777777" w:rsidR="00160FBC" w:rsidRPr="007B5C5A" w:rsidRDefault="00160FBC" w:rsidP="00C46A56">
            <w:pPr>
              <w:pStyle w:val="UseCaseNormal"/>
            </w:pPr>
            <w:r>
              <w:t>AbdulRahman Alduraiweesh</w:t>
            </w:r>
          </w:p>
        </w:tc>
      </w:tr>
      <w:tr w:rsidR="00160FBC" w:rsidRPr="007B5C5A" w14:paraId="14C485FE" w14:textId="77777777" w:rsidTr="00160FBC">
        <w:tc>
          <w:tcPr>
            <w:tcW w:w="1728" w:type="dxa"/>
          </w:tcPr>
          <w:p w14:paraId="31ED92B0" w14:textId="77777777" w:rsidR="00160FBC" w:rsidRPr="007B5C5A" w:rsidRDefault="00160FBC" w:rsidP="00C46A56">
            <w:pPr>
              <w:pStyle w:val="UseCaseLabels"/>
            </w:pPr>
            <w:r w:rsidRPr="007B5C5A">
              <w:t>Date Created:</w:t>
            </w:r>
          </w:p>
        </w:tc>
        <w:tc>
          <w:tcPr>
            <w:tcW w:w="2520" w:type="dxa"/>
          </w:tcPr>
          <w:p w14:paraId="02214102" w14:textId="77777777" w:rsidR="00160FBC" w:rsidRPr="007B5C5A" w:rsidRDefault="00160FBC" w:rsidP="00C46A56">
            <w:pPr>
              <w:pStyle w:val="UseCaseNormal"/>
            </w:pPr>
            <w:r>
              <w:t>10/9/2017</w:t>
            </w:r>
          </w:p>
        </w:tc>
        <w:tc>
          <w:tcPr>
            <w:tcW w:w="1980" w:type="dxa"/>
          </w:tcPr>
          <w:p w14:paraId="50C79FC0" w14:textId="77777777" w:rsidR="00160FBC" w:rsidRPr="007B5C5A" w:rsidRDefault="00160FBC" w:rsidP="00C46A56">
            <w:pPr>
              <w:pStyle w:val="UseCaseLabels"/>
            </w:pPr>
            <w:r w:rsidRPr="007B5C5A">
              <w:t>Date Last Updated:</w:t>
            </w:r>
          </w:p>
        </w:tc>
        <w:tc>
          <w:tcPr>
            <w:tcW w:w="2629" w:type="dxa"/>
          </w:tcPr>
          <w:p w14:paraId="1548612C" w14:textId="77777777" w:rsidR="00160FBC" w:rsidRPr="007B5C5A" w:rsidRDefault="00160FBC" w:rsidP="00C46A56">
            <w:pPr>
              <w:pStyle w:val="UseCaseNormal"/>
            </w:pPr>
            <w:r>
              <w:t>10/9/2017</w:t>
            </w:r>
          </w:p>
        </w:tc>
      </w:tr>
    </w:tbl>
    <w:p w14:paraId="52550CCE"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26B36DDC" w14:textId="77777777" w:rsidTr="00160FBC">
        <w:tc>
          <w:tcPr>
            <w:tcW w:w="2628" w:type="dxa"/>
          </w:tcPr>
          <w:p w14:paraId="23D92922" w14:textId="77777777" w:rsidR="00160FBC" w:rsidRPr="007B5C5A" w:rsidRDefault="00160FBC" w:rsidP="00AA6081">
            <w:pPr>
              <w:pStyle w:val="UseCaseLabels"/>
            </w:pPr>
            <w:r w:rsidRPr="007B5C5A">
              <w:t>Actors:</w:t>
            </w:r>
          </w:p>
        </w:tc>
        <w:tc>
          <w:tcPr>
            <w:tcW w:w="6228" w:type="dxa"/>
          </w:tcPr>
          <w:p w14:paraId="5D0BBF36"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28267EA0" w14:textId="77777777" w:rsidTr="00160FBC">
        <w:tc>
          <w:tcPr>
            <w:tcW w:w="2628" w:type="dxa"/>
          </w:tcPr>
          <w:p w14:paraId="4C8A5255" w14:textId="77777777" w:rsidR="00160FBC" w:rsidRPr="007B5C5A" w:rsidRDefault="00160FBC" w:rsidP="00AA6081">
            <w:pPr>
              <w:pStyle w:val="UseCaseLabels"/>
            </w:pPr>
            <w:r w:rsidRPr="007B5C5A">
              <w:t>Description:</w:t>
            </w:r>
          </w:p>
        </w:tc>
        <w:tc>
          <w:tcPr>
            <w:tcW w:w="6228" w:type="dxa"/>
          </w:tcPr>
          <w:p w14:paraId="718576AB" w14:textId="77777777" w:rsidR="00160FBC" w:rsidRPr="007B5C5A" w:rsidRDefault="00160FBC" w:rsidP="00160FBC">
            <w:pPr>
              <w:overflowPunct/>
              <w:autoSpaceDE/>
              <w:textAlignment w:val="auto"/>
              <w:rPr>
                <w:color w:val="auto"/>
                <w:sz w:val="22"/>
              </w:rPr>
            </w:pPr>
            <w:r>
              <w:rPr>
                <w:color w:val="auto"/>
                <w:sz w:val="22"/>
              </w:rPr>
              <w:t>Faculty are able to add a Metric to a desired offering</w:t>
            </w:r>
          </w:p>
        </w:tc>
      </w:tr>
      <w:tr w:rsidR="00160FBC" w:rsidRPr="007B5C5A" w14:paraId="2F7F35ED" w14:textId="77777777" w:rsidTr="00160FBC">
        <w:tc>
          <w:tcPr>
            <w:tcW w:w="2628" w:type="dxa"/>
          </w:tcPr>
          <w:p w14:paraId="67D48761" w14:textId="77777777" w:rsidR="00160FBC" w:rsidRPr="007B5C5A" w:rsidRDefault="00160FBC" w:rsidP="00AA6081">
            <w:pPr>
              <w:pStyle w:val="UseCaseLabels"/>
            </w:pPr>
            <w:r w:rsidRPr="007B5C5A">
              <w:t>Trigger:</w:t>
            </w:r>
          </w:p>
        </w:tc>
        <w:tc>
          <w:tcPr>
            <w:tcW w:w="6228" w:type="dxa"/>
          </w:tcPr>
          <w:p w14:paraId="5F5A8A79" w14:textId="77777777" w:rsidR="00160FBC" w:rsidRPr="007B5C5A" w:rsidRDefault="00160FBC" w:rsidP="00160FBC">
            <w:pPr>
              <w:overflowPunct/>
              <w:autoSpaceDE/>
              <w:textAlignment w:val="auto"/>
              <w:rPr>
                <w:color w:val="auto"/>
                <w:sz w:val="22"/>
              </w:rPr>
            </w:pPr>
            <w:r>
              <w:rPr>
                <w:color w:val="auto"/>
                <w:sz w:val="22"/>
              </w:rPr>
              <w:t>Metrics are added to give a more accurately show performance of students in a particular area</w:t>
            </w:r>
          </w:p>
        </w:tc>
      </w:tr>
      <w:tr w:rsidR="00160FBC" w:rsidRPr="007B5C5A" w14:paraId="21E79B10" w14:textId="77777777" w:rsidTr="00160FBC">
        <w:tc>
          <w:tcPr>
            <w:tcW w:w="2628" w:type="dxa"/>
          </w:tcPr>
          <w:p w14:paraId="3E448324" w14:textId="77777777" w:rsidR="00160FBC" w:rsidRPr="007B5C5A" w:rsidRDefault="00160FBC" w:rsidP="00AA6081">
            <w:pPr>
              <w:pStyle w:val="UseCaseLabels"/>
            </w:pPr>
            <w:r w:rsidRPr="007B5C5A">
              <w:t>Preconditions:</w:t>
            </w:r>
          </w:p>
        </w:tc>
        <w:tc>
          <w:tcPr>
            <w:tcW w:w="6228" w:type="dxa"/>
          </w:tcPr>
          <w:p w14:paraId="6567BED6" w14:textId="77777777" w:rsidR="00160FBC" w:rsidRPr="00E57A82" w:rsidRDefault="00160FBC" w:rsidP="00DC54EE">
            <w:pPr>
              <w:pStyle w:val="UseCaseNumber"/>
              <w:numPr>
                <w:ilvl w:val="0"/>
                <w:numId w:val="34"/>
              </w:numPr>
            </w:pPr>
            <w:r w:rsidRPr="00E57A82">
              <w:t>Faculty member is logged into Stout</w:t>
            </w:r>
          </w:p>
          <w:p w14:paraId="581111E0" w14:textId="77777777" w:rsidR="00160FBC" w:rsidRPr="00E02F75" w:rsidRDefault="00160FBC" w:rsidP="00160FBC">
            <w:pPr>
              <w:overflowPunct/>
              <w:autoSpaceDE/>
              <w:autoSpaceDN/>
              <w:adjustRightInd/>
              <w:ind w:left="720"/>
              <w:textAlignment w:val="auto"/>
              <w:rPr>
                <w:color w:val="auto"/>
                <w:sz w:val="22"/>
              </w:rPr>
            </w:pPr>
          </w:p>
        </w:tc>
      </w:tr>
      <w:tr w:rsidR="00160FBC" w:rsidRPr="007B5C5A" w14:paraId="75471460" w14:textId="77777777" w:rsidTr="00160FBC">
        <w:tc>
          <w:tcPr>
            <w:tcW w:w="2628" w:type="dxa"/>
          </w:tcPr>
          <w:p w14:paraId="4D3482BD" w14:textId="77777777" w:rsidR="00160FBC" w:rsidRPr="007B5C5A" w:rsidRDefault="00160FBC" w:rsidP="00AA6081">
            <w:pPr>
              <w:pStyle w:val="UseCaseLabels"/>
            </w:pPr>
            <w:r w:rsidRPr="007B5C5A">
              <w:t>Post</w:t>
            </w:r>
            <w:ins w:id="73" w:author="Mack" w:date="2015-04-19T17:13:00Z">
              <w:r>
                <w:t xml:space="preserve"> </w:t>
              </w:r>
            </w:ins>
            <w:r w:rsidRPr="007B5C5A">
              <w:t>conditions:</w:t>
            </w:r>
          </w:p>
        </w:tc>
        <w:tc>
          <w:tcPr>
            <w:tcW w:w="6228" w:type="dxa"/>
          </w:tcPr>
          <w:p w14:paraId="728862E6" w14:textId="77777777" w:rsidR="00160FBC" w:rsidRPr="00E57A82" w:rsidRDefault="00160FBC" w:rsidP="00DC54EE">
            <w:pPr>
              <w:pStyle w:val="UseCaseNumber"/>
              <w:numPr>
                <w:ilvl w:val="0"/>
                <w:numId w:val="33"/>
              </w:numPr>
            </w:pPr>
            <w:r w:rsidRPr="00E57A82">
              <w:t>New metric added to the list of metrics</w:t>
            </w:r>
          </w:p>
        </w:tc>
      </w:tr>
      <w:tr w:rsidR="00160FBC" w:rsidRPr="007B5C5A" w14:paraId="10C352EE" w14:textId="77777777" w:rsidTr="00160FBC">
        <w:tc>
          <w:tcPr>
            <w:tcW w:w="2628" w:type="dxa"/>
          </w:tcPr>
          <w:p w14:paraId="42E5ACC6" w14:textId="77777777" w:rsidR="00160FBC" w:rsidRPr="007B5C5A" w:rsidRDefault="00160FBC" w:rsidP="00AA6081">
            <w:pPr>
              <w:pStyle w:val="UseCaseLabels"/>
            </w:pPr>
            <w:r w:rsidRPr="007B5C5A">
              <w:t>Normal Flow:</w:t>
            </w:r>
          </w:p>
        </w:tc>
        <w:tc>
          <w:tcPr>
            <w:tcW w:w="6228" w:type="dxa"/>
          </w:tcPr>
          <w:p w14:paraId="0021F230" w14:textId="77777777" w:rsidR="00160FBC" w:rsidRPr="00B819CC" w:rsidRDefault="00160FBC" w:rsidP="00DC54EE">
            <w:pPr>
              <w:pStyle w:val="UseCaseNumber"/>
              <w:numPr>
                <w:ilvl w:val="0"/>
                <w:numId w:val="32"/>
              </w:numPr>
            </w:pPr>
            <w:r w:rsidRPr="00B819CC">
              <w:t>Requesting new metric to be added</w:t>
            </w:r>
          </w:p>
          <w:p w14:paraId="3154CF24" w14:textId="77777777" w:rsidR="00160FBC" w:rsidRPr="00E57A82" w:rsidRDefault="00160FBC" w:rsidP="00436F23">
            <w:pPr>
              <w:pStyle w:val="UseCaseNumber11"/>
            </w:pPr>
            <w:r w:rsidRPr="00E57A82">
              <w:t xml:space="preserve">Faculty navigates to the offering </w:t>
            </w:r>
            <w:r>
              <w:t>a new metric is desired</w:t>
            </w:r>
          </w:p>
          <w:p w14:paraId="1D9B584C" w14:textId="77777777" w:rsidR="00160FBC" w:rsidRDefault="00160FBC" w:rsidP="00436F23">
            <w:pPr>
              <w:pStyle w:val="UseCaseNumber11"/>
            </w:pPr>
            <w:r>
              <w:t>Faculty prompts the Stout to add a new metric and is directed to the correct page.</w:t>
            </w:r>
          </w:p>
          <w:p w14:paraId="6B9710A8" w14:textId="77777777" w:rsidR="00160FBC" w:rsidRDefault="00160FBC" w:rsidP="00436F23">
            <w:pPr>
              <w:pStyle w:val="UseCaseNumber11"/>
            </w:pPr>
            <w:r>
              <w:t>Faculty will add a textual description and fill out the needed fields.</w:t>
            </w:r>
          </w:p>
          <w:p w14:paraId="1D66EDF3" w14:textId="77777777" w:rsidR="00160FBC" w:rsidRPr="00845686" w:rsidRDefault="00160FBC" w:rsidP="00436F23">
            <w:pPr>
              <w:pStyle w:val="UseCaseNumber11"/>
            </w:pPr>
            <w:r>
              <w:t>Faculty indicates “save”</w:t>
            </w:r>
          </w:p>
        </w:tc>
      </w:tr>
      <w:tr w:rsidR="00160FBC" w:rsidRPr="007B5C5A" w14:paraId="31ECE19C" w14:textId="77777777" w:rsidTr="00160FBC">
        <w:tc>
          <w:tcPr>
            <w:tcW w:w="2628" w:type="dxa"/>
          </w:tcPr>
          <w:p w14:paraId="30512B29" w14:textId="77777777" w:rsidR="00160FBC" w:rsidRPr="007B5C5A" w:rsidRDefault="00160FBC" w:rsidP="00AA6081">
            <w:pPr>
              <w:pStyle w:val="UseCaseLabels"/>
            </w:pPr>
            <w:r w:rsidRPr="007B5C5A">
              <w:t>Alternative Flows:</w:t>
            </w:r>
          </w:p>
        </w:tc>
        <w:tc>
          <w:tcPr>
            <w:tcW w:w="6228" w:type="dxa"/>
          </w:tcPr>
          <w:p w14:paraId="34F18E4D"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54D1FBAB" w14:textId="77777777" w:rsidTr="00160FBC">
        <w:tc>
          <w:tcPr>
            <w:tcW w:w="2628" w:type="dxa"/>
          </w:tcPr>
          <w:p w14:paraId="6797FC01" w14:textId="77777777" w:rsidR="00160FBC" w:rsidRPr="007B5C5A" w:rsidRDefault="00160FBC" w:rsidP="00AA6081">
            <w:pPr>
              <w:pStyle w:val="UseCaseLabels"/>
            </w:pPr>
            <w:r w:rsidRPr="007B5C5A">
              <w:t>Exceptions:</w:t>
            </w:r>
          </w:p>
        </w:tc>
        <w:tc>
          <w:tcPr>
            <w:tcW w:w="6228" w:type="dxa"/>
          </w:tcPr>
          <w:p w14:paraId="4CABA680" w14:textId="06BAC9ED" w:rsidR="00160FBC" w:rsidRDefault="00160FBC" w:rsidP="00DC54EE">
            <w:pPr>
              <w:pStyle w:val="ExcTitleUseCase"/>
              <w:numPr>
                <w:ilvl w:val="3"/>
                <w:numId w:val="12"/>
              </w:numPr>
            </w:pPr>
            <w:r>
              <w:t>Empty Offering</w:t>
            </w:r>
          </w:p>
          <w:p w14:paraId="701F6B2B" w14:textId="3ECC4D5D"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t is requested.(return to step 3.1</w:t>
            </w:r>
            <w:r w:rsidRPr="00845686">
              <w:t>)</w:t>
            </w:r>
          </w:p>
          <w:p w14:paraId="005F3554" w14:textId="5B998AE3" w:rsidR="00160FBC" w:rsidRPr="00E57A82" w:rsidRDefault="00160FBC" w:rsidP="003B1BEB">
            <w:pPr>
              <w:pStyle w:val="ExcTitleUseCase"/>
            </w:pPr>
            <w:r w:rsidRPr="00E57A82">
              <w:t>Empty or invalid field</w:t>
            </w:r>
          </w:p>
          <w:p w14:paraId="5F8D8FC9" w14:textId="2672C14D"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21943CB1" w14:textId="77777777" w:rsidTr="00160FBC">
        <w:tc>
          <w:tcPr>
            <w:tcW w:w="2628" w:type="dxa"/>
          </w:tcPr>
          <w:p w14:paraId="16B0BBB2" w14:textId="77777777" w:rsidR="00160FBC" w:rsidRPr="007B5C5A" w:rsidRDefault="00160FBC" w:rsidP="00AA6081">
            <w:pPr>
              <w:pStyle w:val="UseCaseLabels"/>
            </w:pPr>
            <w:r w:rsidRPr="007B5C5A">
              <w:t>Includes:</w:t>
            </w:r>
          </w:p>
        </w:tc>
        <w:tc>
          <w:tcPr>
            <w:tcW w:w="6228" w:type="dxa"/>
          </w:tcPr>
          <w:p w14:paraId="151D56B6" w14:textId="77777777" w:rsidR="00160FBC" w:rsidRPr="007B5C5A" w:rsidRDefault="00160FBC" w:rsidP="00AA6081">
            <w:pPr>
              <w:pStyle w:val="UseCaseNormal"/>
            </w:pPr>
            <w:r w:rsidRPr="007B5C5A">
              <w:t>None</w:t>
            </w:r>
          </w:p>
        </w:tc>
      </w:tr>
      <w:tr w:rsidR="00160FBC" w:rsidRPr="007B5C5A" w14:paraId="1C0E5F5C" w14:textId="77777777" w:rsidTr="00160FBC">
        <w:tc>
          <w:tcPr>
            <w:tcW w:w="2628" w:type="dxa"/>
          </w:tcPr>
          <w:p w14:paraId="4EE90B19" w14:textId="77777777" w:rsidR="00160FBC" w:rsidRPr="007B5C5A" w:rsidRDefault="00160FBC" w:rsidP="00AA6081">
            <w:pPr>
              <w:pStyle w:val="UseCaseLabels"/>
            </w:pPr>
            <w:r w:rsidRPr="007B5C5A">
              <w:t>Priority:</w:t>
            </w:r>
          </w:p>
        </w:tc>
        <w:tc>
          <w:tcPr>
            <w:tcW w:w="6228" w:type="dxa"/>
          </w:tcPr>
          <w:p w14:paraId="5D5B8BC8" w14:textId="77777777" w:rsidR="00160FBC" w:rsidRPr="007B5C5A" w:rsidRDefault="00160FBC" w:rsidP="00AA6081">
            <w:pPr>
              <w:pStyle w:val="UseCaseNormal"/>
            </w:pPr>
            <w:r w:rsidRPr="007B5C5A">
              <w:t>High</w:t>
            </w:r>
          </w:p>
        </w:tc>
      </w:tr>
      <w:tr w:rsidR="00160FBC" w:rsidRPr="007B5C5A" w14:paraId="13F300BF" w14:textId="77777777" w:rsidTr="00160FBC">
        <w:tc>
          <w:tcPr>
            <w:tcW w:w="2628" w:type="dxa"/>
          </w:tcPr>
          <w:p w14:paraId="6E6D0EE1" w14:textId="77777777" w:rsidR="00160FBC" w:rsidRPr="007B5C5A" w:rsidRDefault="00160FBC" w:rsidP="00AA6081">
            <w:pPr>
              <w:pStyle w:val="UseCaseLabels"/>
            </w:pPr>
            <w:r w:rsidRPr="007B5C5A">
              <w:t>Frequency of Use:</w:t>
            </w:r>
          </w:p>
        </w:tc>
        <w:tc>
          <w:tcPr>
            <w:tcW w:w="6228" w:type="dxa"/>
          </w:tcPr>
          <w:p w14:paraId="68E0D25C" w14:textId="77777777" w:rsidR="00160FBC" w:rsidRPr="007B5C5A" w:rsidRDefault="00160FBC" w:rsidP="00AA6081">
            <w:pPr>
              <w:pStyle w:val="UseCaseNormal"/>
            </w:pPr>
            <w:r>
              <w:t xml:space="preserve">Depends on how frequent the metrics of an offering needs to be changed. </w:t>
            </w:r>
          </w:p>
        </w:tc>
      </w:tr>
      <w:tr w:rsidR="00160FBC" w:rsidRPr="007B5C5A" w14:paraId="0F02AAB5" w14:textId="77777777" w:rsidTr="00160FBC">
        <w:tc>
          <w:tcPr>
            <w:tcW w:w="2628" w:type="dxa"/>
          </w:tcPr>
          <w:p w14:paraId="6C705362" w14:textId="77777777" w:rsidR="00160FBC" w:rsidRPr="007B5C5A" w:rsidRDefault="00160FBC" w:rsidP="00AA6081">
            <w:pPr>
              <w:pStyle w:val="UseCaseLabels"/>
            </w:pPr>
            <w:r w:rsidRPr="007B5C5A">
              <w:t>Business Rules:</w:t>
            </w:r>
          </w:p>
        </w:tc>
        <w:tc>
          <w:tcPr>
            <w:tcW w:w="6228" w:type="dxa"/>
          </w:tcPr>
          <w:p w14:paraId="2C3BD90E" w14:textId="77777777" w:rsidR="00160FBC" w:rsidRPr="007B5C5A" w:rsidRDefault="00160FBC" w:rsidP="00AA6081">
            <w:pPr>
              <w:pStyle w:val="UseCaseNormal"/>
            </w:pPr>
          </w:p>
        </w:tc>
      </w:tr>
      <w:tr w:rsidR="00160FBC" w:rsidRPr="007B5C5A" w14:paraId="2B811C3A" w14:textId="77777777" w:rsidTr="00160FBC">
        <w:tc>
          <w:tcPr>
            <w:tcW w:w="2628" w:type="dxa"/>
          </w:tcPr>
          <w:p w14:paraId="745B9334" w14:textId="77777777" w:rsidR="00160FBC" w:rsidRPr="007B5C5A" w:rsidRDefault="00160FBC" w:rsidP="00AA6081">
            <w:pPr>
              <w:pStyle w:val="UseCaseLabels"/>
            </w:pPr>
            <w:r w:rsidRPr="007B5C5A">
              <w:t>Special Requirements:</w:t>
            </w:r>
          </w:p>
        </w:tc>
        <w:tc>
          <w:tcPr>
            <w:tcW w:w="6228" w:type="dxa"/>
          </w:tcPr>
          <w:p w14:paraId="782B2D98" w14:textId="77777777" w:rsidR="00160FBC" w:rsidRPr="007B5C5A" w:rsidRDefault="00160FBC" w:rsidP="00AA6081">
            <w:pPr>
              <w:pStyle w:val="UseCaseNormal"/>
            </w:pPr>
            <w:r w:rsidRPr="007B5C5A">
              <w:t>None</w:t>
            </w:r>
          </w:p>
        </w:tc>
      </w:tr>
      <w:tr w:rsidR="00160FBC" w:rsidRPr="007B5C5A" w14:paraId="0FA01C40" w14:textId="77777777" w:rsidTr="00160FBC">
        <w:tc>
          <w:tcPr>
            <w:tcW w:w="2628" w:type="dxa"/>
          </w:tcPr>
          <w:p w14:paraId="1324A83A" w14:textId="77777777" w:rsidR="00160FBC" w:rsidRPr="007B5C5A" w:rsidRDefault="00160FBC" w:rsidP="00AA6081">
            <w:pPr>
              <w:pStyle w:val="UseCaseLabels"/>
            </w:pPr>
            <w:r w:rsidRPr="007B5C5A">
              <w:t>Assumptions:</w:t>
            </w:r>
          </w:p>
        </w:tc>
        <w:tc>
          <w:tcPr>
            <w:tcW w:w="6228" w:type="dxa"/>
          </w:tcPr>
          <w:p w14:paraId="005673AB" w14:textId="77777777" w:rsidR="00160FBC" w:rsidRPr="007B5C5A" w:rsidRDefault="00160FBC" w:rsidP="003B1BEB">
            <w:pPr>
              <w:pStyle w:val="AssumptionNotes"/>
            </w:pPr>
          </w:p>
        </w:tc>
      </w:tr>
      <w:tr w:rsidR="00160FBC" w:rsidRPr="007B5C5A" w14:paraId="1BE65C41" w14:textId="77777777" w:rsidTr="00160FBC">
        <w:tc>
          <w:tcPr>
            <w:tcW w:w="2628" w:type="dxa"/>
          </w:tcPr>
          <w:p w14:paraId="0C686E6A" w14:textId="77777777" w:rsidR="00160FBC" w:rsidRPr="007B5C5A" w:rsidRDefault="00160FBC" w:rsidP="00AA6081">
            <w:pPr>
              <w:pStyle w:val="UseCaseLabels"/>
            </w:pPr>
            <w:r w:rsidRPr="007B5C5A">
              <w:t>Notes and Issues:</w:t>
            </w:r>
          </w:p>
        </w:tc>
        <w:tc>
          <w:tcPr>
            <w:tcW w:w="6228" w:type="dxa"/>
          </w:tcPr>
          <w:p w14:paraId="1D608BF8" w14:textId="77777777" w:rsidR="00160FBC" w:rsidRPr="003C7FE4" w:rsidRDefault="00160FBC" w:rsidP="003B1BEB">
            <w:pPr>
              <w:pStyle w:val="AssumptionNotes"/>
            </w:pPr>
            <w:r w:rsidRPr="007B5C5A">
              <w:t>This use case correspo</w:t>
            </w:r>
            <w:r>
              <w:t>nds to requirement FC4</w:t>
            </w:r>
          </w:p>
        </w:tc>
      </w:tr>
    </w:tbl>
    <w:p w14:paraId="6F6DE747" w14:textId="729A39C7" w:rsidR="007A6F1C" w:rsidRDefault="007A6F1C" w:rsidP="00160FBC">
      <w:pPr>
        <w:rPr>
          <w:b/>
        </w:rPr>
      </w:pPr>
    </w:p>
    <w:p w14:paraId="21A77644"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05594D98" w14:textId="77777777" w:rsidTr="00160FBC">
        <w:tc>
          <w:tcPr>
            <w:tcW w:w="1728" w:type="dxa"/>
          </w:tcPr>
          <w:p w14:paraId="6BE26036" w14:textId="77777777" w:rsidR="00160FBC" w:rsidRPr="007B5C5A" w:rsidRDefault="00160FBC" w:rsidP="00AA6081">
            <w:pPr>
              <w:pStyle w:val="UseCaseLabels"/>
            </w:pPr>
            <w:r w:rsidRPr="007B5C5A">
              <w:lastRenderedPageBreak/>
              <w:t>Use Case Name:</w:t>
            </w:r>
          </w:p>
        </w:tc>
        <w:tc>
          <w:tcPr>
            <w:tcW w:w="7129" w:type="dxa"/>
            <w:gridSpan w:val="3"/>
          </w:tcPr>
          <w:p w14:paraId="6691E05D" w14:textId="77777777" w:rsidR="00160FBC" w:rsidRPr="007B5C5A" w:rsidRDefault="00160FBC" w:rsidP="00AA6081">
            <w:pPr>
              <w:pStyle w:val="UseCaseNormal"/>
            </w:pPr>
            <w:r>
              <w:t>Edit metric of course offering</w:t>
            </w:r>
          </w:p>
        </w:tc>
      </w:tr>
      <w:tr w:rsidR="00160FBC" w:rsidRPr="007B5C5A" w14:paraId="75F67138" w14:textId="77777777" w:rsidTr="00160FBC">
        <w:tc>
          <w:tcPr>
            <w:tcW w:w="1728" w:type="dxa"/>
          </w:tcPr>
          <w:p w14:paraId="4E0272B8" w14:textId="77777777" w:rsidR="00160FBC" w:rsidRPr="007B5C5A" w:rsidRDefault="00160FBC" w:rsidP="00AA6081">
            <w:pPr>
              <w:pStyle w:val="UseCaseLabels"/>
            </w:pPr>
            <w:r w:rsidRPr="007B5C5A">
              <w:t>Created By:</w:t>
            </w:r>
          </w:p>
        </w:tc>
        <w:tc>
          <w:tcPr>
            <w:tcW w:w="2520" w:type="dxa"/>
          </w:tcPr>
          <w:p w14:paraId="4EF7E704" w14:textId="77777777" w:rsidR="00160FBC" w:rsidRPr="007B5C5A" w:rsidRDefault="00160FBC" w:rsidP="00AA6081">
            <w:pPr>
              <w:pStyle w:val="UseCaseNormal"/>
            </w:pPr>
            <w:r>
              <w:t>AbdulRahman Alduraiweesh</w:t>
            </w:r>
          </w:p>
        </w:tc>
        <w:tc>
          <w:tcPr>
            <w:tcW w:w="1980" w:type="dxa"/>
          </w:tcPr>
          <w:p w14:paraId="17666D0E" w14:textId="77777777" w:rsidR="00160FBC" w:rsidRPr="007B5C5A" w:rsidRDefault="00160FBC" w:rsidP="00AA6081">
            <w:pPr>
              <w:pStyle w:val="UseCaseLabels"/>
            </w:pPr>
            <w:r w:rsidRPr="007B5C5A">
              <w:t>Last Updated By:</w:t>
            </w:r>
          </w:p>
        </w:tc>
        <w:tc>
          <w:tcPr>
            <w:tcW w:w="2629" w:type="dxa"/>
          </w:tcPr>
          <w:p w14:paraId="4F727B71" w14:textId="77777777" w:rsidR="00160FBC" w:rsidRPr="007B5C5A" w:rsidRDefault="00160FBC" w:rsidP="00AA6081">
            <w:pPr>
              <w:pStyle w:val="UseCaseNormal"/>
            </w:pPr>
            <w:r>
              <w:t>AbdulRahman Alduraiweesh</w:t>
            </w:r>
          </w:p>
        </w:tc>
      </w:tr>
      <w:tr w:rsidR="00160FBC" w:rsidRPr="007B5C5A" w14:paraId="4B4B709D" w14:textId="77777777" w:rsidTr="00160FBC">
        <w:tc>
          <w:tcPr>
            <w:tcW w:w="1728" w:type="dxa"/>
          </w:tcPr>
          <w:p w14:paraId="0A626303" w14:textId="77777777" w:rsidR="00160FBC" w:rsidRPr="007B5C5A" w:rsidRDefault="00160FBC" w:rsidP="00AA6081">
            <w:pPr>
              <w:pStyle w:val="UseCaseLabels"/>
            </w:pPr>
            <w:r w:rsidRPr="007B5C5A">
              <w:t>Date Created:</w:t>
            </w:r>
          </w:p>
        </w:tc>
        <w:tc>
          <w:tcPr>
            <w:tcW w:w="2520" w:type="dxa"/>
          </w:tcPr>
          <w:p w14:paraId="7B7D32B1" w14:textId="77777777" w:rsidR="00160FBC" w:rsidRPr="007B5C5A" w:rsidRDefault="00160FBC" w:rsidP="00AA6081">
            <w:pPr>
              <w:pStyle w:val="UseCaseNormal"/>
            </w:pPr>
            <w:r>
              <w:t>10/9/2017</w:t>
            </w:r>
          </w:p>
        </w:tc>
        <w:tc>
          <w:tcPr>
            <w:tcW w:w="1980" w:type="dxa"/>
          </w:tcPr>
          <w:p w14:paraId="0D0EB0E2" w14:textId="77777777" w:rsidR="00160FBC" w:rsidRPr="007B5C5A" w:rsidRDefault="00160FBC" w:rsidP="00AA6081">
            <w:pPr>
              <w:pStyle w:val="UseCaseLabels"/>
            </w:pPr>
            <w:r w:rsidRPr="007B5C5A">
              <w:t>Date Last Updated:</w:t>
            </w:r>
          </w:p>
        </w:tc>
        <w:tc>
          <w:tcPr>
            <w:tcW w:w="2629" w:type="dxa"/>
          </w:tcPr>
          <w:p w14:paraId="07A475E4" w14:textId="77777777" w:rsidR="00160FBC" w:rsidRPr="007B5C5A" w:rsidRDefault="00160FBC" w:rsidP="00AA6081">
            <w:pPr>
              <w:pStyle w:val="UseCaseNormal"/>
            </w:pPr>
            <w:r>
              <w:t>10/9/2017</w:t>
            </w:r>
          </w:p>
        </w:tc>
      </w:tr>
    </w:tbl>
    <w:p w14:paraId="282C0723"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4817D59E" w14:textId="77777777" w:rsidTr="00160FBC">
        <w:tc>
          <w:tcPr>
            <w:tcW w:w="2628" w:type="dxa"/>
          </w:tcPr>
          <w:p w14:paraId="3C1A83DC" w14:textId="77777777" w:rsidR="00160FBC" w:rsidRPr="007B5C5A" w:rsidRDefault="00160FBC" w:rsidP="00AA6081">
            <w:pPr>
              <w:pStyle w:val="UseCaseLabels"/>
            </w:pPr>
            <w:r w:rsidRPr="007B5C5A">
              <w:t>Actors:</w:t>
            </w:r>
          </w:p>
        </w:tc>
        <w:tc>
          <w:tcPr>
            <w:tcW w:w="6228" w:type="dxa"/>
          </w:tcPr>
          <w:p w14:paraId="604166F6" w14:textId="77777777" w:rsidR="00160FBC" w:rsidRPr="007B5C5A" w:rsidRDefault="00160FBC" w:rsidP="00AA6081">
            <w:pPr>
              <w:pStyle w:val="UseCaseNormal"/>
            </w:pPr>
            <w:r w:rsidRPr="007B5C5A">
              <w:t>Faculty member</w:t>
            </w:r>
          </w:p>
        </w:tc>
      </w:tr>
      <w:tr w:rsidR="00160FBC" w:rsidRPr="007B5C5A" w14:paraId="29AD1A0B" w14:textId="77777777" w:rsidTr="00160FBC">
        <w:tc>
          <w:tcPr>
            <w:tcW w:w="2628" w:type="dxa"/>
          </w:tcPr>
          <w:p w14:paraId="556AD79A" w14:textId="77777777" w:rsidR="00160FBC" w:rsidRPr="007B5C5A" w:rsidRDefault="00160FBC" w:rsidP="00AA6081">
            <w:pPr>
              <w:pStyle w:val="UseCaseLabels"/>
            </w:pPr>
            <w:r w:rsidRPr="007B5C5A">
              <w:t>Description:</w:t>
            </w:r>
          </w:p>
        </w:tc>
        <w:tc>
          <w:tcPr>
            <w:tcW w:w="6228" w:type="dxa"/>
          </w:tcPr>
          <w:p w14:paraId="7EDE1A8A" w14:textId="77777777" w:rsidR="00160FBC" w:rsidRPr="007B5C5A" w:rsidRDefault="00160FBC" w:rsidP="00AA6081">
            <w:pPr>
              <w:pStyle w:val="UseCaseNormal"/>
            </w:pPr>
            <w:r>
              <w:t>Faculty are able to edit a Metric to a desired offering</w:t>
            </w:r>
          </w:p>
        </w:tc>
      </w:tr>
      <w:tr w:rsidR="00160FBC" w:rsidRPr="007B5C5A" w14:paraId="6FF02649" w14:textId="77777777" w:rsidTr="00160FBC">
        <w:tc>
          <w:tcPr>
            <w:tcW w:w="2628" w:type="dxa"/>
          </w:tcPr>
          <w:p w14:paraId="70CCDFDA" w14:textId="77777777" w:rsidR="00160FBC" w:rsidRPr="007B5C5A" w:rsidRDefault="00160FBC" w:rsidP="00AA6081">
            <w:pPr>
              <w:pStyle w:val="UseCaseLabels"/>
            </w:pPr>
            <w:r w:rsidRPr="007B5C5A">
              <w:t>Trigger:</w:t>
            </w:r>
          </w:p>
        </w:tc>
        <w:tc>
          <w:tcPr>
            <w:tcW w:w="6228" w:type="dxa"/>
          </w:tcPr>
          <w:p w14:paraId="7EB48F73" w14:textId="77777777" w:rsidR="00160FBC" w:rsidRPr="007B5C5A" w:rsidRDefault="00160FBC" w:rsidP="00AA6081">
            <w:pPr>
              <w:pStyle w:val="UseCaseNormal"/>
            </w:pPr>
            <w:r>
              <w:t xml:space="preserve">Metrics are able to be edited by Faculty to keep up with any changes or fix an error </w:t>
            </w:r>
          </w:p>
        </w:tc>
      </w:tr>
      <w:tr w:rsidR="00160FBC" w:rsidRPr="007B5C5A" w14:paraId="7BE5A9C6" w14:textId="77777777" w:rsidTr="00160FBC">
        <w:tc>
          <w:tcPr>
            <w:tcW w:w="2628" w:type="dxa"/>
          </w:tcPr>
          <w:p w14:paraId="6AF9B3EE" w14:textId="77777777" w:rsidR="00160FBC" w:rsidRPr="007B5C5A" w:rsidRDefault="00160FBC" w:rsidP="00AA6081">
            <w:pPr>
              <w:pStyle w:val="UseCaseLabels"/>
            </w:pPr>
            <w:r w:rsidRPr="007B5C5A">
              <w:t>Preconditions:</w:t>
            </w:r>
          </w:p>
        </w:tc>
        <w:tc>
          <w:tcPr>
            <w:tcW w:w="6228" w:type="dxa"/>
          </w:tcPr>
          <w:p w14:paraId="172830D2" w14:textId="5FCD3365" w:rsidR="00160FBC" w:rsidRPr="00E02F75" w:rsidRDefault="00160FBC" w:rsidP="00DC54EE">
            <w:pPr>
              <w:pStyle w:val="UseCaseNumber"/>
              <w:numPr>
                <w:ilvl w:val="0"/>
                <w:numId w:val="31"/>
              </w:numPr>
            </w:pPr>
            <w:r w:rsidRPr="00B64D5F">
              <w:t>Faculty member is logged into Stout</w:t>
            </w:r>
          </w:p>
        </w:tc>
      </w:tr>
      <w:tr w:rsidR="00160FBC" w:rsidRPr="007B5C5A" w14:paraId="1EA7DC38" w14:textId="77777777" w:rsidTr="00160FBC">
        <w:tc>
          <w:tcPr>
            <w:tcW w:w="2628" w:type="dxa"/>
          </w:tcPr>
          <w:p w14:paraId="34AF07B1" w14:textId="77777777" w:rsidR="00160FBC" w:rsidRPr="007B5C5A" w:rsidRDefault="00160FBC" w:rsidP="00AA6081">
            <w:pPr>
              <w:pStyle w:val="UseCaseLabels"/>
            </w:pPr>
            <w:r w:rsidRPr="007B5C5A">
              <w:t>Post</w:t>
            </w:r>
            <w:ins w:id="74" w:author="Mack" w:date="2015-04-19T17:13:00Z">
              <w:r>
                <w:t xml:space="preserve"> </w:t>
              </w:r>
            </w:ins>
            <w:r w:rsidRPr="007B5C5A">
              <w:t>conditions:</w:t>
            </w:r>
          </w:p>
        </w:tc>
        <w:tc>
          <w:tcPr>
            <w:tcW w:w="6228" w:type="dxa"/>
          </w:tcPr>
          <w:p w14:paraId="39C6E765" w14:textId="77777777" w:rsidR="00160FBC" w:rsidRPr="00B64D5F" w:rsidRDefault="00160FBC" w:rsidP="00DC54EE">
            <w:pPr>
              <w:pStyle w:val="UseCaseNumber"/>
              <w:numPr>
                <w:ilvl w:val="0"/>
                <w:numId w:val="30"/>
              </w:numPr>
            </w:pPr>
            <w:r w:rsidRPr="00B64D5F">
              <w:t>Required metric edited and saved</w:t>
            </w:r>
          </w:p>
        </w:tc>
      </w:tr>
      <w:tr w:rsidR="00160FBC" w:rsidRPr="007B5C5A" w14:paraId="73EA242C" w14:textId="77777777" w:rsidTr="00160FBC">
        <w:tc>
          <w:tcPr>
            <w:tcW w:w="2628" w:type="dxa"/>
          </w:tcPr>
          <w:p w14:paraId="28B8119C" w14:textId="77777777" w:rsidR="00160FBC" w:rsidRPr="007B5C5A" w:rsidRDefault="00160FBC" w:rsidP="00AA6081">
            <w:pPr>
              <w:pStyle w:val="UseCaseLabels"/>
            </w:pPr>
            <w:r w:rsidRPr="007B5C5A">
              <w:t>Normal Flow:</w:t>
            </w:r>
          </w:p>
        </w:tc>
        <w:tc>
          <w:tcPr>
            <w:tcW w:w="6228" w:type="dxa"/>
          </w:tcPr>
          <w:p w14:paraId="3888492A" w14:textId="15F83326" w:rsidR="00160FBC" w:rsidRPr="00B64D5F" w:rsidRDefault="00160FBC" w:rsidP="00DC54EE">
            <w:pPr>
              <w:pStyle w:val="UseCaseNumber"/>
              <w:numPr>
                <w:ilvl w:val="0"/>
                <w:numId w:val="29"/>
              </w:numPr>
            </w:pPr>
            <w:r w:rsidRPr="00B64D5F">
              <w:t xml:space="preserve">Requesting </w:t>
            </w:r>
            <w:r>
              <w:t>metric to be edited</w:t>
            </w:r>
          </w:p>
          <w:p w14:paraId="5F6BB2A3" w14:textId="546711E4" w:rsidR="00160FBC" w:rsidRPr="00B64D5F" w:rsidRDefault="00160FBC" w:rsidP="00436F23">
            <w:pPr>
              <w:pStyle w:val="UseCaseNumber11"/>
            </w:pPr>
            <w:r w:rsidRPr="00B64D5F">
              <w:t xml:space="preserve">Faculty navigates to the offering </w:t>
            </w:r>
            <w:r>
              <w:t>where metric needs to be edited.</w:t>
            </w:r>
          </w:p>
          <w:p w14:paraId="41B10403" w14:textId="3333404F" w:rsidR="00160FBC" w:rsidRPr="00B64D5F" w:rsidRDefault="00160FBC" w:rsidP="00436F23">
            <w:pPr>
              <w:pStyle w:val="UseCaseNumber11"/>
            </w:pPr>
            <w:r w:rsidRPr="00B64D5F">
              <w:t xml:space="preserve">Faculty prompts the Stout to </w:t>
            </w:r>
            <w:r>
              <w:t>edit</w:t>
            </w:r>
            <w:r w:rsidRPr="00B64D5F">
              <w:t xml:space="preserve"> a new metric and is directed to the correct page.</w:t>
            </w:r>
          </w:p>
          <w:p w14:paraId="3EF3B70A" w14:textId="1393FF0A" w:rsidR="00160FBC" w:rsidRDefault="00160FBC" w:rsidP="00436F23">
            <w:pPr>
              <w:pStyle w:val="UseCaseNumber11"/>
            </w:pPr>
            <w:r w:rsidRPr="00B64D5F">
              <w:t xml:space="preserve">Faculty will </w:t>
            </w:r>
            <w:r>
              <w:t>edit the desired fields</w:t>
            </w:r>
          </w:p>
          <w:p w14:paraId="26C1CD35" w14:textId="29E611D9" w:rsidR="00160FBC" w:rsidRPr="00B64D5F" w:rsidRDefault="00160FBC" w:rsidP="00436F23">
            <w:pPr>
              <w:pStyle w:val="UseCaseNumber11"/>
            </w:pPr>
            <w:r>
              <w:t>Faculty indicates “save”</w:t>
            </w:r>
            <w:r w:rsidRPr="00B64D5F">
              <w:t>.</w:t>
            </w:r>
          </w:p>
        </w:tc>
      </w:tr>
      <w:tr w:rsidR="00160FBC" w:rsidRPr="007B5C5A" w14:paraId="61BDD9C3" w14:textId="77777777" w:rsidTr="00160FBC">
        <w:tc>
          <w:tcPr>
            <w:tcW w:w="2628" w:type="dxa"/>
          </w:tcPr>
          <w:p w14:paraId="787A957B" w14:textId="77777777" w:rsidR="00160FBC" w:rsidRPr="007B5C5A" w:rsidRDefault="00160FBC" w:rsidP="00AA6081">
            <w:pPr>
              <w:pStyle w:val="UseCaseLabels"/>
            </w:pPr>
            <w:r w:rsidRPr="007B5C5A">
              <w:t>Alternative Flows:</w:t>
            </w:r>
          </w:p>
        </w:tc>
        <w:tc>
          <w:tcPr>
            <w:tcW w:w="6228" w:type="dxa"/>
          </w:tcPr>
          <w:p w14:paraId="11C5864C"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064A5207" w14:textId="77777777" w:rsidTr="00160FBC">
        <w:tc>
          <w:tcPr>
            <w:tcW w:w="2628" w:type="dxa"/>
          </w:tcPr>
          <w:p w14:paraId="4B580AF8" w14:textId="77777777" w:rsidR="00160FBC" w:rsidRPr="007B5C5A" w:rsidRDefault="00160FBC" w:rsidP="00AA6081">
            <w:pPr>
              <w:pStyle w:val="UseCaseLabels"/>
            </w:pPr>
            <w:r w:rsidRPr="007B5C5A">
              <w:t>Exceptions:</w:t>
            </w:r>
          </w:p>
        </w:tc>
        <w:tc>
          <w:tcPr>
            <w:tcW w:w="6228" w:type="dxa"/>
          </w:tcPr>
          <w:p w14:paraId="0BA9B2F9" w14:textId="70C4CBA6" w:rsidR="00160FBC" w:rsidRDefault="00160FBC" w:rsidP="00DC54EE">
            <w:pPr>
              <w:pStyle w:val="ExcTitleUseCase"/>
              <w:numPr>
                <w:ilvl w:val="3"/>
                <w:numId w:val="13"/>
              </w:numPr>
            </w:pPr>
            <w:r>
              <w:t>Empty Offering</w:t>
            </w:r>
          </w:p>
          <w:p w14:paraId="0843BCFF" w14:textId="36F35719" w:rsidR="00160FBC" w:rsidRDefault="00160FBC" w:rsidP="003B1BEB">
            <w:pPr>
              <w:pStyle w:val="UseCaseExce"/>
            </w:pPr>
            <w:r w:rsidRPr="00845686">
              <w:t>If offering selected has no students, feedback</w:t>
            </w:r>
            <w:r>
              <w:t xml:space="preserve"> would be given to the user indi</w:t>
            </w:r>
            <w:r w:rsidRPr="00845686">
              <w:t>c</w:t>
            </w:r>
            <w:r>
              <w:t>a</w:t>
            </w:r>
            <w:r w:rsidRPr="00845686">
              <w:t>ting that when lis</w:t>
            </w:r>
            <w:r>
              <w:t>t is requested.(return to step 3.1</w:t>
            </w:r>
            <w:r w:rsidRPr="00845686">
              <w:t>)</w:t>
            </w:r>
          </w:p>
          <w:p w14:paraId="29B64181" w14:textId="6BCF06E7" w:rsidR="00160FBC" w:rsidRPr="00E57A82" w:rsidRDefault="00160FBC" w:rsidP="003B1BEB">
            <w:pPr>
              <w:pStyle w:val="ExcTitleUseCase"/>
            </w:pPr>
            <w:r w:rsidRPr="00E57A82">
              <w:t>Empty or invalid field</w:t>
            </w:r>
          </w:p>
          <w:p w14:paraId="4FFBB48C" w14:textId="1EC63B22" w:rsidR="00160FBC" w:rsidRPr="007B5C5A" w:rsidRDefault="00160FBC" w:rsidP="003B1BEB">
            <w:pPr>
              <w:pStyle w:val="UseCaseExce"/>
            </w:pPr>
            <w:r>
              <w:t>If a field is filled out incorrectly or has an invalid character, feedback is sent stating the field and the issue whilst keeping the correct fields intact (return to step 3.1)</w:t>
            </w:r>
          </w:p>
        </w:tc>
      </w:tr>
      <w:tr w:rsidR="00160FBC" w:rsidRPr="007B5C5A" w14:paraId="6C3713B4" w14:textId="77777777" w:rsidTr="00160FBC">
        <w:tc>
          <w:tcPr>
            <w:tcW w:w="2628" w:type="dxa"/>
          </w:tcPr>
          <w:p w14:paraId="6C3990FC" w14:textId="77777777" w:rsidR="00160FBC" w:rsidRPr="007B5C5A" w:rsidRDefault="00160FBC" w:rsidP="00AA6081">
            <w:pPr>
              <w:pStyle w:val="UseCaseLabels"/>
            </w:pPr>
            <w:r w:rsidRPr="007B5C5A">
              <w:t>Includes:</w:t>
            </w:r>
          </w:p>
        </w:tc>
        <w:tc>
          <w:tcPr>
            <w:tcW w:w="6228" w:type="dxa"/>
          </w:tcPr>
          <w:p w14:paraId="777C0775" w14:textId="77777777" w:rsidR="00160FBC" w:rsidRPr="007B5C5A" w:rsidRDefault="00160FBC" w:rsidP="00156706">
            <w:pPr>
              <w:pStyle w:val="UseCaseNormal"/>
            </w:pPr>
            <w:r w:rsidRPr="007B5C5A">
              <w:t>None</w:t>
            </w:r>
          </w:p>
        </w:tc>
      </w:tr>
      <w:tr w:rsidR="00160FBC" w:rsidRPr="007B5C5A" w14:paraId="231E4FE6" w14:textId="77777777" w:rsidTr="00160FBC">
        <w:tc>
          <w:tcPr>
            <w:tcW w:w="2628" w:type="dxa"/>
          </w:tcPr>
          <w:p w14:paraId="17FBD881" w14:textId="77777777" w:rsidR="00160FBC" w:rsidRPr="007B5C5A" w:rsidRDefault="00160FBC" w:rsidP="00AA6081">
            <w:pPr>
              <w:pStyle w:val="UseCaseLabels"/>
            </w:pPr>
            <w:r w:rsidRPr="007B5C5A">
              <w:t>Priority:</w:t>
            </w:r>
          </w:p>
        </w:tc>
        <w:tc>
          <w:tcPr>
            <w:tcW w:w="6228" w:type="dxa"/>
          </w:tcPr>
          <w:p w14:paraId="33AD86EF" w14:textId="77777777" w:rsidR="00160FBC" w:rsidRPr="007B5C5A" w:rsidRDefault="00160FBC" w:rsidP="00156706">
            <w:pPr>
              <w:pStyle w:val="UseCaseNormal"/>
            </w:pPr>
            <w:r w:rsidRPr="007B5C5A">
              <w:t>High</w:t>
            </w:r>
          </w:p>
        </w:tc>
      </w:tr>
      <w:tr w:rsidR="00160FBC" w:rsidRPr="007B5C5A" w14:paraId="45471F32" w14:textId="77777777" w:rsidTr="00160FBC">
        <w:tc>
          <w:tcPr>
            <w:tcW w:w="2628" w:type="dxa"/>
          </w:tcPr>
          <w:p w14:paraId="5CEBF28F" w14:textId="77777777" w:rsidR="00160FBC" w:rsidRPr="007B5C5A" w:rsidRDefault="00160FBC" w:rsidP="00AA6081">
            <w:pPr>
              <w:pStyle w:val="UseCaseLabels"/>
            </w:pPr>
            <w:r w:rsidRPr="007B5C5A">
              <w:t>Frequency of Use:</w:t>
            </w:r>
          </w:p>
        </w:tc>
        <w:tc>
          <w:tcPr>
            <w:tcW w:w="6228" w:type="dxa"/>
          </w:tcPr>
          <w:p w14:paraId="62C54724" w14:textId="77777777" w:rsidR="00160FBC" w:rsidRPr="007B5C5A" w:rsidRDefault="00160FBC" w:rsidP="00156706">
            <w:pPr>
              <w:pStyle w:val="UseCaseNormal"/>
            </w:pPr>
            <w:r>
              <w:t xml:space="preserve">Depends on how frequent the metrics of an offering needs to be changed. </w:t>
            </w:r>
          </w:p>
        </w:tc>
      </w:tr>
      <w:tr w:rsidR="00160FBC" w:rsidRPr="007B5C5A" w14:paraId="09A9FEC7" w14:textId="77777777" w:rsidTr="00160FBC">
        <w:tc>
          <w:tcPr>
            <w:tcW w:w="2628" w:type="dxa"/>
          </w:tcPr>
          <w:p w14:paraId="5484A950" w14:textId="77777777" w:rsidR="00160FBC" w:rsidRPr="007B5C5A" w:rsidRDefault="00160FBC" w:rsidP="00AA6081">
            <w:pPr>
              <w:pStyle w:val="UseCaseLabels"/>
            </w:pPr>
            <w:r w:rsidRPr="007B5C5A">
              <w:t>Business Rules:</w:t>
            </w:r>
          </w:p>
        </w:tc>
        <w:tc>
          <w:tcPr>
            <w:tcW w:w="6228" w:type="dxa"/>
          </w:tcPr>
          <w:p w14:paraId="00604E57" w14:textId="77777777" w:rsidR="00160FBC" w:rsidRPr="007B5C5A" w:rsidRDefault="00160FBC" w:rsidP="00156706">
            <w:pPr>
              <w:pStyle w:val="UseCaseNormal"/>
            </w:pPr>
          </w:p>
        </w:tc>
      </w:tr>
      <w:tr w:rsidR="00160FBC" w:rsidRPr="007B5C5A" w14:paraId="2015A738" w14:textId="77777777" w:rsidTr="00160FBC">
        <w:tc>
          <w:tcPr>
            <w:tcW w:w="2628" w:type="dxa"/>
          </w:tcPr>
          <w:p w14:paraId="599FE159" w14:textId="77777777" w:rsidR="00160FBC" w:rsidRPr="007B5C5A" w:rsidRDefault="00160FBC" w:rsidP="00AA6081">
            <w:pPr>
              <w:pStyle w:val="UseCaseLabels"/>
            </w:pPr>
            <w:r w:rsidRPr="007B5C5A">
              <w:t>Special Requirements:</w:t>
            </w:r>
          </w:p>
        </w:tc>
        <w:tc>
          <w:tcPr>
            <w:tcW w:w="6228" w:type="dxa"/>
          </w:tcPr>
          <w:p w14:paraId="6594FF5E" w14:textId="77777777" w:rsidR="00160FBC" w:rsidRPr="007B5C5A" w:rsidRDefault="00160FBC" w:rsidP="00156706">
            <w:pPr>
              <w:pStyle w:val="UseCaseNormal"/>
            </w:pPr>
            <w:r w:rsidRPr="007B5C5A">
              <w:t>None</w:t>
            </w:r>
          </w:p>
        </w:tc>
      </w:tr>
      <w:tr w:rsidR="00160FBC" w:rsidRPr="007B5C5A" w14:paraId="4E72595D" w14:textId="77777777" w:rsidTr="00160FBC">
        <w:tc>
          <w:tcPr>
            <w:tcW w:w="2628" w:type="dxa"/>
          </w:tcPr>
          <w:p w14:paraId="79BCE2A9" w14:textId="77777777" w:rsidR="00160FBC" w:rsidRPr="007B5C5A" w:rsidRDefault="00160FBC" w:rsidP="00AA6081">
            <w:pPr>
              <w:pStyle w:val="UseCaseLabels"/>
            </w:pPr>
            <w:r w:rsidRPr="007B5C5A">
              <w:t>Assumptions:</w:t>
            </w:r>
          </w:p>
        </w:tc>
        <w:tc>
          <w:tcPr>
            <w:tcW w:w="6228" w:type="dxa"/>
          </w:tcPr>
          <w:p w14:paraId="5E506CFF" w14:textId="77777777" w:rsidR="00160FBC" w:rsidRPr="007B5C5A" w:rsidRDefault="00160FBC" w:rsidP="003B1BEB">
            <w:pPr>
              <w:pStyle w:val="AssumptionNotes"/>
            </w:pPr>
          </w:p>
        </w:tc>
      </w:tr>
      <w:tr w:rsidR="00160FBC" w:rsidRPr="007B5C5A" w14:paraId="21FBECDC" w14:textId="77777777" w:rsidTr="00160FBC">
        <w:tc>
          <w:tcPr>
            <w:tcW w:w="2628" w:type="dxa"/>
          </w:tcPr>
          <w:p w14:paraId="13DB1FC0" w14:textId="77777777" w:rsidR="00160FBC" w:rsidRPr="007B5C5A" w:rsidRDefault="00160FBC" w:rsidP="00AA6081">
            <w:pPr>
              <w:pStyle w:val="UseCaseLabels"/>
            </w:pPr>
            <w:r w:rsidRPr="007B5C5A">
              <w:t>Notes and Issues:</w:t>
            </w:r>
          </w:p>
        </w:tc>
        <w:tc>
          <w:tcPr>
            <w:tcW w:w="6228" w:type="dxa"/>
          </w:tcPr>
          <w:p w14:paraId="585DCFDB" w14:textId="77777777" w:rsidR="00160FBC" w:rsidRPr="003C7FE4" w:rsidRDefault="00160FBC" w:rsidP="003B1BEB">
            <w:pPr>
              <w:pStyle w:val="AssumptionNotes"/>
            </w:pPr>
            <w:r w:rsidRPr="007B5C5A">
              <w:t>This use cas</w:t>
            </w:r>
            <w:r>
              <w:t>e corresponds to requirement FC5</w:t>
            </w:r>
          </w:p>
        </w:tc>
      </w:tr>
    </w:tbl>
    <w:p w14:paraId="58BA87C4" w14:textId="74625CBB" w:rsidR="007A6F1C" w:rsidRDefault="007A6F1C" w:rsidP="00160FBC">
      <w:pPr>
        <w:rPr>
          <w:b/>
        </w:rPr>
      </w:pPr>
    </w:p>
    <w:p w14:paraId="7C8C7820"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3FC17E04" w14:textId="77777777" w:rsidTr="00160FBC">
        <w:tc>
          <w:tcPr>
            <w:tcW w:w="1728" w:type="dxa"/>
          </w:tcPr>
          <w:p w14:paraId="44724830" w14:textId="77777777" w:rsidR="00160FBC" w:rsidRPr="007B5C5A" w:rsidRDefault="00160FBC" w:rsidP="00156706">
            <w:pPr>
              <w:pStyle w:val="UseCaseLabels"/>
            </w:pPr>
            <w:r w:rsidRPr="007B5C5A">
              <w:lastRenderedPageBreak/>
              <w:t>Use Case Name:</w:t>
            </w:r>
          </w:p>
        </w:tc>
        <w:tc>
          <w:tcPr>
            <w:tcW w:w="7129" w:type="dxa"/>
            <w:gridSpan w:val="3"/>
          </w:tcPr>
          <w:p w14:paraId="6F483260" w14:textId="77777777" w:rsidR="00160FBC" w:rsidRPr="007B5C5A" w:rsidRDefault="00160FBC" w:rsidP="00156706">
            <w:pPr>
              <w:pStyle w:val="UseCaseNormal"/>
            </w:pPr>
            <w:r>
              <w:t>Delete metric of course offering</w:t>
            </w:r>
          </w:p>
        </w:tc>
      </w:tr>
      <w:tr w:rsidR="00160FBC" w:rsidRPr="007B5C5A" w14:paraId="10423AD9" w14:textId="77777777" w:rsidTr="00160FBC">
        <w:tc>
          <w:tcPr>
            <w:tcW w:w="1728" w:type="dxa"/>
          </w:tcPr>
          <w:p w14:paraId="7D0C4414" w14:textId="77777777" w:rsidR="00160FBC" w:rsidRPr="007B5C5A" w:rsidRDefault="00160FBC" w:rsidP="00156706">
            <w:pPr>
              <w:pStyle w:val="UseCaseLabels"/>
            </w:pPr>
            <w:r w:rsidRPr="007B5C5A">
              <w:t>Created By:</w:t>
            </w:r>
          </w:p>
        </w:tc>
        <w:tc>
          <w:tcPr>
            <w:tcW w:w="2520" w:type="dxa"/>
          </w:tcPr>
          <w:p w14:paraId="5A9CB14B" w14:textId="77777777" w:rsidR="00160FBC" w:rsidRPr="007B5C5A" w:rsidRDefault="00160FBC" w:rsidP="00156706">
            <w:pPr>
              <w:pStyle w:val="UseCaseNormal"/>
            </w:pPr>
            <w:r>
              <w:t>AbdulRahman Alduraiweesh</w:t>
            </w:r>
          </w:p>
        </w:tc>
        <w:tc>
          <w:tcPr>
            <w:tcW w:w="1980" w:type="dxa"/>
          </w:tcPr>
          <w:p w14:paraId="484A782A" w14:textId="77777777" w:rsidR="00160FBC" w:rsidRPr="007B5C5A" w:rsidRDefault="00160FBC" w:rsidP="00156706">
            <w:pPr>
              <w:pStyle w:val="UseCaseLabels"/>
            </w:pPr>
            <w:r w:rsidRPr="007B5C5A">
              <w:t>Last Updated By:</w:t>
            </w:r>
          </w:p>
        </w:tc>
        <w:tc>
          <w:tcPr>
            <w:tcW w:w="2629" w:type="dxa"/>
          </w:tcPr>
          <w:p w14:paraId="6BF0CF01" w14:textId="77777777" w:rsidR="00160FBC" w:rsidRPr="007B5C5A" w:rsidRDefault="00160FBC" w:rsidP="00156706">
            <w:pPr>
              <w:pStyle w:val="UseCaseNormal"/>
            </w:pPr>
            <w:r>
              <w:t>AbdulRahman Alduraiweesh</w:t>
            </w:r>
          </w:p>
        </w:tc>
      </w:tr>
      <w:tr w:rsidR="00160FBC" w:rsidRPr="007B5C5A" w14:paraId="68F70BF8" w14:textId="77777777" w:rsidTr="00160FBC">
        <w:tc>
          <w:tcPr>
            <w:tcW w:w="1728" w:type="dxa"/>
          </w:tcPr>
          <w:p w14:paraId="57D85672" w14:textId="77777777" w:rsidR="00160FBC" w:rsidRPr="007B5C5A" w:rsidRDefault="00160FBC" w:rsidP="00156706">
            <w:pPr>
              <w:pStyle w:val="UseCaseLabels"/>
            </w:pPr>
            <w:r w:rsidRPr="007B5C5A">
              <w:t>Date Created:</w:t>
            </w:r>
          </w:p>
        </w:tc>
        <w:tc>
          <w:tcPr>
            <w:tcW w:w="2520" w:type="dxa"/>
          </w:tcPr>
          <w:p w14:paraId="2179356C" w14:textId="77777777" w:rsidR="00160FBC" w:rsidRPr="007B5C5A" w:rsidRDefault="00160FBC" w:rsidP="00156706">
            <w:pPr>
              <w:pStyle w:val="UseCaseNormal"/>
            </w:pPr>
            <w:r>
              <w:t>10/9/2017</w:t>
            </w:r>
          </w:p>
        </w:tc>
        <w:tc>
          <w:tcPr>
            <w:tcW w:w="1980" w:type="dxa"/>
          </w:tcPr>
          <w:p w14:paraId="42033A30" w14:textId="77777777" w:rsidR="00160FBC" w:rsidRPr="007B5C5A" w:rsidRDefault="00160FBC" w:rsidP="00156706">
            <w:pPr>
              <w:pStyle w:val="UseCaseLabels"/>
            </w:pPr>
            <w:r w:rsidRPr="007B5C5A">
              <w:t>Date Last Updated:</w:t>
            </w:r>
          </w:p>
        </w:tc>
        <w:tc>
          <w:tcPr>
            <w:tcW w:w="2629" w:type="dxa"/>
          </w:tcPr>
          <w:p w14:paraId="10DC27FF" w14:textId="77777777" w:rsidR="00160FBC" w:rsidRPr="007B5C5A" w:rsidRDefault="00160FBC" w:rsidP="00156706">
            <w:pPr>
              <w:pStyle w:val="UseCaseNormal"/>
            </w:pPr>
            <w:r>
              <w:t>10/9/2017</w:t>
            </w:r>
          </w:p>
        </w:tc>
      </w:tr>
    </w:tbl>
    <w:p w14:paraId="68931AFC"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7D049381" w14:textId="77777777" w:rsidTr="00160FBC">
        <w:tc>
          <w:tcPr>
            <w:tcW w:w="2628" w:type="dxa"/>
          </w:tcPr>
          <w:p w14:paraId="6E7F12FB" w14:textId="77777777" w:rsidR="00160FBC" w:rsidRPr="007B5C5A" w:rsidRDefault="00160FBC" w:rsidP="00156706">
            <w:pPr>
              <w:pStyle w:val="UseCaseLabels"/>
            </w:pPr>
            <w:r w:rsidRPr="007B5C5A">
              <w:t>Actors:</w:t>
            </w:r>
          </w:p>
        </w:tc>
        <w:tc>
          <w:tcPr>
            <w:tcW w:w="6228" w:type="dxa"/>
          </w:tcPr>
          <w:p w14:paraId="1C08146E" w14:textId="77777777" w:rsidR="00160FBC" w:rsidRPr="007B5C5A" w:rsidRDefault="00160FBC" w:rsidP="00156706">
            <w:pPr>
              <w:pStyle w:val="UseCaseNormal"/>
            </w:pPr>
            <w:r w:rsidRPr="007B5C5A">
              <w:t>Faculty member</w:t>
            </w:r>
          </w:p>
        </w:tc>
      </w:tr>
      <w:tr w:rsidR="00160FBC" w:rsidRPr="007B5C5A" w14:paraId="2A5ED351" w14:textId="77777777" w:rsidTr="00160FBC">
        <w:tc>
          <w:tcPr>
            <w:tcW w:w="2628" w:type="dxa"/>
          </w:tcPr>
          <w:p w14:paraId="339BAA02" w14:textId="77777777" w:rsidR="00160FBC" w:rsidRPr="007B5C5A" w:rsidRDefault="00160FBC" w:rsidP="00156706">
            <w:pPr>
              <w:pStyle w:val="UseCaseLabels"/>
            </w:pPr>
            <w:r w:rsidRPr="007B5C5A">
              <w:t>Description:</w:t>
            </w:r>
          </w:p>
        </w:tc>
        <w:tc>
          <w:tcPr>
            <w:tcW w:w="6228" w:type="dxa"/>
          </w:tcPr>
          <w:p w14:paraId="75D5E929" w14:textId="77777777" w:rsidR="00160FBC" w:rsidRPr="007B5C5A" w:rsidRDefault="00160FBC" w:rsidP="00156706">
            <w:pPr>
              <w:pStyle w:val="UseCaseNormal"/>
            </w:pPr>
            <w:r>
              <w:t>Faculty are able to delete a Metric to a desired offering</w:t>
            </w:r>
          </w:p>
        </w:tc>
      </w:tr>
      <w:tr w:rsidR="00160FBC" w:rsidRPr="007B5C5A" w14:paraId="68BD12CF" w14:textId="77777777" w:rsidTr="00160FBC">
        <w:tc>
          <w:tcPr>
            <w:tcW w:w="2628" w:type="dxa"/>
          </w:tcPr>
          <w:p w14:paraId="12DD8300" w14:textId="77777777" w:rsidR="00160FBC" w:rsidRPr="007B5C5A" w:rsidRDefault="00160FBC" w:rsidP="00156706">
            <w:pPr>
              <w:pStyle w:val="UseCaseLabels"/>
            </w:pPr>
            <w:r w:rsidRPr="007B5C5A">
              <w:t>Trigger:</w:t>
            </w:r>
          </w:p>
        </w:tc>
        <w:tc>
          <w:tcPr>
            <w:tcW w:w="6228" w:type="dxa"/>
          </w:tcPr>
          <w:p w14:paraId="56F74FCB" w14:textId="77777777" w:rsidR="00160FBC" w:rsidRPr="007B5C5A" w:rsidRDefault="00160FBC" w:rsidP="00156706">
            <w:pPr>
              <w:pStyle w:val="UseCaseNormal"/>
            </w:pPr>
            <w:r>
              <w:t xml:space="preserve">Metrics are able to be deleted if it is no longer used or if it was added by mistake </w:t>
            </w:r>
          </w:p>
        </w:tc>
      </w:tr>
      <w:tr w:rsidR="00160FBC" w:rsidRPr="007B5C5A" w14:paraId="28460E4F" w14:textId="77777777" w:rsidTr="00160FBC">
        <w:tc>
          <w:tcPr>
            <w:tcW w:w="2628" w:type="dxa"/>
          </w:tcPr>
          <w:p w14:paraId="388776E7" w14:textId="77777777" w:rsidR="00160FBC" w:rsidRPr="007B5C5A" w:rsidRDefault="00160FBC" w:rsidP="00156706">
            <w:pPr>
              <w:pStyle w:val="UseCaseLabels"/>
            </w:pPr>
            <w:r w:rsidRPr="007B5C5A">
              <w:t>Preconditions:</w:t>
            </w:r>
          </w:p>
        </w:tc>
        <w:tc>
          <w:tcPr>
            <w:tcW w:w="6228" w:type="dxa"/>
          </w:tcPr>
          <w:p w14:paraId="720AED7F" w14:textId="39E409F0" w:rsidR="00160FBC" w:rsidRPr="00156706" w:rsidRDefault="00160FBC" w:rsidP="00DC54EE">
            <w:pPr>
              <w:pStyle w:val="UseCaseNumber"/>
              <w:numPr>
                <w:ilvl w:val="0"/>
                <w:numId w:val="28"/>
              </w:numPr>
            </w:pPr>
            <w:r w:rsidRPr="00B64D5F">
              <w:t>Faculty member is logged into Stout</w:t>
            </w:r>
          </w:p>
        </w:tc>
      </w:tr>
      <w:tr w:rsidR="00160FBC" w:rsidRPr="007B5C5A" w14:paraId="20DBB0B1" w14:textId="77777777" w:rsidTr="00160FBC">
        <w:tc>
          <w:tcPr>
            <w:tcW w:w="2628" w:type="dxa"/>
          </w:tcPr>
          <w:p w14:paraId="229FB934" w14:textId="77777777" w:rsidR="00160FBC" w:rsidRPr="007B5C5A" w:rsidRDefault="00160FBC" w:rsidP="00156706">
            <w:pPr>
              <w:pStyle w:val="UseCaseLabels"/>
            </w:pPr>
            <w:r w:rsidRPr="007B5C5A">
              <w:t>Post</w:t>
            </w:r>
            <w:ins w:id="75" w:author="Mack" w:date="2015-04-19T17:13:00Z">
              <w:r>
                <w:t xml:space="preserve"> </w:t>
              </w:r>
            </w:ins>
            <w:r w:rsidRPr="007B5C5A">
              <w:t>conditions:</w:t>
            </w:r>
          </w:p>
        </w:tc>
        <w:tc>
          <w:tcPr>
            <w:tcW w:w="6228" w:type="dxa"/>
          </w:tcPr>
          <w:p w14:paraId="6490C4D3" w14:textId="77777777" w:rsidR="00160FBC" w:rsidRPr="00B64D5F" w:rsidRDefault="00160FBC" w:rsidP="00DC54EE">
            <w:pPr>
              <w:pStyle w:val="UseCaseNumber"/>
              <w:numPr>
                <w:ilvl w:val="0"/>
                <w:numId w:val="27"/>
              </w:numPr>
            </w:pPr>
            <w:r>
              <w:t>Required metric deleted</w:t>
            </w:r>
            <w:r w:rsidRPr="00B64D5F">
              <w:t xml:space="preserve"> and </w:t>
            </w:r>
            <w:r>
              <w:t xml:space="preserve">changes are </w:t>
            </w:r>
            <w:r w:rsidRPr="00B64D5F">
              <w:t>saved</w:t>
            </w:r>
          </w:p>
        </w:tc>
      </w:tr>
      <w:tr w:rsidR="00160FBC" w:rsidRPr="007B5C5A" w14:paraId="2E9E0970" w14:textId="77777777" w:rsidTr="00160FBC">
        <w:tc>
          <w:tcPr>
            <w:tcW w:w="2628" w:type="dxa"/>
          </w:tcPr>
          <w:p w14:paraId="27162834" w14:textId="77777777" w:rsidR="00160FBC" w:rsidRPr="007B5C5A" w:rsidRDefault="00160FBC" w:rsidP="00156706">
            <w:pPr>
              <w:pStyle w:val="UseCaseLabels"/>
            </w:pPr>
            <w:r w:rsidRPr="007B5C5A">
              <w:t>Normal Flow:</w:t>
            </w:r>
          </w:p>
        </w:tc>
        <w:tc>
          <w:tcPr>
            <w:tcW w:w="6228" w:type="dxa"/>
          </w:tcPr>
          <w:p w14:paraId="18112BAF" w14:textId="7048B713" w:rsidR="00160FBC" w:rsidRPr="00B64D5F" w:rsidRDefault="00160FBC" w:rsidP="00DC54EE">
            <w:pPr>
              <w:pStyle w:val="UseCaseNumber"/>
              <w:numPr>
                <w:ilvl w:val="0"/>
                <w:numId w:val="26"/>
              </w:numPr>
            </w:pPr>
            <w:r w:rsidRPr="00B64D5F">
              <w:t xml:space="preserve">Requesting </w:t>
            </w:r>
            <w:r>
              <w:t>metric to be deleted</w:t>
            </w:r>
          </w:p>
          <w:p w14:paraId="65C5956A" w14:textId="5A00B035" w:rsidR="00160FBC" w:rsidRPr="00B64D5F" w:rsidRDefault="00160FBC" w:rsidP="00436F23">
            <w:pPr>
              <w:pStyle w:val="UseCaseNumber11"/>
            </w:pPr>
            <w:r w:rsidRPr="00B64D5F">
              <w:t xml:space="preserve">Faculty navigates to the offering </w:t>
            </w:r>
            <w:r>
              <w:t>where metric needs to be edited.</w:t>
            </w:r>
          </w:p>
          <w:p w14:paraId="6801F03A" w14:textId="1522A915" w:rsidR="00160FBC" w:rsidRPr="00156706" w:rsidRDefault="00160FBC" w:rsidP="00436F23">
            <w:pPr>
              <w:pStyle w:val="UseCaseNumber11"/>
            </w:pPr>
            <w:r w:rsidRPr="00156706">
              <w:t>Faculty prompts the Stout to delete a specific metric and is directed to the correct page.</w:t>
            </w:r>
          </w:p>
          <w:p w14:paraId="2D69D06A" w14:textId="6F79C996" w:rsidR="00160FBC" w:rsidRDefault="00160FBC" w:rsidP="00436F23">
            <w:pPr>
              <w:pStyle w:val="UseCaseNumber11"/>
            </w:pPr>
            <w:r>
              <w:t>Faculty chooses desired metric</w:t>
            </w:r>
          </w:p>
          <w:p w14:paraId="4F6D4933" w14:textId="60D26BC8" w:rsidR="00160FBC" w:rsidRPr="00B64D5F" w:rsidRDefault="00160FBC" w:rsidP="00436F23">
            <w:pPr>
              <w:pStyle w:val="UseCaseNumber11"/>
            </w:pPr>
            <w:r>
              <w:t>Faculty indicates “save”</w:t>
            </w:r>
            <w:r w:rsidRPr="00B64D5F">
              <w:t>.</w:t>
            </w:r>
          </w:p>
        </w:tc>
      </w:tr>
      <w:tr w:rsidR="00160FBC" w:rsidRPr="007B5C5A" w14:paraId="6B841D02" w14:textId="77777777" w:rsidTr="00160FBC">
        <w:tc>
          <w:tcPr>
            <w:tcW w:w="2628" w:type="dxa"/>
          </w:tcPr>
          <w:p w14:paraId="7FDCD457" w14:textId="77777777" w:rsidR="00160FBC" w:rsidRPr="007B5C5A" w:rsidRDefault="00160FBC" w:rsidP="00156706">
            <w:pPr>
              <w:pStyle w:val="UseCaseLabels"/>
            </w:pPr>
            <w:r w:rsidRPr="007B5C5A">
              <w:t>Alternative Flows:</w:t>
            </w:r>
          </w:p>
        </w:tc>
        <w:tc>
          <w:tcPr>
            <w:tcW w:w="6228" w:type="dxa"/>
          </w:tcPr>
          <w:p w14:paraId="55CB18D2" w14:textId="77777777" w:rsidR="00160FBC" w:rsidRPr="007B5C5A" w:rsidRDefault="00160FBC" w:rsidP="00160FBC">
            <w:pPr>
              <w:overflowPunct/>
              <w:autoSpaceDE/>
              <w:autoSpaceDN/>
              <w:adjustRightInd/>
              <w:ind w:left="720"/>
              <w:textAlignment w:val="auto"/>
              <w:rPr>
                <w:color w:val="auto"/>
                <w:sz w:val="22"/>
              </w:rPr>
            </w:pPr>
            <w:r w:rsidRPr="007B5C5A">
              <w:rPr>
                <w:color w:val="auto"/>
                <w:sz w:val="22"/>
              </w:rPr>
              <w:t xml:space="preserve"> </w:t>
            </w:r>
          </w:p>
        </w:tc>
      </w:tr>
      <w:tr w:rsidR="00160FBC" w:rsidRPr="007B5C5A" w14:paraId="6CBFCE1F" w14:textId="77777777" w:rsidTr="00160FBC">
        <w:tc>
          <w:tcPr>
            <w:tcW w:w="2628" w:type="dxa"/>
          </w:tcPr>
          <w:p w14:paraId="4659C512" w14:textId="77777777" w:rsidR="00160FBC" w:rsidRPr="007B5C5A" w:rsidRDefault="00160FBC" w:rsidP="00156706">
            <w:pPr>
              <w:pStyle w:val="UseCaseLabels"/>
            </w:pPr>
            <w:r w:rsidRPr="007B5C5A">
              <w:t>Exceptions:</w:t>
            </w:r>
          </w:p>
        </w:tc>
        <w:tc>
          <w:tcPr>
            <w:tcW w:w="6228" w:type="dxa"/>
          </w:tcPr>
          <w:p w14:paraId="7CEA1A61" w14:textId="75C55471" w:rsidR="00160FBC" w:rsidRDefault="00160FBC" w:rsidP="00DC54EE">
            <w:pPr>
              <w:pStyle w:val="ExcTitleUseCase"/>
              <w:numPr>
                <w:ilvl w:val="3"/>
                <w:numId w:val="14"/>
              </w:numPr>
            </w:pPr>
            <w:r w:rsidRPr="007B5C5A">
              <w:t xml:space="preserve">User navigates away from page </w:t>
            </w:r>
            <w:r>
              <w:t>before saving</w:t>
            </w:r>
          </w:p>
          <w:p w14:paraId="3C02E915" w14:textId="47EA435A" w:rsidR="00160FBC" w:rsidRPr="003D2A5E" w:rsidRDefault="00160FBC" w:rsidP="003B1BEB">
            <w:pPr>
              <w:pStyle w:val="UseCaseExce"/>
            </w:pPr>
            <w:r w:rsidRPr="00156706">
              <w:t>Feedback is provided to the user warning that his changes have not been saved</w:t>
            </w:r>
            <w:r w:rsidRPr="003D2A5E">
              <w:t xml:space="preserve"> and will not be saved the page is closed.</w:t>
            </w:r>
          </w:p>
          <w:p w14:paraId="56B4AF8E" w14:textId="77777777" w:rsidR="00160FBC" w:rsidRPr="007B5C5A" w:rsidRDefault="00160FBC" w:rsidP="00160FBC">
            <w:pPr>
              <w:overflowPunct/>
              <w:autoSpaceDE/>
              <w:textAlignment w:val="auto"/>
              <w:rPr>
                <w:color w:val="auto"/>
                <w:sz w:val="22"/>
              </w:rPr>
            </w:pPr>
          </w:p>
        </w:tc>
      </w:tr>
      <w:tr w:rsidR="00160FBC" w:rsidRPr="007B5C5A" w14:paraId="77FA3F25" w14:textId="77777777" w:rsidTr="00160FBC">
        <w:tc>
          <w:tcPr>
            <w:tcW w:w="2628" w:type="dxa"/>
          </w:tcPr>
          <w:p w14:paraId="15537EEA" w14:textId="77777777" w:rsidR="00160FBC" w:rsidRPr="007B5C5A" w:rsidRDefault="00160FBC" w:rsidP="00156706">
            <w:pPr>
              <w:pStyle w:val="UseCaseLabels"/>
            </w:pPr>
            <w:r w:rsidRPr="007B5C5A">
              <w:t>Includes:</w:t>
            </w:r>
          </w:p>
        </w:tc>
        <w:tc>
          <w:tcPr>
            <w:tcW w:w="6228" w:type="dxa"/>
          </w:tcPr>
          <w:p w14:paraId="3F389007" w14:textId="77777777" w:rsidR="00160FBC" w:rsidRPr="007B5C5A" w:rsidRDefault="00160FBC" w:rsidP="00156706">
            <w:pPr>
              <w:pStyle w:val="UseCaseNormal"/>
            </w:pPr>
            <w:r w:rsidRPr="007B5C5A">
              <w:t>None</w:t>
            </w:r>
          </w:p>
        </w:tc>
      </w:tr>
      <w:tr w:rsidR="00160FBC" w:rsidRPr="007B5C5A" w14:paraId="1536631D" w14:textId="77777777" w:rsidTr="00160FBC">
        <w:tc>
          <w:tcPr>
            <w:tcW w:w="2628" w:type="dxa"/>
          </w:tcPr>
          <w:p w14:paraId="56557024" w14:textId="77777777" w:rsidR="00160FBC" w:rsidRPr="007B5C5A" w:rsidRDefault="00160FBC" w:rsidP="00156706">
            <w:pPr>
              <w:pStyle w:val="UseCaseLabels"/>
            </w:pPr>
            <w:r w:rsidRPr="007B5C5A">
              <w:t>Priority:</w:t>
            </w:r>
          </w:p>
        </w:tc>
        <w:tc>
          <w:tcPr>
            <w:tcW w:w="6228" w:type="dxa"/>
          </w:tcPr>
          <w:p w14:paraId="26BBFF1B" w14:textId="77777777" w:rsidR="00160FBC" w:rsidRPr="007B5C5A" w:rsidRDefault="00160FBC" w:rsidP="00156706">
            <w:pPr>
              <w:pStyle w:val="UseCaseNormal"/>
            </w:pPr>
            <w:r w:rsidRPr="007B5C5A">
              <w:t>High</w:t>
            </w:r>
          </w:p>
        </w:tc>
      </w:tr>
      <w:tr w:rsidR="00160FBC" w:rsidRPr="007B5C5A" w14:paraId="4F78A141" w14:textId="77777777" w:rsidTr="00160FBC">
        <w:tc>
          <w:tcPr>
            <w:tcW w:w="2628" w:type="dxa"/>
          </w:tcPr>
          <w:p w14:paraId="6284FAC4" w14:textId="77777777" w:rsidR="00160FBC" w:rsidRPr="007B5C5A" w:rsidRDefault="00160FBC" w:rsidP="00156706">
            <w:pPr>
              <w:pStyle w:val="UseCaseLabels"/>
            </w:pPr>
            <w:r w:rsidRPr="007B5C5A">
              <w:t>Frequency of Use:</w:t>
            </w:r>
          </w:p>
        </w:tc>
        <w:tc>
          <w:tcPr>
            <w:tcW w:w="6228" w:type="dxa"/>
          </w:tcPr>
          <w:p w14:paraId="229529FD" w14:textId="77777777" w:rsidR="00160FBC" w:rsidRPr="007B5C5A" w:rsidRDefault="00160FBC" w:rsidP="00156706">
            <w:pPr>
              <w:pStyle w:val="UseCaseNormal"/>
            </w:pPr>
            <w:r>
              <w:t xml:space="preserve">Depends on how frequent the metrics of an offering needs to be changed. </w:t>
            </w:r>
          </w:p>
        </w:tc>
      </w:tr>
      <w:tr w:rsidR="00160FBC" w:rsidRPr="007B5C5A" w14:paraId="73CF3312" w14:textId="77777777" w:rsidTr="00160FBC">
        <w:tc>
          <w:tcPr>
            <w:tcW w:w="2628" w:type="dxa"/>
          </w:tcPr>
          <w:p w14:paraId="61CF2C5A" w14:textId="77777777" w:rsidR="00160FBC" w:rsidRPr="007B5C5A" w:rsidRDefault="00160FBC" w:rsidP="00156706">
            <w:pPr>
              <w:pStyle w:val="UseCaseLabels"/>
            </w:pPr>
            <w:r w:rsidRPr="007B5C5A">
              <w:t>Business Rules:</w:t>
            </w:r>
          </w:p>
        </w:tc>
        <w:tc>
          <w:tcPr>
            <w:tcW w:w="6228" w:type="dxa"/>
          </w:tcPr>
          <w:p w14:paraId="63E56E8E" w14:textId="77777777" w:rsidR="00160FBC" w:rsidRPr="007B5C5A" w:rsidRDefault="00160FBC" w:rsidP="00156706">
            <w:pPr>
              <w:pStyle w:val="UseCaseNormal"/>
            </w:pPr>
          </w:p>
        </w:tc>
      </w:tr>
      <w:tr w:rsidR="00160FBC" w:rsidRPr="007B5C5A" w14:paraId="0F5F5380" w14:textId="77777777" w:rsidTr="00160FBC">
        <w:tc>
          <w:tcPr>
            <w:tcW w:w="2628" w:type="dxa"/>
          </w:tcPr>
          <w:p w14:paraId="6EE7328C" w14:textId="77777777" w:rsidR="00160FBC" w:rsidRPr="007B5C5A" w:rsidRDefault="00160FBC" w:rsidP="00156706">
            <w:pPr>
              <w:pStyle w:val="UseCaseLabels"/>
            </w:pPr>
            <w:r w:rsidRPr="007B5C5A">
              <w:t>Special Requirements:</w:t>
            </w:r>
          </w:p>
        </w:tc>
        <w:tc>
          <w:tcPr>
            <w:tcW w:w="6228" w:type="dxa"/>
          </w:tcPr>
          <w:p w14:paraId="368B0C30" w14:textId="77777777" w:rsidR="00160FBC" w:rsidRPr="007B5C5A" w:rsidRDefault="00160FBC" w:rsidP="00156706">
            <w:pPr>
              <w:pStyle w:val="UseCaseNormal"/>
            </w:pPr>
            <w:r w:rsidRPr="007B5C5A">
              <w:t>None</w:t>
            </w:r>
          </w:p>
        </w:tc>
      </w:tr>
      <w:tr w:rsidR="00160FBC" w:rsidRPr="007B5C5A" w14:paraId="388C0275" w14:textId="77777777" w:rsidTr="00160FBC">
        <w:tc>
          <w:tcPr>
            <w:tcW w:w="2628" w:type="dxa"/>
          </w:tcPr>
          <w:p w14:paraId="5713029B" w14:textId="77777777" w:rsidR="00160FBC" w:rsidRPr="007B5C5A" w:rsidRDefault="00160FBC" w:rsidP="00156706">
            <w:pPr>
              <w:pStyle w:val="UseCaseLabels"/>
            </w:pPr>
            <w:r w:rsidRPr="007B5C5A">
              <w:t>Assumptions:</w:t>
            </w:r>
          </w:p>
        </w:tc>
        <w:tc>
          <w:tcPr>
            <w:tcW w:w="6228" w:type="dxa"/>
          </w:tcPr>
          <w:p w14:paraId="0F57DB7D" w14:textId="77777777" w:rsidR="00160FBC" w:rsidRPr="007B5C5A" w:rsidRDefault="00160FBC" w:rsidP="003B1BEB">
            <w:pPr>
              <w:pStyle w:val="AssumptionNotes"/>
            </w:pPr>
          </w:p>
        </w:tc>
      </w:tr>
      <w:tr w:rsidR="00160FBC" w:rsidRPr="007B5C5A" w14:paraId="7E8AA58D" w14:textId="77777777" w:rsidTr="00160FBC">
        <w:tc>
          <w:tcPr>
            <w:tcW w:w="2628" w:type="dxa"/>
          </w:tcPr>
          <w:p w14:paraId="6E47173F" w14:textId="77777777" w:rsidR="00160FBC" w:rsidRPr="007B5C5A" w:rsidRDefault="00160FBC" w:rsidP="00156706">
            <w:pPr>
              <w:pStyle w:val="UseCaseLabels"/>
            </w:pPr>
            <w:r w:rsidRPr="007B5C5A">
              <w:t>Notes and Issues:</w:t>
            </w:r>
          </w:p>
        </w:tc>
        <w:tc>
          <w:tcPr>
            <w:tcW w:w="6228" w:type="dxa"/>
          </w:tcPr>
          <w:p w14:paraId="3853B670" w14:textId="77777777" w:rsidR="00160FBC" w:rsidRPr="003C7FE4" w:rsidRDefault="00160FBC" w:rsidP="003B1BEB">
            <w:pPr>
              <w:pStyle w:val="AssumptionNotes"/>
            </w:pPr>
            <w:r w:rsidRPr="007B5C5A">
              <w:t>This use cas</w:t>
            </w:r>
            <w:r>
              <w:t>e corresponds to requirement FC6</w:t>
            </w:r>
          </w:p>
        </w:tc>
      </w:tr>
    </w:tbl>
    <w:p w14:paraId="27FDFB46" w14:textId="2E36B998" w:rsidR="007A6F1C" w:rsidRDefault="007A6F1C" w:rsidP="00160FBC">
      <w:pPr>
        <w:rPr>
          <w:b/>
        </w:rPr>
      </w:pPr>
    </w:p>
    <w:p w14:paraId="047AD922" w14:textId="77777777" w:rsidR="007A6F1C" w:rsidRDefault="007A6F1C">
      <w:pPr>
        <w:overflowPunct/>
        <w:autoSpaceDE/>
        <w:autoSpaceDN/>
        <w:adjustRightInd/>
        <w:textAlignment w:val="auto"/>
        <w:rPr>
          <w:b/>
        </w:rPr>
      </w:pPr>
      <w:r>
        <w:rPr>
          <w:b/>
        </w:rPr>
        <w:br w:type="page"/>
      </w:r>
    </w:p>
    <w:tbl>
      <w:tblPr>
        <w:tblW w:w="88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160FBC" w:rsidRPr="007B5C5A" w14:paraId="11351A6C" w14:textId="77777777" w:rsidTr="00160FBC">
        <w:tc>
          <w:tcPr>
            <w:tcW w:w="1728" w:type="dxa"/>
          </w:tcPr>
          <w:p w14:paraId="5603FC90" w14:textId="77777777" w:rsidR="00160FBC" w:rsidRPr="007B5C5A" w:rsidRDefault="00160FBC" w:rsidP="00160FBC">
            <w:pPr>
              <w:overflowPunct/>
              <w:autoSpaceDE/>
              <w:jc w:val="right"/>
              <w:textAlignment w:val="auto"/>
              <w:rPr>
                <w:color w:val="auto"/>
                <w:sz w:val="22"/>
              </w:rPr>
            </w:pPr>
            <w:r w:rsidRPr="007B5C5A">
              <w:rPr>
                <w:color w:val="auto"/>
                <w:sz w:val="22"/>
              </w:rPr>
              <w:lastRenderedPageBreak/>
              <w:t>Use Case Name:</w:t>
            </w:r>
          </w:p>
        </w:tc>
        <w:tc>
          <w:tcPr>
            <w:tcW w:w="7129" w:type="dxa"/>
            <w:gridSpan w:val="3"/>
          </w:tcPr>
          <w:p w14:paraId="71FCFAF9" w14:textId="77777777" w:rsidR="00160FBC" w:rsidRPr="007B5C5A" w:rsidRDefault="00160FBC" w:rsidP="00160FBC">
            <w:pPr>
              <w:overflowPunct/>
              <w:autoSpaceDE/>
              <w:textAlignment w:val="auto"/>
              <w:rPr>
                <w:color w:val="auto"/>
                <w:sz w:val="22"/>
              </w:rPr>
            </w:pPr>
            <w:r>
              <w:rPr>
                <w:color w:val="auto"/>
                <w:sz w:val="22"/>
              </w:rPr>
              <w:t>Viewing student outcome performance</w:t>
            </w:r>
          </w:p>
        </w:tc>
      </w:tr>
      <w:tr w:rsidR="00160FBC" w:rsidRPr="007B5C5A" w14:paraId="338F3F20" w14:textId="77777777" w:rsidTr="00160FBC">
        <w:tc>
          <w:tcPr>
            <w:tcW w:w="1728" w:type="dxa"/>
          </w:tcPr>
          <w:p w14:paraId="3D434D5E" w14:textId="77777777" w:rsidR="00160FBC" w:rsidRPr="007B5C5A" w:rsidRDefault="00160FBC" w:rsidP="00160FBC">
            <w:pPr>
              <w:overflowPunct/>
              <w:autoSpaceDE/>
              <w:jc w:val="right"/>
              <w:textAlignment w:val="auto"/>
              <w:rPr>
                <w:color w:val="auto"/>
                <w:sz w:val="22"/>
              </w:rPr>
            </w:pPr>
            <w:r w:rsidRPr="007B5C5A">
              <w:rPr>
                <w:color w:val="auto"/>
                <w:sz w:val="22"/>
              </w:rPr>
              <w:t>Created By:</w:t>
            </w:r>
          </w:p>
        </w:tc>
        <w:tc>
          <w:tcPr>
            <w:tcW w:w="2520" w:type="dxa"/>
          </w:tcPr>
          <w:p w14:paraId="59FBE876" w14:textId="77777777" w:rsidR="00160FBC" w:rsidRPr="007B5C5A" w:rsidRDefault="00160FBC" w:rsidP="00160FBC">
            <w:pPr>
              <w:overflowPunct/>
              <w:autoSpaceDE/>
              <w:textAlignment w:val="auto"/>
              <w:rPr>
                <w:color w:val="auto"/>
                <w:sz w:val="22"/>
              </w:rPr>
            </w:pPr>
            <w:r>
              <w:rPr>
                <w:color w:val="auto"/>
                <w:sz w:val="22"/>
              </w:rPr>
              <w:t>AbdulRahman Alduraiweesh</w:t>
            </w:r>
          </w:p>
        </w:tc>
        <w:tc>
          <w:tcPr>
            <w:tcW w:w="1980" w:type="dxa"/>
          </w:tcPr>
          <w:p w14:paraId="3011E47D" w14:textId="77777777" w:rsidR="00160FBC" w:rsidRPr="007B5C5A" w:rsidRDefault="00160FBC" w:rsidP="00160FBC">
            <w:pPr>
              <w:overflowPunct/>
              <w:autoSpaceDE/>
              <w:jc w:val="right"/>
              <w:textAlignment w:val="auto"/>
              <w:rPr>
                <w:color w:val="auto"/>
                <w:sz w:val="22"/>
              </w:rPr>
            </w:pPr>
            <w:r w:rsidRPr="007B5C5A">
              <w:rPr>
                <w:color w:val="auto"/>
                <w:sz w:val="22"/>
              </w:rPr>
              <w:t>Last Updated By:</w:t>
            </w:r>
          </w:p>
        </w:tc>
        <w:tc>
          <w:tcPr>
            <w:tcW w:w="2629" w:type="dxa"/>
          </w:tcPr>
          <w:p w14:paraId="39775F49" w14:textId="77777777" w:rsidR="00160FBC" w:rsidRPr="007B5C5A" w:rsidRDefault="00160FBC" w:rsidP="00160FBC">
            <w:pPr>
              <w:overflowPunct/>
              <w:autoSpaceDE/>
              <w:textAlignment w:val="auto"/>
              <w:rPr>
                <w:color w:val="auto"/>
                <w:sz w:val="22"/>
              </w:rPr>
            </w:pPr>
            <w:r>
              <w:rPr>
                <w:color w:val="auto"/>
                <w:sz w:val="22"/>
              </w:rPr>
              <w:t>AbdulRahman Alduraiweesh</w:t>
            </w:r>
          </w:p>
        </w:tc>
      </w:tr>
      <w:tr w:rsidR="00160FBC" w:rsidRPr="007B5C5A" w14:paraId="0A787B08" w14:textId="77777777" w:rsidTr="00160FBC">
        <w:tc>
          <w:tcPr>
            <w:tcW w:w="1728" w:type="dxa"/>
          </w:tcPr>
          <w:p w14:paraId="19756CAB" w14:textId="77777777" w:rsidR="00160FBC" w:rsidRPr="007B5C5A" w:rsidRDefault="00160FBC" w:rsidP="00160FBC">
            <w:pPr>
              <w:overflowPunct/>
              <w:autoSpaceDE/>
              <w:jc w:val="right"/>
              <w:textAlignment w:val="auto"/>
              <w:rPr>
                <w:color w:val="auto"/>
                <w:sz w:val="22"/>
              </w:rPr>
            </w:pPr>
            <w:r w:rsidRPr="007B5C5A">
              <w:rPr>
                <w:color w:val="auto"/>
                <w:sz w:val="22"/>
              </w:rPr>
              <w:t>Date Created:</w:t>
            </w:r>
          </w:p>
        </w:tc>
        <w:tc>
          <w:tcPr>
            <w:tcW w:w="2520" w:type="dxa"/>
          </w:tcPr>
          <w:p w14:paraId="48D69EE2" w14:textId="77777777" w:rsidR="00160FBC" w:rsidRPr="007B5C5A" w:rsidRDefault="00160FBC" w:rsidP="00160FBC">
            <w:pPr>
              <w:overflowPunct/>
              <w:autoSpaceDE/>
              <w:textAlignment w:val="auto"/>
              <w:rPr>
                <w:color w:val="auto"/>
                <w:sz w:val="22"/>
              </w:rPr>
            </w:pPr>
            <w:r>
              <w:rPr>
                <w:color w:val="auto"/>
                <w:sz w:val="22"/>
              </w:rPr>
              <w:t>10/9/2017</w:t>
            </w:r>
          </w:p>
        </w:tc>
        <w:tc>
          <w:tcPr>
            <w:tcW w:w="1980" w:type="dxa"/>
          </w:tcPr>
          <w:p w14:paraId="6C9A17DE" w14:textId="77777777" w:rsidR="00160FBC" w:rsidRPr="007B5C5A" w:rsidRDefault="00160FBC" w:rsidP="00160FBC">
            <w:pPr>
              <w:overflowPunct/>
              <w:autoSpaceDE/>
              <w:jc w:val="right"/>
              <w:textAlignment w:val="auto"/>
              <w:rPr>
                <w:color w:val="auto"/>
                <w:sz w:val="22"/>
              </w:rPr>
            </w:pPr>
            <w:r w:rsidRPr="007B5C5A">
              <w:rPr>
                <w:color w:val="auto"/>
                <w:sz w:val="22"/>
              </w:rPr>
              <w:t>Date Last Updated:</w:t>
            </w:r>
          </w:p>
        </w:tc>
        <w:tc>
          <w:tcPr>
            <w:tcW w:w="2629" w:type="dxa"/>
          </w:tcPr>
          <w:p w14:paraId="6E92A2B2" w14:textId="77777777" w:rsidR="00160FBC" w:rsidRPr="007B5C5A" w:rsidRDefault="00160FBC" w:rsidP="00160FBC">
            <w:pPr>
              <w:overflowPunct/>
              <w:autoSpaceDE/>
              <w:textAlignment w:val="auto"/>
              <w:rPr>
                <w:color w:val="auto"/>
                <w:sz w:val="22"/>
              </w:rPr>
            </w:pPr>
            <w:r>
              <w:rPr>
                <w:color w:val="auto"/>
                <w:sz w:val="22"/>
              </w:rPr>
              <w:t>10/9/2017</w:t>
            </w:r>
          </w:p>
        </w:tc>
      </w:tr>
    </w:tbl>
    <w:p w14:paraId="4B1498D4" w14:textId="77777777" w:rsidR="00160FBC" w:rsidRPr="007B5C5A" w:rsidRDefault="00160FBC" w:rsidP="00160FBC">
      <w:pPr>
        <w:overflowPunct/>
        <w:autoSpaceDE/>
        <w:textAlignment w:val="auto"/>
        <w:rPr>
          <w:color w:val="auto"/>
          <w:sz w:val="22"/>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160FBC" w:rsidRPr="007B5C5A" w14:paraId="31C51FEB" w14:textId="77777777" w:rsidTr="00160FBC">
        <w:tc>
          <w:tcPr>
            <w:tcW w:w="2628" w:type="dxa"/>
          </w:tcPr>
          <w:p w14:paraId="7037DC52" w14:textId="77777777" w:rsidR="00160FBC" w:rsidRPr="007B5C5A" w:rsidRDefault="00160FBC" w:rsidP="00156706">
            <w:pPr>
              <w:pStyle w:val="UseCaseLabels"/>
            </w:pPr>
            <w:r w:rsidRPr="007B5C5A">
              <w:t>Actors:</w:t>
            </w:r>
          </w:p>
        </w:tc>
        <w:tc>
          <w:tcPr>
            <w:tcW w:w="6228" w:type="dxa"/>
          </w:tcPr>
          <w:p w14:paraId="2A0C37CB" w14:textId="77777777" w:rsidR="00160FBC" w:rsidRPr="007B5C5A" w:rsidRDefault="00160FBC" w:rsidP="00160FBC">
            <w:pPr>
              <w:overflowPunct/>
              <w:autoSpaceDE/>
              <w:textAlignment w:val="auto"/>
              <w:rPr>
                <w:color w:val="auto"/>
                <w:sz w:val="22"/>
              </w:rPr>
            </w:pPr>
            <w:r w:rsidRPr="007B5C5A">
              <w:rPr>
                <w:color w:val="auto"/>
                <w:sz w:val="22"/>
              </w:rPr>
              <w:t>Faculty member</w:t>
            </w:r>
          </w:p>
        </w:tc>
      </w:tr>
      <w:tr w:rsidR="00160FBC" w:rsidRPr="007B5C5A" w14:paraId="0F261634" w14:textId="77777777" w:rsidTr="00160FBC">
        <w:tc>
          <w:tcPr>
            <w:tcW w:w="2628" w:type="dxa"/>
          </w:tcPr>
          <w:p w14:paraId="7266448C" w14:textId="77777777" w:rsidR="00160FBC" w:rsidRPr="007B5C5A" w:rsidRDefault="00160FBC" w:rsidP="00156706">
            <w:pPr>
              <w:pStyle w:val="UseCaseLabels"/>
            </w:pPr>
            <w:r w:rsidRPr="007B5C5A">
              <w:t>Description:</w:t>
            </w:r>
          </w:p>
        </w:tc>
        <w:tc>
          <w:tcPr>
            <w:tcW w:w="6228" w:type="dxa"/>
          </w:tcPr>
          <w:p w14:paraId="5860A851" w14:textId="77777777" w:rsidR="00160FBC" w:rsidRPr="007B5C5A" w:rsidRDefault="00160FBC" w:rsidP="00160FBC">
            <w:pPr>
              <w:overflowPunct/>
              <w:autoSpaceDE/>
              <w:textAlignment w:val="auto"/>
              <w:rPr>
                <w:color w:val="auto"/>
                <w:sz w:val="22"/>
              </w:rPr>
            </w:pPr>
            <w:r>
              <w:rPr>
                <w:color w:val="auto"/>
                <w:sz w:val="22"/>
              </w:rPr>
              <w:t xml:space="preserve">Faculty are able to view the current performance of students in an offering </w:t>
            </w:r>
          </w:p>
        </w:tc>
      </w:tr>
      <w:tr w:rsidR="00160FBC" w:rsidRPr="007B5C5A" w14:paraId="467343C1" w14:textId="77777777" w:rsidTr="00160FBC">
        <w:tc>
          <w:tcPr>
            <w:tcW w:w="2628" w:type="dxa"/>
          </w:tcPr>
          <w:p w14:paraId="432E7626" w14:textId="77777777" w:rsidR="00160FBC" w:rsidRPr="007B5C5A" w:rsidRDefault="00160FBC" w:rsidP="00156706">
            <w:pPr>
              <w:pStyle w:val="UseCaseLabels"/>
            </w:pPr>
            <w:r w:rsidRPr="007B5C5A">
              <w:t>Trigger:</w:t>
            </w:r>
          </w:p>
        </w:tc>
        <w:tc>
          <w:tcPr>
            <w:tcW w:w="6228" w:type="dxa"/>
          </w:tcPr>
          <w:p w14:paraId="68775E8D" w14:textId="77777777" w:rsidR="00160FBC" w:rsidRPr="007B5C5A" w:rsidRDefault="00160FBC" w:rsidP="00160FBC">
            <w:pPr>
              <w:overflowPunct/>
              <w:autoSpaceDE/>
              <w:textAlignment w:val="auto"/>
              <w:rPr>
                <w:color w:val="auto"/>
                <w:sz w:val="22"/>
              </w:rPr>
            </w:pPr>
            <w:r>
              <w:rPr>
                <w:color w:val="auto"/>
                <w:sz w:val="22"/>
              </w:rPr>
              <w:t xml:space="preserve">Faculty should be able to view students and how they are progressing in regards to the metrics  </w:t>
            </w:r>
          </w:p>
        </w:tc>
      </w:tr>
      <w:tr w:rsidR="00160FBC" w:rsidRPr="007B5C5A" w14:paraId="1C0C5280" w14:textId="77777777" w:rsidTr="00160FBC">
        <w:tc>
          <w:tcPr>
            <w:tcW w:w="2628" w:type="dxa"/>
          </w:tcPr>
          <w:p w14:paraId="4EFB189B" w14:textId="77777777" w:rsidR="00160FBC" w:rsidRPr="007B5C5A" w:rsidRDefault="00160FBC" w:rsidP="00156706">
            <w:pPr>
              <w:pStyle w:val="UseCaseLabels"/>
            </w:pPr>
            <w:r w:rsidRPr="007B5C5A">
              <w:t>Preconditions:</w:t>
            </w:r>
          </w:p>
        </w:tc>
        <w:tc>
          <w:tcPr>
            <w:tcW w:w="6228" w:type="dxa"/>
          </w:tcPr>
          <w:p w14:paraId="11EBD5D1" w14:textId="77777777" w:rsidR="00160FBC" w:rsidRDefault="00160FBC" w:rsidP="00DC54EE">
            <w:pPr>
              <w:pStyle w:val="UseCaseNumber"/>
              <w:numPr>
                <w:ilvl w:val="0"/>
                <w:numId w:val="24"/>
              </w:numPr>
            </w:pPr>
            <w:r w:rsidRPr="003D2A5E">
              <w:t>Faculty member is logged into Stout</w:t>
            </w:r>
          </w:p>
          <w:p w14:paraId="1D85409C" w14:textId="49F4CB00" w:rsidR="00160FBC" w:rsidRPr="00156706" w:rsidRDefault="00160FBC" w:rsidP="0055301D">
            <w:pPr>
              <w:pStyle w:val="UseCaseNumber"/>
            </w:pPr>
            <w:r>
              <w:t xml:space="preserve">Faculty navigates to the offering required for viewing </w:t>
            </w:r>
          </w:p>
        </w:tc>
      </w:tr>
      <w:tr w:rsidR="00160FBC" w:rsidRPr="007B5C5A" w14:paraId="5EEBABE1" w14:textId="77777777" w:rsidTr="00160FBC">
        <w:tc>
          <w:tcPr>
            <w:tcW w:w="2628" w:type="dxa"/>
          </w:tcPr>
          <w:p w14:paraId="1FC5CA53" w14:textId="77777777" w:rsidR="00160FBC" w:rsidRPr="007B5C5A" w:rsidRDefault="00160FBC" w:rsidP="00156706">
            <w:pPr>
              <w:pStyle w:val="UseCaseLabels"/>
            </w:pPr>
            <w:r w:rsidRPr="007B5C5A">
              <w:t>Post</w:t>
            </w:r>
            <w:ins w:id="76" w:author="Mack" w:date="2015-04-19T17:13:00Z">
              <w:r>
                <w:t xml:space="preserve"> </w:t>
              </w:r>
            </w:ins>
            <w:r w:rsidRPr="007B5C5A">
              <w:t>conditions:</w:t>
            </w:r>
          </w:p>
        </w:tc>
        <w:tc>
          <w:tcPr>
            <w:tcW w:w="6228" w:type="dxa"/>
          </w:tcPr>
          <w:p w14:paraId="01EF931F" w14:textId="77777777" w:rsidR="00160FBC" w:rsidRPr="00B64D5F" w:rsidRDefault="00160FBC" w:rsidP="00DC54EE">
            <w:pPr>
              <w:pStyle w:val="UseCaseNumber"/>
              <w:numPr>
                <w:ilvl w:val="0"/>
                <w:numId w:val="23"/>
              </w:numPr>
            </w:pPr>
            <w:r>
              <w:t>Page is viewed with the correct requested data</w:t>
            </w:r>
          </w:p>
        </w:tc>
      </w:tr>
      <w:tr w:rsidR="00160FBC" w:rsidRPr="007B5C5A" w14:paraId="308A3A7C" w14:textId="77777777" w:rsidTr="00160FBC">
        <w:tc>
          <w:tcPr>
            <w:tcW w:w="2628" w:type="dxa"/>
          </w:tcPr>
          <w:p w14:paraId="122DC99C" w14:textId="77777777" w:rsidR="00160FBC" w:rsidRPr="007B5C5A" w:rsidRDefault="00160FBC" w:rsidP="00156706">
            <w:pPr>
              <w:pStyle w:val="UseCaseLabels"/>
            </w:pPr>
            <w:r w:rsidRPr="007B5C5A">
              <w:t>Normal Flow:</w:t>
            </w:r>
          </w:p>
        </w:tc>
        <w:tc>
          <w:tcPr>
            <w:tcW w:w="6228" w:type="dxa"/>
          </w:tcPr>
          <w:p w14:paraId="019C1B40" w14:textId="10E943DC" w:rsidR="00160FBC" w:rsidRPr="00B64D5F" w:rsidRDefault="00160FBC" w:rsidP="00DC54EE">
            <w:pPr>
              <w:pStyle w:val="UseCaseNumber"/>
              <w:numPr>
                <w:ilvl w:val="0"/>
                <w:numId w:val="22"/>
              </w:numPr>
            </w:pPr>
            <w:r>
              <w:t xml:space="preserve">Requesting scores to be viewed </w:t>
            </w:r>
          </w:p>
          <w:p w14:paraId="6902EEA6" w14:textId="7D1598FD" w:rsidR="00160FBC" w:rsidRPr="00335B64" w:rsidRDefault="00160FBC" w:rsidP="0055301D">
            <w:pPr>
              <w:pStyle w:val="UseCaseNumber11"/>
            </w:pPr>
            <w:r w:rsidRPr="003B1BEB">
              <w:t>Faculty request a performance view of the offering</w:t>
            </w:r>
            <w:r w:rsidRPr="00335B64">
              <w:t>.</w:t>
            </w:r>
          </w:p>
        </w:tc>
      </w:tr>
      <w:tr w:rsidR="00160FBC" w:rsidRPr="007B5C5A" w14:paraId="7C5898D3" w14:textId="77777777" w:rsidTr="00160FBC">
        <w:tc>
          <w:tcPr>
            <w:tcW w:w="2628" w:type="dxa"/>
          </w:tcPr>
          <w:p w14:paraId="41F27B44" w14:textId="77777777" w:rsidR="00160FBC" w:rsidRPr="007B5C5A" w:rsidRDefault="00160FBC" w:rsidP="00156706">
            <w:pPr>
              <w:pStyle w:val="UseCaseLabels"/>
            </w:pPr>
            <w:r w:rsidRPr="007B5C5A">
              <w:t>Alternative Flows:</w:t>
            </w:r>
          </w:p>
        </w:tc>
        <w:tc>
          <w:tcPr>
            <w:tcW w:w="6228" w:type="dxa"/>
          </w:tcPr>
          <w:p w14:paraId="0E6FBFD7" w14:textId="2E5ECFEA" w:rsidR="00160FBC" w:rsidRDefault="00160FBC" w:rsidP="00DC54EE">
            <w:pPr>
              <w:pStyle w:val="UseCaseNumber"/>
              <w:numPr>
                <w:ilvl w:val="0"/>
                <w:numId w:val="21"/>
              </w:numPr>
            </w:pPr>
            <w:r w:rsidRPr="0055301D">
              <w:t>Requesting</w:t>
            </w:r>
            <w:r>
              <w:t xml:space="preserve"> scored to be viewed for different semester than the default</w:t>
            </w:r>
          </w:p>
          <w:p w14:paraId="701F504D" w14:textId="7811429E" w:rsidR="00160FBC" w:rsidRPr="00156706" w:rsidRDefault="00160FBC" w:rsidP="0055301D">
            <w:pPr>
              <w:pStyle w:val="UseCaseNumber11"/>
            </w:pPr>
            <w:r w:rsidRPr="00156706">
              <w:t xml:space="preserve">Faculty changes the semester before navigating to the offering in which would desired to view </w:t>
            </w:r>
          </w:p>
        </w:tc>
      </w:tr>
      <w:tr w:rsidR="00160FBC" w:rsidRPr="007B5C5A" w14:paraId="5E5E0CAA" w14:textId="77777777" w:rsidTr="00160FBC">
        <w:tc>
          <w:tcPr>
            <w:tcW w:w="2628" w:type="dxa"/>
          </w:tcPr>
          <w:p w14:paraId="6DEBC46B" w14:textId="77777777" w:rsidR="00160FBC" w:rsidRPr="007B5C5A" w:rsidRDefault="00160FBC" w:rsidP="00156706">
            <w:pPr>
              <w:pStyle w:val="UseCaseLabels"/>
            </w:pPr>
            <w:r w:rsidRPr="007B5C5A">
              <w:t>Exceptions:</w:t>
            </w:r>
          </w:p>
        </w:tc>
        <w:tc>
          <w:tcPr>
            <w:tcW w:w="6228" w:type="dxa"/>
          </w:tcPr>
          <w:p w14:paraId="08DB4120" w14:textId="77777777" w:rsidR="00160FBC" w:rsidRPr="007B5C5A" w:rsidRDefault="00160FBC" w:rsidP="00160FBC">
            <w:pPr>
              <w:overflowPunct/>
              <w:autoSpaceDE/>
              <w:textAlignment w:val="auto"/>
              <w:rPr>
                <w:color w:val="auto"/>
                <w:sz w:val="22"/>
              </w:rPr>
            </w:pPr>
          </w:p>
        </w:tc>
      </w:tr>
      <w:tr w:rsidR="00160FBC" w:rsidRPr="007B5C5A" w14:paraId="6DFD8E56" w14:textId="77777777" w:rsidTr="00160FBC">
        <w:tc>
          <w:tcPr>
            <w:tcW w:w="2628" w:type="dxa"/>
          </w:tcPr>
          <w:p w14:paraId="5918BDC2" w14:textId="77777777" w:rsidR="00160FBC" w:rsidRPr="007B5C5A" w:rsidRDefault="00160FBC" w:rsidP="00156706">
            <w:pPr>
              <w:pStyle w:val="UseCaseLabels"/>
            </w:pPr>
            <w:r w:rsidRPr="007B5C5A">
              <w:t>Includes:</w:t>
            </w:r>
          </w:p>
        </w:tc>
        <w:tc>
          <w:tcPr>
            <w:tcW w:w="6228" w:type="dxa"/>
          </w:tcPr>
          <w:p w14:paraId="253499D0" w14:textId="77777777" w:rsidR="00160FBC" w:rsidRPr="007B5C5A" w:rsidRDefault="00160FBC" w:rsidP="00156706">
            <w:pPr>
              <w:pStyle w:val="UseCaseNormal"/>
            </w:pPr>
            <w:r w:rsidRPr="007B5C5A">
              <w:t>None</w:t>
            </w:r>
          </w:p>
        </w:tc>
      </w:tr>
      <w:tr w:rsidR="00160FBC" w:rsidRPr="007B5C5A" w14:paraId="20AB26D7" w14:textId="77777777" w:rsidTr="00160FBC">
        <w:tc>
          <w:tcPr>
            <w:tcW w:w="2628" w:type="dxa"/>
          </w:tcPr>
          <w:p w14:paraId="334A67EA" w14:textId="77777777" w:rsidR="00160FBC" w:rsidRPr="007B5C5A" w:rsidRDefault="00160FBC" w:rsidP="00156706">
            <w:pPr>
              <w:pStyle w:val="UseCaseLabels"/>
            </w:pPr>
            <w:r w:rsidRPr="007B5C5A">
              <w:t>Priority:</w:t>
            </w:r>
          </w:p>
        </w:tc>
        <w:tc>
          <w:tcPr>
            <w:tcW w:w="6228" w:type="dxa"/>
          </w:tcPr>
          <w:p w14:paraId="48813A6C" w14:textId="77777777" w:rsidR="00160FBC" w:rsidRPr="007B5C5A" w:rsidRDefault="00160FBC" w:rsidP="00156706">
            <w:pPr>
              <w:pStyle w:val="UseCaseNormal"/>
            </w:pPr>
            <w:r w:rsidRPr="007B5C5A">
              <w:t>High</w:t>
            </w:r>
          </w:p>
        </w:tc>
      </w:tr>
      <w:tr w:rsidR="00160FBC" w:rsidRPr="007B5C5A" w14:paraId="6121CACE" w14:textId="77777777" w:rsidTr="00160FBC">
        <w:tc>
          <w:tcPr>
            <w:tcW w:w="2628" w:type="dxa"/>
          </w:tcPr>
          <w:p w14:paraId="60FDC545" w14:textId="77777777" w:rsidR="00160FBC" w:rsidRPr="007B5C5A" w:rsidRDefault="00160FBC" w:rsidP="00156706">
            <w:pPr>
              <w:pStyle w:val="UseCaseLabels"/>
            </w:pPr>
            <w:r w:rsidRPr="007B5C5A">
              <w:t>Frequency of Use:</w:t>
            </w:r>
          </w:p>
        </w:tc>
        <w:tc>
          <w:tcPr>
            <w:tcW w:w="6228" w:type="dxa"/>
          </w:tcPr>
          <w:p w14:paraId="0285C6A1" w14:textId="77777777" w:rsidR="00160FBC" w:rsidRPr="007B5C5A" w:rsidRDefault="00160FBC" w:rsidP="00156706">
            <w:pPr>
              <w:pStyle w:val="UseCaseNormal"/>
            </w:pPr>
            <w:r>
              <w:t xml:space="preserve">Depends on the instructors own pipeline  </w:t>
            </w:r>
          </w:p>
        </w:tc>
      </w:tr>
      <w:tr w:rsidR="00160FBC" w:rsidRPr="007B5C5A" w14:paraId="16936DA7" w14:textId="77777777" w:rsidTr="00160FBC">
        <w:tc>
          <w:tcPr>
            <w:tcW w:w="2628" w:type="dxa"/>
          </w:tcPr>
          <w:p w14:paraId="686E2324" w14:textId="77777777" w:rsidR="00160FBC" w:rsidRPr="007B5C5A" w:rsidRDefault="00160FBC" w:rsidP="00156706">
            <w:pPr>
              <w:pStyle w:val="UseCaseLabels"/>
            </w:pPr>
            <w:r w:rsidRPr="007B5C5A">
              <w:t>Business Rules:</w:t>
            </w:r>
          </w:p>
        </w:tc>
        <w:tc>
          <w:tcPr>
            <w:tcW w:w="6228" w:type="dxa"/>
          </w:tcPr>
          <w:p w14:paraId="644718E8" w14:textId="77777777" w:rsidR="00160FBC" w:rsidRPr="007B5C5A" w:rsidRDefault="00160FBC" w:rsidP="00156706">
            <w:pPr>
              <w:pStyle w:val="UseCaseNormal"/>
            </w:pPr>
          </w:p>
        </w:tc>
      </w:tr>
      <w:tr w:rsidR="00160FBC" w:rsidRPr="007B5C5A" w14:paraId="5D7D81DF" w14:textId="77777777" w:rsidTr="00160FBC">
        <w:tc>
          <w:tcPr>
            <w:tcW w:w="2628" w:type="dxa"/>
          </w:tcPr>
          <w:p w14:paraId="30E24C54" w14:textId="77777777" w:rsidR="00160FBC" w:rsidRPr="007B5C5A" w:rsidRDefault="00160FBC" w:rsidP="00156706">
            <w:pPr>
              <w:pStyle w:val="UseCaseLabels"/>
            </w:pPr>
            <w:r w:rsidRPr="007B5C5A">
              <w:t>Special Requirements:</w:t>
            </w:r>
          </w:p>
        </w:tc>
        <w:tc>
          <w:tcPr>
            <w:tcW w:w="6228" w:type="dxa"/>
          </w:tcPr>
          <w:p w14:paraId="7496EFE1" w14:textId="77777777" w:rsidR="00160FBC" w:rsidRPr="007B5C5A" w:rsidRDefault="00160FBC" w:rsidP="00156706">
            <w:pPr>
              <w:pStyle w:val="UseCaseNormal"/>
            </w:pPr>
            <w:r w:rsidRPr="007B5C5A">
              <w:t>None</w:t>
            </w:r>
          </w:p>
        </w:tc>
      </w:tr>
      <w:tr w:rsidR="00160FBC" w:rsidRPr="007B5C5A" w14:paraId="5C4B258D" w14:textId="77777777" w:rsidTr="00160FBC">
        <w:tc>
          <w:tcPr>
            <w:tcW w:w="2628" w:type="dxa"/>
          </w:tcPr>
          <w:p w14:paraId="32EC4106" w14:textId="77777777" w:rsidR="00160FBC" w:rsidRPr="007B5C5A" w:rsidRDefault="00160FBC" w:rsidP="00156706">
            <w:pPr>
              <w:pStyle w:val="UseCaseLabels"/>
            </w:pPr>
            <w:r w:rsidRPr="007B5C5A">
              <w:t>Assumptions:</w:t>
            </w:r>
          </w:p>
        </w:tc>
        <w:tc>
          <w:tcPr>
            <w:tcW w:w="6228" w:type="dxa"/>
          </w:tcPr>
          <w:p w14:paraId="2C874412" w14:textId="77777777" w:rsidR="00160FBC" w:rsidRPr="007B5C5A" w:rsidRDefault="00160FBC" w:rsidP="003B1BEB">
            <w:pPr>
              <w:pStyle w:val="AssumptionNotes"/>
            </w:pPr>
          </w:p>
        </w:tc>
      </w:tr>
      <w:tr w:rsidR="00160FBC" w:rsidRPr="007B5C5A" w14:paraId="6D2C1CE7" w14:textId="77777777" w:rsidTr="00160FBC">
        <w:tc>
          <w:tcPr>
            <w:tcW w:w="2628" w:type="dxa"/>
          </w:tcPr>
          <w:p w14:paraId="49EC8935" w14:textId="77777777" w:rsidR="00160FBC" w:rsidRPr="007B5C5A" w:rsidRDefault="00160FBC" w:rsidP="00156706">
            <w:pPr>
              <w:pStyle w:val="UseCaseLabels"/>
            </w:pPr>
            <w:r w:rsidRPr="007B5C5A">
              <w:t>Notes and Issues:</w:t>
            </w:r>
          </w:p>
        </w:tc>
        <w:tc>
          <w:tcPr>
            <w:tcW w:w="6228" w:type="dxa"/>
          </w:tcPr>
          <w:p w14:paraId="1258A12E" w14:textId="77777777" w:rsidR="00160FBC" w:rsidRPr="003C7FE4" w:rsidRDefault="00160FBC" w:rsidP="003B1BEB">
            <w:pPr>
              <w:pStyle w:val="AssumptionNotes"/>
            </w:pPr>
            <w:r w:rsidRPr="003B1BEB">
              <w:t>This use case</w:t>
            </w:r>
            <w:r>
              <w:t xml:space="preserve"> corresponds to requirement FC9</w:t>
            </w:r>
          </w:p>
        </w:tc>
      </w:tr>
    </w:tbl>
    <w:p w14:paraId="505DB6CA" w14:textId="3816E03E" w:rsidR="007A6F1C" w:rsidRDefault="007A6F1C" w:rsidP="00160FBC">
      <w:pPr>
        <w:rPr>
          <w:b/>
        </w:rPr>
      </w:pPr>
    </w:p>
    <w:p w14:paraId="60A5706E" w14:textId="77777777" w:rsidR="007A6F1C" w:rsidRDefault="007A6F1C">
      <w:pPr>
        <w:overflowPunct/>
        <w:autoSpaceDE/>
        <w:autoSpaceDN/>
        <w:adjustRightInd/>
        <w:textAlignment w:val="auto"/>
        <w:rPr>
          <w:b/>
        </w:rPr>
      </w:pPr>
      <w:r>
        <w:rPr>
          <w:b/>
        </w:rPr>
        <w:br w:type="page"/>
      </w:r>
    </w:p>
    <w:p w14:paraId="66ED4903" w14:textId="77777777" w:rsidR="00160FBC" w:rsidRPr="000F0CBB" w:rsidRDefault="00160FBC" w:rsidP="00160FBC">
      <w:pPr>
        <w:rPr>
          <w:b/>
        </w:rPr>
      </w:pPr>
    </w:p>
    <w:p w14:paraId="319782B0" w14:textId="77777777" w:rsidR="006C4A55" w:rsidRDefault="3EAA84D2">
      <w:pPr>
        <w:pStyle w:val="Heading1"/>
      </w:pPr>
      <w:bookmarkStart w:id="77" w:name="_Toc497996612"/>
      <w:r>
        <w:t>Explanatory User Interfaces</w:t>
      </w:r>
      <w:bookmarkEnd w:id="5"/>
      <w:bookmarkEnd w:id="6"/>
      <w:bookmarkEnd w:id="7"/>
      <w:bookmarkEnd w:id="8"/>
      <w:bookmarkEnd w:id="9"/>
      <w:bookmarkEnd w:id="10"/>
      <w:bookmarkEnd w:id="77"/>
    </w:p>
    <w:p w14:paraId="185115D0" w14:textId="77777777" w:rsidR="006C6A14" w:rsidRDefault="3EAA84D2" w:rsidP="3EAA84D2">
      <w:pPr>
        <w:rPr>
          <w:i/>
          <w:iCs/>
          <w:color w:val="0070C0"/>
        </w:rPr>
      </w:pPr>
      <w:r w:rsidRPr="3EAA84D2">
        <w:rPr>
          <w:i/>
          <w:iCs/>
          <w:color w:val="0070C0"/>
        </w:rPr>
        <w:t xml:space="preserve">[This is an optional section that is used when providing the user with information that could be helpful in understanding the specific requirements in the next section. </w:t>
      </w:r>
    </w:p>
    <w:p w14:paraId="69A3AE40" w14:textId="77777777" w:rsidR="0014221F" w:rsidRPr="006C6A14" w:rsidRDefault="3EAA84D2" w:rsidP="3EAA84D2">
      <w:pPr>
        <w:jc w:val="both"/>
        <w:rPr>
          <w:i/>
          <w:iCs/>
          <w:color w:val="0070C0"/>
        </w:rPr>
      </w:pPr>
      <w:r w:rsidRPr="3EAA84D2">
        <w:rPr>
          <w:i/>
          <w:iCs/>
          <w:color w:val="0070C0"/>
        </w:rPr>
        <w:t>If this section is used, care must be taken that the general descriptions given here are not presented as requirements.]</w:t>
      </w:r>
    </w:p>
    <w:p w14:paraId="70ACEC0D" w14:textId="77777777" w:rsidR="006659CD" w:rsidRDefault="3EAA84D2" w:rsidP="00AD1471">
      <w:pPr>
        <w:pStyle w:val="Heading1"/>
        <w:keepNext/>
      </w:pPr>
      <w:bookmarkStart w:id="78" w:name="_Toc497996613"/>
      <w:r>
        <w:t>Specific Requirements</w:t>
      </w:r>
      <w:bookmarkEnd w:id="78"/>
    </w:p>
    <w:p w14:paraId="337B7BAA" w14:textId="77777777" w:rsidR="006C4A55" w:rsidRDefault="3EAA84D2">
      <w:pPr>
        <w:pStyle w:val="Heading2"/>
      </w:pPr>
      <w:bookmarkStart w:id="79" w:name="_Toc296227351"/>
      <w:bookmarkStart w:id="80" w:name="_Toc301252458"/>
      <w:bookmarkStart w:id="81" w:name="_Toc301745940"/>
      <w:bookmarkStart w:id="82" w:name="_Toc301764554"/>
      <w:bookmarkStart w:id="83" w:name="_Toc340380171"/>
      <w:bookmarkStart w:id="84" w:name="_Toc342181385"/>
      <w:bookmarkStart w:id="85" w:name="_Toc497996614"/>
      <w:r>
        <w:t>Functional Requirements</w:t>
      </w:r>
      <w:bookmarkEnd w:id="79"/>
      <w:bookmarkEnd w:id="80"/>
      <w:bookmarkEnd w:id="81"/>
      <w:bookmarkEnd w:id="82"/>
      <w:bookmarkEnd w:id="83"/>
      <w:bookmarkEnd w:id="84"/>
      <w:bookmarkEnd w:id="85"/>
    </w:p>
    <w:p w14:paraId="4FE88F72" w14:textId="77777777" w:rsidR="006F4845" w:rsidRDefault="006F4845" w:rsidP="006F4845">
      <w:pPr>
        <w:pStyle w:val="Heading3"/>
      </w:pPr>
      <w:bookmarkStart w:id="86" w:name="_Toc497996615"/>
      <w:r>
        <w:t>System (SM)</w:t>
      </w:r>
      <w:bookmarkEnd w:id="86"/>
    </w:p>
    <w:p w14:paraId="27D3F643" w14:textId="77777777" w:rsidR="006F4845" w:rsidRDefault="006F4845" w:rsidP="006F4845">
      <w:pPr>
        <w:pStyle w:val="Heading4"/>
      </w:pPr>
      <w:r>
        <w:t>SM1: Login</w:t>
      </w:r>
    </w:p>
    <w:p w14:paraId="099B26C2" w14:textId="4D2DA978" w:rsidR="006F4845" w:rsidRDefault="006F4845" w:rsidP="006F4845">
      <w:pPr>
        <w:ind w:firstLine="360"/>
      </w:pPr>
      <w:r>
        <w:t>Given login credentials, Username: Password, the user will be able to sign into their own account. The Login is logged.</w:t>
      </w:r>
    </w:p>
    <w:p w14:paraId="202A9FB8" w14:textId="77777777" w:rsidR="006F4845" w:rsidRDefault="006F4845" w:rsidP="006F4845">
      <w:r>
        <w:t>Priority: Imperative.</w:t>
      </w:r>
    </w:p>
    <w:p w14:paraId="1E3E1503" w14:textId="77777777" w:rsidR="006F4845" w:rsidRDefault="006F4845" w:rsidP="006F4845">
      <w:pPr>
        <w:pStyle w:val="Heading4"/>
      </w:pPr>
      <w:r>
        <w:t>SM2: Logout</w:t>
      </w:r>
    </w:p>
    <w:p w14:paraId="4EB8CC49" w14:textId="2501B29B" w:rsidR="006F4845" w:rsidRDefault="006F4845" w:rsidP="006F4845">
      <w:pPr>
        <w:ind w:firstLine="360"/>
      </w:pPr>
      <w:r>
        <w:t>User indicates they want to logout, system logs and returns the user to the login page.</w:t>
      </w:r>
    </w:p>
    <w:p w14:paraId="2281EF34" w14:textId="77777777" w:rsidR="006F4845" w:rsidRDefault="006F4845" w:rsidP="006F4845">
      <w:r>
        <w:t>Priority: Imperative.</w:t>
      </w:r>
    </w:p>
    <w:p w14:paraId="6DC259D5" w14:textId="77777777" w:rsidR="006F4845" w:rsidRDefault="006F4845" w:rsidP="006F4845">
      <w:pPr>
        <w:pStyle w:val="Heading4"/>
      </w:pPr>
      <w:r>
        <w:t>SM3: Notify</w:t>
      </w:r>
    </w:p>
    <w:p w14:paraId="53FD2635" w14:textId="065C7BB0" w:rsidR="006F4845" w:rsidRDefault="006F4845" w:rsidP="006F4845">
      <w:pPr>
        <w:ind w:firstLine="360"/>
      </w:pPr>
      <w:r>
        <w:t>Given a time frame, the system will notify instructors and program coordinator of deadlines on data gathering.</w:t>
      </w:r>
    </w:p>
    <w:p w14:paraId="31AF9366" w14:textId="77777777" w:rsidR="006F4845" w:rsidRDefault="006F4845" w:rsidP="006F4845">
      <w:r>
        <w:t>Priority: Important.</w:t>
      </w:r>
    </w:p>
    <w:p w14:paraId="37B68938" w14:textId="77777777" w:rsidR="006F4845" w:rsidRDefault="006F4845" w:rsidP="006F4845">
      <w:pPr>
        <w:pStyle w:val="Heading4"/>
      </w:pPr>
      <w:r>
        <w:t>SM4: Data Lockout</w:t>
      </w:r>
    </w:p>
    <w:p w14:paraId="70BB0906" w14:textId="360F5C80" w:rsidR="006F4845" w:rsidRDefault="006F4845" w:rsidP="006F4845">
      <w:pPr>
        <w:ind w:firstLine="360"/>
      </w:pPr>
      <w:r>
        <w:t>Given a time frame and feature is activated, the system prevents users from adding more data after the time frame as expired.</w:t>
      </w:r>
    </w:p>
    <w:p w14:paraId="525629A8" w14:textId="77777777" w:rsidR="006F4845" w:rsidRDefault="006F4845" w:rsidP="006F4845">
      <w:r>
        <w:t>Priority: Important.</w:t>
      </w:r>
    </w:p>
    <w:p w14:paraId="4E89033F" w14:textId="77777777" w:rsidR="006F4845" w:rsidRDefault="006F4845" w:rsidP="006F4845">
      <w:pPr>
        <w:pStyle w:val="Heading4"/>
      </w:pPr>
      <w:r>
        <w:t>SM5: Automatic conversion from operational to analytical data</w:t>
      </w:r>
    </w:p>
    <w:p w14:paraId="794E7355" w14:textId="14A5C1FA" w:rsidR="006F4845" w:rsidRDefault="006F4845" w:rsidP="006F4845">
      <w:pPr>
        <w:ind w:firstLine="360"/>
      </w:pPr>
      <w:r>
        <w:t>Given a time frame and feature is activated, the system will prevent new data from being entered, and convert operational data to analytical data.</w:t>
      </w:r>
    </w:p>
    <w:p w14:paraId="51AB6FDA" w14:textId="77777777" w:rsidR="006F4845" w:rsidRDefault="006F4845" w:rsidP="006F4845">
      <w:r>
        <w:t>Priority: High.</w:t>
      </w:r>
    </w:p>
    <w:p w14:paraId="38EECE4B" w14:textId="77777777" w:rsidR="006F4845" w:rsidRDefault="006F4845" w:rsidP="006F4845">
      <w:pPr>
        <w:pStyle w:val="Heading4"/>
      </w:pPr>
      <w:r>
        <w:t>SM6: Change Log</w:t>
      </w:r>
    </w:p>
    <w:p w14:paraId="3C6CF3C1" w14:textId="43D6707A" w:rsidR="006F4845" w:rsidRDefault="006F4845" w:rsidP="006F4845">
      <w:pPr>
        <w:ind w:firstLine="360"/>
      </w:pPr>
      <w:r>
        <w:t>Upon request, system will show changes made in the past and what they’re connected to; by user, time, what changed.</w:t>
      </w:r>
    </w:p>
    <w:p w14:paraId="3AD00B28" w14:textId="77777777" w:rsidR="006F4845" w:rsidRDefault="006F4845" w:rsidP="006F4845">
      <w:r>
        <w:t>Priority: Imperative.</w:t>
      </w:r>
    </w:p>
    <w:p w14:paraId="5A48C16A" w14:textId="77777777" w:rsidR="006F4845" w:rsidRDefault="006F4845" w:rsidP="006F4845">
      <w:pPr>
        <w:pStyle w:val="Heading4"/>
      </w:pPr>
      <w:r>
        <w:lastRenderedPageBreak/>
        <w:t>SM7: User Log</w:t>
      </w:r>
    </w:p>
    <w:p w14:paraId="3430EF14" w14:textId="78893C2D" w:rsidR="006F4845" w:rsidRDefault="006F4845" w:rsidP="006F4845">
      <w:pPr>
        <w:ind w:firstLine="360"/>
      </w:pPr>
      <w:r>
        <w:t>Upon request, system will show user login times, or user privilege(role)/name changes.</w:t>
      </w:r>
    </w:p>
    <w:p w14:paraId="54509780" w14:textId="77777777" w:rsidR="006F4845" w:rsidRDefault="006F4845" w:rsidP="006F4845">
      <w:r>
        <w:t>Priority: Imperative.</w:t>
      </w:r>
    </w:p>
    <w:p w14:paraId="32D0DD0C" w14:textId="77777777" w:rsidR="006F4845" w:rsidRDefault="006F4845" w:rsidP="006F4845">
      <w:pPr>
        <w:pStyle w:val="Heading4"/>
      </w:pPr>
      <w:r>
        <w:t>SM8: Preserve Data</w:t>
      </w:r>
    </w:p>
    <w:p w14:paraId="11BCDD25" w14:textId="283E4928" w:rsidR="006F4845" w:rsidRDefault="006F4845" w:rsidP="006F4845">
      <w:pPr>
        <w:ind w:firstLine="360"/>
      </w:pPr>
      <w:r>
        <w:t>Given a change in data, the system will not retroactively change old data, instead a change log will be produced.</w:t>
      </w:r>
    </w:p>
    <w:p w14:paraId="157C885F" w14:textId="77777777" w:rsidR="006F4845" w:rsidRDefault="006F4845" w:rsidP="006F4845">
      <w:r>
        <w:t>Priority: Imperative.</w:t>
      </w:r>
    </w:p>
    <w:p w14:paraId="65885344" w14:textId="77777777" w:rsidR="006F4845" w:rsidRDefault="006F4845" w:rsidP="006F4845">
      <w:pPr>
        <w:pStyle w:val="Heading4"/>
      </w:pPr>
      <w:r>
        <w:t>SM9: Automatic Logout</w:t>
      </w:r>
    </w:p>
    <w:p w14:paraId="39EF3EBB" w14:textId="77777777" w:rsidR="006F4845" w:rsidRDefault="006F4845" w:rsidP="006F4845">
      <w:pPr>
        <w:ind w:firstLine="360"/>
      </w:pPr>
      <w:r>
        <w:t>Given a time frame from inactivity, the system logs the user as timed out and return the user to the login page.</w:t>
      </w:r>
    </w:p>
    <w:p w14:paraId="2A465C69" w14:textId="77777777" w:rsidR="006F4845" w:rsidRDefault="006F4845" w:rsidP="006F4845">
      <w:r>
        <w:t>Priority: High.</w:t>
      </w:r>
    </w:p>
    <w:p w14:paraId="6853DEC4" w14:textId="77777777" w:rsidR="006F4845" w:rsidRDefault="006F4845" w:rsidP="006F4845"/>
    <w:p w14:paraId="7495EF00" w14:textId="77777777" w:rsidR="006F4845" w:rsidRDefault="006F4845" w:rsidP="006F4845">
      <w:pPr>
        <w:pStyle w:val="Heading3"/>
      </w:pPr>
      <w:bookmarkStart w:id="87" w:name="_Toc418500287"/>
      <w:bookmarkStart w:id="88" w:name="_Toc497996616"/>
      <w:r>
        <w:t>Faculty (FC)</w:t>
      </w:r>
      <w:bookmarkEnd w:id="87"/>
      <w:bookmarkEnd w:id="88"/>
    </w:p>
    <w:p w14:paraId="36FEBF1F" w14:textId="77777777" w:rsidR="006F4845" w:rsidRDefault="006F4845" w:rsidP="006F4845">
      <w:pPr>
        <w:pStyle w:val="Heading4"/>
        <w:rPr>
          <w:color w:val="auto"/>
        </w:rPr>
      </w:pPr>
      <w:bookmarkStart w:id="89" w:name="_Toc418500289"/>
      <w:r>
        <w:rPr>
          <w:color w:val="auto"/>
        </w:rPr>
        <w:t xml:space="preserve">FC1: </w:t>
      </w:r>
      <w:r>
        <w:t>Export a list of students from a course offering</w:t>
      </w:r>
      <w:bookmarkEnd w:id="89"/>
      <w:r>
        <w:rPr>
          <w:color w:val="auto"/>
        </w:rPr>
        <w:t xml:space="preserve"> </w:t>
      </w:r>
    </w:p>
    <w:p w14:paraId="65F6E64B" w14:textId="77777777" w:rsidR="006F4845" w:rsidRDefault="006F4845" w:rsidP="006F4845">
      <w:pPr>
        <w:ind w:firstLine="360"/>
      </w:pPr>
      <w:r>
        <w:t>The Stout website should be able to output a list of students participating in an offering.</w:t>
      </w:r>
    </w:p>
    <w:p w14:paraId="4BEDC9E0" w14:textId="77777777" w:rsidR="006F4845" w:rsidRDefault="006F4845" w:rsidP="006F4845">
      <w:pPr>
        <w:ind w:left="720"/>
      </w:pPr>
    </w:p>
    <w:p w14:paraId="7C666F29" w14:textId="77777777" w:rsidR="006F4845" w:rsidRDefault="006F4845" w:rsidP="006F4845">
      <w:pPr>
        <w:ind w:firstLine="360"/>
      </w:pPr>
      <w:r w:rsidRPr="0087573A">
        <w:rPr>
          <w:rStyle w:val="Emphasis"/>
        </w:rPr>
        <w:t>Rationale:</w:t>
      </w:r>
      <w:r>
        <w:t xml:space="preserve"> </w:t>
      </w:r>
      <w:r w:rsidRPr="0087573A">
        <w:t>Exporting the list of students in an offering may be useful to the faculty member in creating their grading sheet.</w:t>
      </w:r>
      <w:r>
        <w:t xml:space="preserve"> </w:t>
      </w:r>
    </w:p>
    <w:p w14:paraId="00C38178" w14:textId="77777777" w:rsidR="006F4845" w:rsidRDefault="006F4845" w:rsidP="006F4845">
      <w:pPr>
        <w:pStyle w:val="Heading4"/>
      </w:pPr>
      <w:bookmarkStart w:id="90" w:name="_Toc418500290"/>
      <w:r>
        <w:t>FC2: Basic Characteristics of Offerings</w:t>
      </w:r>
      <w:bookmarkEnd w:id="90"/>
    </w:p>
    <w:p w14:paraId="674A7896" w14:textId="77777777" w:rsidR="006F4845" w:rsidRDefault="006F4845" w:rsidP="006F4845">
      <w:pPr>
        <w:ind w:firstLine="360"/>
      </w:pPr>
      <w:r>
        <w:t xml:space="preserve">Once a faculty member is working with a course offering, the course, semester, section and students outcomes of the offering cannot be changed. </w:t>
      </w:r>
    </w:p>
    <w:p w14:paraId="2F0101D7" w14:textId="77777777" w:rsidR="006F4845" w:rsidRDefault="006F4845" w:rsidP="006F4845">
      <w:pPr>
        <w:ind w:left="720"/>
      </w:pPr>
    </w:p>
    <w:p w14:paraId="54B050E6" w14:textId="77777777" w:rsidR="006F4845" w:rsidRDefault="006F4845" w:rsidP="006F4845">
      <w:pPr>
        <w:ind w:firstLine="360"/>
      </w:pPr>
      <w:r w:rsidRPr="0087573A">
        <w:rPr>
          <w:rStyle w:val="Emphasis"/>
        </w:rPr>
        <w:t>Rationale:</w:t>
      </w:r>
      <w:r>
        <w:t xml:space="preserve"> </w:t>
      </w:r>
      <w:r w:rsidRPr="0087573A">
        <w:t>The course, semester and section are inherent in the offering and changing one of these essentially creates a new offering. The student outcomes cannot be changed because outcomes student outcomes are associated with the course. If student outcomes are to be changed, they must be changed at the course level. The current offering would need to be deleted, the outcomes of the course changed and the offering re-created.</w:t>
      </w:r>
      <w:r>
        <w:t xml:space="preserve"> </w:t>
      </w:r>
    </w:p>
    <w:p w14:paraId="0B1C5F73" w14:textId="77777777" w:rsidR="006F4845" w:rsidRDefault="006F4845" w:rsidP="006F4845">
      <w:pPr>
        <w:pStyle w:val="Heading4"/>
      </w:pPr>
      <w:bookmarkStart w:id="91" w:name="_Toc418500291"/>
      <w:r>
        <w:t>FC3: Add/remove students from course offering</w:t>
      </w:r>
      <w:bookmarkEnd w:id="91"/>
    </w:p>
    <w:p w14:paraId="5A8674B9" w14:textId="77777777" w:rsidR="006F4845" w:rsidRDefault="006F4845" w:rsidP="006F4845">
      <w:pPr>
        <w:ind w:firstLine="360"/>
      </w:pPr>
      <w:r>
        <w:t>Faculty shall be able to add and remove students associated with a course offering which they teach.</w:t>
      </w:r>
    </w:p>
    <w:p w14:paraId="7338D504" w14:textId="77777777" w:rsidR="006F4845" w:rsidRDefault="006F4845" w:rsidP="006F4845">
      <w:pPr>
        <w:ind w:left="720"/>
      </w:pPr>
    </w:p>
    <w:p w14:paraId="6650E54D" w14:textId="77777777" w:rsidR="006F4845" w:rsidRDefault="006F4845" w:rsidP="006F4845">
      <w:pPr>
        <w:ind w:firstLine="360"/>
      </w:pPr>
      <w:r w:rsidRPr="0087573A">
        <w:rPr>
          <w:rStyle w:val="Emphasis"/>
        </w:rPr>
        <w:t>Rationale:</w:t>
      </w:r>
      <w:r>
        <w:t xml:space="preserve"> </w:t>
      </w:r>
      <w:r w:rsidRPr="0087573A">
        <w:t>Students may add the course, drop the course, or not be in the program for which metrics are being collected.</w:t>
      </w:r>
      <w:r>
        <w:t xml:space="preserve"> </w:t>
      </w:r>
    </w:p>
    <w:p w14:paraId="487995B6" w14:textId="77777777" w:rsidR="006F4845" w:rsidRDefault="006F4845" w:rsidP="006F4845">
      <w:pPr>
        <w:ind w:left="720"/>
      </w:pPr>
    </w:p>
    <w:p w14:paraId="7B713FAE" w14:textId="77777777" w:rsidR="006F4845" w:rsidRDefault="006F4845" w:rsidP="006F4845">
      <w:pPr>
        <w:pStyle w:val="Heading4"/>
      </w:pPr>
      <w:bookmarkStart w:id="92" w:name="_Toc418500292"/>
      <w:r>
        <w:t>FC4: Add metric to a course offering</w:t>
      </w:r>
      <w:bookmarkEnd w:id="92"/>
    </w:p>
    <w:p w14:paraId="42A4EAE0" w14:textId="77777777" w:rsidR="006F4845" w:rsidRDefault="006F4845" w:rsidP="006F4845">
      <w:pPr>
        <w:ind w:firstLine="360"/>
      </w:pPr>
      <w:r>
        <w:t xml:space="preserve">The faculty member teaching a course offering shall be able to add a metric to the offering. Metric information includes a short textual description of the metric item, the program that the </w:t>
      </w:r>
      <w:r>
        <w:lastRenderedPageBreak/>
        <w:t>metric will be associated with, the maximum number of points that a student can achieve on the item, and one or more student performance criteria to be measured by the metric. The available performance criteria to be measured will be limited to only criteria that are associated with the program that the metric is to be associated with.</w:t>
      </w:r>
    </w:p>
    <w:p w14:paraId="4BD3662C" w14:textId="77777777" w:rsidR="006F4845" w:rsidRDefault="006F4845" w:rsidP="006F4845">
      <w:pPr>
        <w:ind w:left="720"/>
      </w:pPr>
    </w:p>
    <w:p w14:paraId="080374D0" w14:textId="77777777" w:rsidR="006F4845" w:rsidRDefault="006F4845" w:rsidP="006F4845">
      <w:pPr>
        <w:ind w:firstLine="360"/>
      </w:pPr>
      <w:r w:rsidRPr="0087573A">
        <w:rPr>
          <w:rStyle w:val="Emphasis"/>
        </w:rPr>
        <w:t>Rationale:</w:t>
      </w:r>
      <w:r>
        <w:t xml:space="preserve"> </w:t>
      </w:r>
      <w:r w:rsidRPr="0087573A">
        <w:t>Metrics are needed to determine how well students perform on student outcomes.</w:t>
      </w:r>
    </w:p>
    <w:p w14:paraId="07A50657" w14:textId="77777777" w:rsidR="006F4845" w:rsidRDefault="006F4845" w:rsidP="006F4845">
      <w:pPr>
        <w:pStyle w:val="Heading4"/>
      </w:pPr>
      <w:bookmarkStart w:id="93" w:name="_Toc418500293"/>
      <w:r>
        <w:t>FC5:  Edit metric</w:t>
      </w:r>
      <w:bookmarkEnd w:id="93"/>
    </w:p>
    <w:p w14:paraId="60F0E29D" w14:textId="77777777" w:rsidR="006F4845" w:rsidRDefault="006F4845" w:rsidP="006F4845">
      <w:pPr>
        <w:ind w:firstLine="360"/>
      </w:pPr>
      <w:r>
        <w:t>The faculty member teaching a course offering shall be able to edit the description, maximum number of points, and list of student outcomes which this metric will measure. The student outcomes being measured must be associated with the program that the metric is associated with.</w:t>
      </w:r>
    </w:p>
    <w:p w14:paraId="143284EB" w14:textId="77777777" w:rsidR="006F4845" w:rsidRDefault="006F4845" w:rsidP="006F4845">
      <w:pPr>
        <w:ind w:left="720"/>
      </w:pPr>
    </w:p>
    <w:p w14:paraId="7121E3B7" w14:textId="77777777" w:rsidR="006F4845" w:rsidRDefault="006F4845" w:rsidP="006F4845">
      <w:pPr>
        <w:ind w:firstLine="360"/>
      </w:pPr>
      <w:r w:rsidRPr="0087573A">
        <w:rPr>
          <w:rStyle w:val="Emphasis"/>
        </w:rPr>
        <w:t>Rationale:</w:t>
      </w:r>
      <w:r>
        <w:t xml:space="preserve"> </w:t>
      </w:r>
      <w:r w:rsidRPr="0087573A">
        <w:t>Faculty members may reconsider a metric description and the student outcomes it measures, and should be able to modify these. They may have mistakenly entered the wrong number of points for the outcome and should be able to fix their mistake.</w:t>
      </w:r>
      <w:r>
        <w:t xml:space="preserve"> </w:t>
      </w:r>
    </w:p>
    <w:p w14:paraId="3C29D419" w14:textId="77777777" w:rsidR="006F4845" w:rsidRDefault="006F4845" w:rsidP="006F4845">
      <w:pPr>
        <w:pStyle w:val="Heading4"/>
      </w:pPr>
      <w:bookmarkStart w:id="94" w:name="_Toc418500294"/>
      <w:r>
        <w:t>FC6: Delete metric</w:t>
      </w:r>
      <w:bookmarkEnd w:id="94"/>
    </w:p>
    <w:p w14:paraId="2BBA9D39" w14:textId="77777777" w:rsidR="006F4845" w:rsidRDefault="006F4845" w:rsidP="006F4845">
      <w:pPr>
        <w:ind w:firstLine="360"/>
      </w:pPr>
      <w:r>
        <w:t xml:space="preserve">The faculty member teaching a course offering shall be able to delete a metric from that course offering. If a metric is deleted, all student scores associated with that metric will be deleted. </w:t>
      </w:r>
    </w:p>
    <w:p w14:paraId="312E5AE4" w14:textId="77777777" w:rsidR="006F4845" w:rsidRDefault="006F4845" w:rsidP="006F4845">
      <w:pPr>
        <w:ind w:left="720"/>
      </w:pPr>
    </w:p>
    <w:p w14:paraId="5A61A5BB" w14:textId="77777777" w:rsidR="006F4845" w:rsidRDefault="006F4845" w:rsidP="006F4845">
      <w:pPr>
        <w:ind w:firstLine="360"/>
      </w:pPr>
      <w:r w:rsidRPr="0087573A">
        <w:rPr>
          <w:rStyle w:val="Emphasis"/>
        </w:rPr>
        <w:t>Rationale:</w:t>
      </w:r>
      <w:r>
        <w:t xml:space="preserve"> </w:t>
      </w:r>
      <w:r w:rsidRPr="0087573A">
        <w:t>Metrics may be mistakenly added to the system and the faculty member teaching the offering must be able to clean up the system.</w:t>
      </w:r>
    </w:p>
    <w:p w14:paraId="6F1FED05" w14:textId="77777777" w:rsidR="006F4845" w:rsidRDefault="006F4845" w:rsidP="006F4845">
      <w:pPr>
        <w:pStyle w:val="Heading4"/>
      </w:pPr>
      <w:bookmarkStart w:id="95" w:name="_Toc418500295"/>
      <w:r>
        <w:t>FC7: Add student score to metric</w:t>
      </w:r>
      <w:bookmarkEnd w:id="95"/>
    </w:p>
    <w:p w14:paraId="36D4BCD9" w14:textId="77777777" w:rsidR="006F4845" w:rsidRDefault="006F4845" w:rsidP="006F4845">
      <w:pPr>
        <w:ind w:firstLine="360"/>
      </w:pPr>
      <w:r>
        <w:t xml:space="preserve">The faculty member teaching a course offering shall be able to add a student score to a metric. Student scores must be in the range of 0 to the maximum number of points for the metric. If a score is not entered for a particular student, the score will default to 0. </w:t>
      </w:r>
    </w:p>
    <w:p w14:paraId="1A5D9731" w14:textId="77777777" w:rsidR="006F4845" w:rsidRDefault="006F4845" w:rsidP="006F4845">
      <w:pPr>
        <w:ind w:left="720"/>
      </w:pPr>
    </w:p>
    <w:p w14:paraId="137DFBC9" w14:textId="77777777" w:rsidR="006F4845" w:rsidRDefault="006F4845" w:rsidP="006F4845">
      <w:pPr>
        <w:ind w:firstLine="360"/>
      </w:pPr>
      <w:r w:rsidRPr="006F4845">
        <w:rPr>
          <w:rStyle w:val="Emphasis"/>
        </w:rPr>
        <w:t>Rationale:</w:t>
      </w:r>
      <w:r>
        <w:t xml:space="preserve"> </w:t>
      </w:r>
      <w:r w:rsidRPr="006F4845">
        <w:t>Student scores are needed since they are what enable the system to report the extent to which student outcomes are met.</w:t>
      </w:r>
      <w:r>
        <w:t xml:space="preserve"> </w:t>
      </w:r>
    </w:p>
    <w:p w14:paraId="6330FE59" w14:textId="77777777" w:rsidR="006F4845" w:rsidRDefault="006F4845" w:rsidP="006F4845">
      <w:pPr>
        <w:pStyle w:val="Heading4"/>
      </w:pPr>
      <w:bookmarkStart w:id="96" w:name="_Toc418500296"/>
      <w:r>
        <w:t>FC8: Edit student score on metric</w:t>
      </w:r>
      <w:bookmarkEnd w:id="96"/>
    </w:p>
    <w:p w14:paraId="699A7C3D" w14:textId="77777777" w:rsidR="006F4845" w:rsidRDefault="006F4845" w:rsidP="006F4845">
      <w:pPr>
        <w:ind w:firstLine="360"/>
      </w:pPr>
      <w:r>
        <w:t xml:space="preserve">The faculty member teaching a course offering shall be able to edit a student score on a metric provided the new score is within the range of 0 to the maximum number of points for the metric. If the score is set to anything else (blank for instance) it will default to 0. </w:t>
      </w:r>
    </w:p>
    <w:p w14:paraId="669D1D2E" w14:textId="77777777" w:rsidR="006F4845" w:rsidRDefault="006F4845" w:rsidP="006F4845">
      <w:pPr>
        <w:ind w:left="720"/>
      </w:pPr>
    </w:p>
    <w:p w14:paraId="34755291" w14:textId="77777777" w:rsidR="006F4845" w:rsidRDefault="006F4845" w:rsidP="006F4845">
      <w:pPr>
        <w:ind w:firstLine="360"/>
      </w:pPr>
      <w:r w:rsidRPr="006F4845">
        <w:rPr>
          <w:rStyle w:val="Emphasis"/>
        </w:rPr>
        <w:t>Rationale:</w:t>
      </w:r>
      <w:r>
        <w:t xml:space="preserve"> </w:t>
      </w:r>
      <w:r w:rsidRPr="006F4845">
        <w:t>Student scores may need to be changed due to data entry mistakes.</w:t>
      </w:r>
    </w:p>
    <w:p w14:paraId="13ED4AE3" w14:textId="77777777" w:rsidR="006F4845" w:rsidRDefault="006F4845" w:rsidP="006F4845">
      <w:pPr>
        <w:pStyle w:val="Heading4"/>
      </w:pPr>
      <w:bookmarkStart w:id="97" w:name="_Toc418500297"/>
      <w:r>
        <w:t>FC9:  View extent to which students met student outcome</w:t>
      </w:r>
      <w:bookmarkEnd w:id="97"/>
    </w:p>
    <w:p w14:paraId="115EA183" w14:textId="77777777" w:rsidR="006F4845" w:rsidRDefault="006F4845" w:rsidP="006F4845">
      <w:pPr>
        <w:ind w:firstLine="360"/>
      </w:pPr>
      <w:r>
        <w:t>The faculty member teaching a course offering shall be able to view the extent to which students in the offering met the student outcomes associated with that course. If scores have not yet been entered for any metric(s) which measures a student outcome, the percentage will be 0%.</w:t>
      </w:r>
    </w:p>
    <w:p w14:paraId="7666D728" w14:textId="77777777" w:rsidR="006F4845" w:rsidRDefault="006F4845" w:rsidP="006F4845">
      <w:pPr>
        <w:ind w:left="720"/>
      </w:pPr>
    </w:p>
    <w:p w14:paraId="62591F0D" w14:textId="34251526" w:rsidR="006F4845" w:rsidRDefault="006F4845" w:rsidP="006F4845">
      <w:pPr>
        <w:ind w:firstLine="360"/>
      </w:pPr>
      <w:r w:rsidRPr="006F4845">
        <w:rPr>
          <w:rStyle w:val="Emphasis"/>
        </w:rPr>
        <w:lastRenderedPageBreak/>
        <w:t>Rationale:</w:t>
      </w:r>
      <w:r>
        <w:t xml:space="preserve"> </w:t>
      </w:r>
      <w:r w:rsidRPr="006F4845">
        <w:t>As student scores are entered for metrics, faculty members will want to know the extent to which students met the student outcomes for the default semester or others</w:t>
      </w:r>
    </w:p>
    <w:p w14:paraId="66AB63A4" w14:textId="08180836" w:rsidR="006F4845" w:rsidRDefault="006F4845" w:rsidP="006F4845"/>
    <w:p w14:paraId="16F123A1" w14:textId="59E0B249" w:rsidR="006F4845" w:rsidRDefault="006F4845" w:rsidP="006F4845">
      <w:pPr>
        <w:pStyle w:val="Heading3"/>
      </w:pPr>
      <w:bookmarkStart w:id="98" w:name="_Toc497996617"/>
      <w:r>
        <w:t>Reports (RE)</w:t>
      </w:r>
      <w:bookmarkEnd w:id="98"/>
    </w:p>
    <w:p w14:paraId="3BF09022" w14:textId="77777777" w:rsidR="006F4845" w:rsidRDefault="006F4845" w:rsidP="006F4845">
      <w:pPr>
        <w:pStyle w:val="Heading4"/>
      </w:pPr>
      <w:r>
        <w:t>RE1: Student Weighting</w:t>
      </w:r>
    </w:p>
    <w:p w14:paraId="16D64E7B" w14:textId="77777777" w:rsidR="006F4845" w:rsidRDefault="006F4845" w:rsidP="006F4845">
      <w:r>
        <w:t>Given indication of student weighting, Output a report that also shows the total number of students</w:t>
      </w:r>
    </w:p>
    <w:p w14:paraId="368D8E44" w14:textId="77777777" w:rsidR="006F4845" w:rsidRDefault="006F4845" w:rsidP="006F4845">
      <w:r>
        <w:t xml:space="preserve">Priority: </w:t>
      </w:r>
      <w:r w:rsidRPr="006F4845">
        <w:t>important</w:t>
      </w:r>
      <w:r>
        <w:t>.</w:t>
      </w:r>
    </w:p>
    <w:p w14:paraId="6F97886A" w14:textId="77777777" w:rsidR="006F4845" w:rsidRDefault="006F4845" w:rsidP="006F4845">
      <w:pPr>
        <w:pStyle w:val="Heading4"/>
      </w:pPr>
      <w:r>
        <w:t>RE2: Section</w:t>
      </w:r>
    </w:p>
    <w:p w14:paraId="23592FD0" w14:textId="77777777" w:rsidR="006F4845" w:rsidRDefault="006F4845" w:rsidP="006F4845">
      <w:pPr>
        <w:ind w:firstLine="360"/>
      </w:pPr>
      <w:r>
        <w:t>Given data from each section, Output a report with relevant data within those sections.</w:t>
      </w:r>
    </w:p>
    <w:p w14:paraId="2F8C0838" w14:textId="77777777" w:rsidR="006F4845" w:rsidRDefault="006F4845" w:rsidP="006F4845">
      <w:r>
        <w:t>Priority: Imperative.</w:t>
      </w:r>
    </w:p>
    <w:p w14:paraId="2A241507" w14:textId="77777777" w:rsidR="006F4845" w:rsidRDefault="006F4845" w:rsidP="006F4845">
      <w:pPr>
        <w:pStyle w:val="Heading4"/>
      </w:pPr>
      <w:r>
        <w:t>RE3: Time Period</w:t>
      </w:r>
    </w:p>
    <w:p w14:paraId="4547685D" w14:textId="77777777" w:rsidR="006F4845" w:rsidRDefault="006F4845" w:rsidP="006F4845">
      <w:pPr>
        <w:ind w:firstLine="360"/>
      </w:pPr>
      <w:r>
        <w:t>Given a time period, Output a report with relevant data within that time period inclusive.</w:t>
      </w:r>
      <w:r w:rsidRPr="00626C1F">
        <w:t xml:space="preserve"> </w:t>
      </w:r>
    </w:p>
    <w:p w14:paraId="5F7B81D0" w14:textId="77777777" w:rsidR="006F4845" w:rsidRDefault="006F4845" w:rsidP="006F4845">
      <w:r>
        <w:t>Priority: Imperative.</w:t>
      </w:r>
    </w:p>
    <w:p w14:paraId="202FF416" w14:textId="77777777" w:rsidR="006F4845" w:rsidRDefault="006F4845" w:rsidP="006F4845">
      <w:pPr>
        <w:pStyle w:val="Heading4"/>
      </w:pPr>
      <w:r>
        <w:t>RE4: Programs</w:t>
      </w:r>
    </w:p>
    <w:p w14:paraId="6AB3BC91" w14:textId="77777777" w:rsidR="006F4845" w:rsidRDefault="006F4845" w:rsidP="006F4845">
      <w:pPr>
        <w:ind w:firstLine="360"/>
      </w:pPr>
      <w:r>
        <w:t>Given a program or multiple programs, Output a report with relevant data within those programs.</w:t>
      </w:r>
      <w:r w:rsidRPr="00626C1F">
        <w:t xml:space="preserve"> </w:t>
      </w:r>
    </w:p>
    <w:p w14:paraId="0C55F8F2" w14:textId="77777777" w:rsidR="006F4845" w:rsidRDefault="006F4845" w:rsidP="006F4845">
      <w:r>
        <w:t>Priority: Imperative.</w:t>
      </w:r>
    </w:p>
    <w:p w14:paraId="593C0F77" w14:textId="77777777" w:rsidR="006F4845" w:rsidRDefault="006F4845" w:rsidP="006F4845">
      <w:pPr>
        <w:pStyle w:val="Heading4"/>
      </w:pPr>
      <w:r>
        <w:t>RE5: Outcomes</w:t>
      </w:r>
    </w:p>
    <w:p w14:paraId="702A20DE" w14:textId="77777777" w:rsidR="006F4845" w:rsidRDefault="006F4845" w:rsidP="006F4845">
      <w:pPr>
        <w:ind w:firstLine="360"/>
      </w:pPr>
      <w:r>
        <w:t>Given an outcome or outcomes, Output a report with relevant data within those outcomes.</w:t>
      </w:r>
      <w:r w:rsidRPr="00626C1F">
        <w:t xml:space="preserve"> </w:t>
      </w:r>
    </w:p>
    <w:p w14:paraId="1B3BE048" w14:textId="77777777" w:rsidR="006F4845" w:rsidRDefault="006F4845" w:rsidP="006F4845">
      <w:r>
        <w:t>Priority: Imperative.</w:t>
      </w:r>
    </w:p>
    <w:p w14:paraId="6317F8E7" w14:textId="77777777" w:rsidR="006F4845" w:rsidRDefault="006F4845" w:rsidP="006F4845">
      <w:pPr>
        <w:pStyle w:val="Heading4"/>
      </w:pPr>
      <w:r>
        <w:t>RE6: Graph options</w:t>
      </w:r>
    </w:p>
    <w:p w14:paraId="4D924452" w14:textId="77777777" w:rsidR="006F4845" w:rsidRDefault="006F4845" w:rsidP="006F4845">
      <w:pPr>
        <w:ind w:firstLine="360"/>
      </w:pPr>
      <w:r>
        <w:t>Given a graphical option selected, Output the report on the corresponding option.</w:t>
      </w:r>
    </w:p>
    <w:p w14:paraId="4D283CCF" w14:textId="77777777" w:rsidR="006F4845" w:rsidRDefault="006F4845" w:rsidP="006F4845">
      <w:pPr>
        <w:ind w:firstLine="360"/>
      </w:pPr>
    </w:p>
    <w:p w14:paraId="142EBB46" w14:textId="7F53CE8F" w:rsidR="006F4845" w:rsidRPr="006F4845" w:rsidRDefault="006F4845" w:rsidP="006F4845">
      <w:pPr>
        <w:ind w:firstLine="360"/>
      </w:pPr>
      <w:r w:rsidRPr="006F4845">
        <w:rPr>
          <w:rStyle w:val="Emphasis"/>
        </w:rPr>
        <w:t>Rationale:</w:t>
      </w:r>
      <w:r>
        <w:rPr>
          <w:sz w:val="27"/>
          <w:szCs w:val="27"/>
        </w:rPr>
        <w:t xml:space="preserve"> </w:t>
      </w:r>
      <w:r w:rsidRPr="006F4845">
        <w:t xml:space="preserve">A request was made for different graphs for tracking trends and making the information more visual. </w:t>
      </w:r>
      <w:r w:rsidRPr="006F4845">
        <w:br/>
        <w:t>Priority: Imperative.</w:t>
      </w:r>
    </w:p>
    <w:p w14:paraId="5FD32992" w14:textId="77777777" w:rsidR="006F4845" w:rsidRDefault="006F4845" w:rsidP="006F4845">
      <w:pPr>
        <w:pStyle w:val="Heading4"/>
      </w:pPr>
      <w:r>
        <w:t>RE7: Data Type</w:t>
      </w:r>
    </w:p>
    <w:p w14:paraId="5EFF4D14" w14:textId="77777777" w:rsidR="006F4845" w:rsidRDefault="006F4845" w:rsidP="006F4845">
      <w:pPr>
        <w:ind w:firstLine="360"/>
      </w:pPr>
      <w:r>
        <w:t>Given a selection of what Report to make, Give the user report options for the report.</w:t>
      </w:r>
    </w:p>
    <w:p w14:paraId="09EA3116" w14:textId="77777777" w:rsidR="006F4845" w:rsidRDefault="006F4845" w:rsidP="006F4845"/>
    <w:p w14:paraId="58BA3DED" w14:textId="1BB1AA97" w:rsidR="006F4845" w:rsidRDefault="006F4845" w:rsidP="006F4845">
      <w:pPr>
        <w:ind w:firstLine="360"/>
      </w:pPr>
      <w:r w:rsidRPr="006F4845">
        <w:rPr>
          <w:rStyle w:val="Emphasis"/>
        </w:rPr>
        <w:t>Rationale:</w:t>
      </w:r>
      <w:r>
        <w:t xml:space="preserve"> There are other things that may be tracked in this program other than class outcomes. MAPP being an example.</w:t>
      </w:r>
      <w:r w:rsidRPr="00626C1F">
        <w:t xml:space="preserve"> </w:t>
      </w:r>
      <w:r>
        <w:br/>
        <w:t>Priority: Important.</w:t>
      </w:r>
    </w:p>
    <w:p w14:paraId="1CFFA888" w14:textId="77777777" w:rsidR="006F4845" w:rsidRDefault="006F4845" w:rsidP="006F4845"/>
    <w:p w14:paraId="7C8D5661" w14:textId="77777777" w:rsidR="006C4A55" w:rsidRDefault="3EAA84D2">
      <w:pPr>
        <w:pStyle w:val="Heading2"/>
      </w:pPr>
      <w:bookmarkStart w:id="99" w:name="_Toc497996618"/>
      <w:r>
        <w:t>Non-Functional Requirements</w:t>
      </w:r>
      <w:bookmarkEnd w:id="99"/>
    </w:p>
    <w:p w14:paraId="0056B03F" w14:textId="77777777" w:rsidR="00863F99" w:rsidRDefault="00863F99" w:rsidP="00863F99">
      <w:r>
        <w:lastRenderedPageBreak/>
        <w:t xml:space="preserve">While the functional requirements detail the functions which the system can perform, the non-functional requirements describe characteristics of the system. These characteristics typically apply to the entire system. </w:t>
      </w:r>
    </w:p>
    <w:p w14:paraId="18B405FB" w14:textId="77777777" w:rsidR="00863F99" w:rsidRDefault="00863F99" w:rsidP="00863F99"/>
    <w:p w14:paraId="4D561E4A" w14:textId="77777777" w:rsidR="00863F99" w:rsidRDefault="00863F99" w:rsidP="00863F99"/>
    <w:p w14:paraId="7BD4D640" w14:textId="77777777" w:rsidR="00863F99" w:rsidRDefault="00863F99" w:rsidP="00863F99">
      <w:pPr>
        <w:pStyle w:val="Heading3"/>
      </w:pPr>
      <w:bookmarkStart w:id="100" w:name="_Toc418500318"/>
      <w:bookmarkStart w:id="101" w:name="_Toc497996619"/>
      <w:r>
        <w:t>Design Constraints (DC)</w:t>
      </w:r>
      <w:bookmarkEnd w:id="100"/>
      <w:bookmarkEnd w:id="101"/>
    </w:p>
    <w:p w14:paraId="2F2C51B5" w14:textId="77777777" w:rsidR="00863F99" w:rsidRDefault="00863F99" w:rsidP="00863F99">
      <w:pPr>
        <w:ind w:left="630" w:hanging="630"/>
      </w:pPr>
      <w:r w:rsidRPr="00863F99">
        <w:rPr>
          <w:rStyle w:val="Strong"/>
        </w:rPr>
        <w:t xml:space="preserve">DC1: </w:t>
      </w:r>
      <w:r w:rsidRPr="00863F99">
        <w:t>This application is to be developed using MySQL, PHP, HTML, Javascript and Jquery.</w:t>
      </w:r>
    </w:p>
    <w:p w14:paraId="52475B5A" w14:textId="77777777" w:rsidR="00863F99" w:rsidRDefault="00863F99" w:rsidP="00863F99">
      <w:r>
        <w:t xml:space="preserve"> </w:t>
      </w:r>
      <w:bookmarkStart w:id="102" w:name="current"/>
      <w:bookmarkEnd w:id="102"/>
    </w:p>
    <w:p w14:paraId="16887A4B" w14:textId="77777777" w:rsidR="00863F99" w:rsidRDefault="00863F99" w:rsidP="00863F99">
      <w:pPr>
        <w:ind w:left="630" w:hanging="630"/>
      </w:pPr>
      <w:r w:rsidRPr="00863F99">
        <w:rPr>
          <w:rStyle w:val="Strong"/>
        </w:rPr>
        <w:t xml:space="preserve">DC2: </w:t>
      </w:r>
      <w:r w:rsidRPr="00863F99">
        <w:t>It must be easy to change the value of the metric goal. A programmer should only need to change the code in one place, and all reports will be generated using the new metric goal.</w:t>
      </w:r>
      <w:r>
        <w:t xml:space="preserve"> </w:t>
      </w:r>
    </w:p>
    <w:p w14:paraId="0CC8469F" w14:textId="77777777" w:rsidR="00863F99" w:rsidRDefault="00863F99" w:rsidP="00863F99"/>
    <w:p w14:paraId="7A49FE27" w14:textId="77777777" w:rsidR="00863F99" w:rsidRDefault="00863F99" w:rsidP="00863F99">
      <w:pPr>
        <w:ind w:left="630" w:hanging="630"/>
      </w:pPr>
      <w:r w:rsidRPr="00863F99">
        <w:rPr>
          <w:rStyle w:val="Strong"/>
        </w:rPr>
        <w:t xml:space="preserve">DC3: </w:t>
      </w:r>
      <w:r w:rsidRPr="00863F99">
        <w:t xml:space="preserve">When a faculty member logs into Stout, a list of the course offerings the faculty member is teaching or has taught shall be displayed in reverse chronological order by semester. </w:t>
      </w:r>
    </w:p>
    <w:p w14:paraId="03A80772" w14:textId="77777777" w:rsidR="00863F99" w:rsidRDefault="00863F99" w:rsidP="00863F99"/>
    <w:p w14:paraId="60325BD5" w14:textId="77777777" w:rsidR="00863F99" w:rsidRPr="00863F99" w:rsidRDefault="00863F99" w:rsidP="00863F99">
      <w:pPr>
        <w:ind w:left="630" w:hanging="630"/>
      </w:pPr>
      <w:r w:rsidRPr="00863F99">
        <w:rPr>
          <w:rStyle w:val="Strong"/>
        </w:rPr>
        <w:t>DC4:</w:t>
      </w:r>
      <w:r>
        <w:t xml:space="preserve"> </w:t>
      </w:r>
      <w:r w:rsidRPr="00863F99">
        <w:t xml:space="preserve">If the faculty member is not assigned to teach any offerings and has never taught any offerings, the system shall state this clearly. Administrative functions shall be accessible from this Faculty View, but with less prominence. </w:t>
      </w:r>
    </w:p>
    <w:p w14:paraId="06F9D5CC" w14:textId="77777777" w:rsidR="00863F99" w:rsidRDefault="00863F99" w:rsidP="00863F99"/>
    <w:p w14:paraId="398B974D" w14:textId="1E9FB7E3" w:rsidR="00863F99" w:rsidRDefault="00863F99" w:rsidP="00863F99">
      <w:pPr>
        <w:ind w:left="630" w:hanging="630"/>
      </w:pPr>
      <w:r w:rsidRPr="00863F99">
        <w:rPr>
          <w:rStyle w:val="Strong"/>
        </w:rPr>
        <w:t>DC5:</w:t>
      </w:r>
      <w:r>
        <w:t xml:space="preserve"> </w:t>
      </w:r>
      <w:r w:rsidRPr="00863F99">
        <w:t>When an administrator logs into Stout the Administrative functions shall be prominent.</w:t>
      </w:r>
      <w:r>
        <w:t xml:space="preserve"> </w:t>
      </w:r>
    </w:p>
    <w:p w14:paraId="3B38348C" w14:textId="77777777" w:rsidR="00863F99" w:rsidRDefault="00863F99" w:rsidP="00863F99"/>
    <w:p w14:paraId="7644B4F3" w14:textId="77777777" w:rsidR="00863F99" w:rsidRDefault="00863F99" w:rsidP="00863F99">
      <w:pPr>
        <w:ind w:left="630" w:hanging="630"/>
      </w:pPr>
      <w:r w:rsidRPr="00863F99">
        <w:rPr>
          <w:rStyle w:val="Strong"/>
        </w:rPr>
        <w:t>DC6:</w:t>
      </w:r>
      <w:r>
        <w:t xml:space="preserve"> </w:t>
      </w:r>
      <w:r w:rsidRPr="00863F99">
        <w:t>C.O.R.E. Report shall appear similar to the following:</w:t>
      </w:r>
      <w:r>
        <w:t xml:space="preserve"> </w:t>
      </w:r>
    </w:p>
    <w:p w14:paraId="44DEC32A" w14:textId="77777777" w:rsidR="00863F99" w:rsidRDefault="00863F99" w:rsidP="00863F99">
      <w:r>
        <w:rPr>
          <w:noProof/>
        </w:rPr>
        <w:drawing>
          <wp:inline distT="0" distB="0" distL="0" distR="0" wp14:anchorId="3ED3AB8A" wp14:editId="5968AE9D">
            <wp:extent cx="5486400" cy="1419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419225"/>
                    </a:xfrm>
                    <a:prstGeom prst="rect">
                      <a:avLst/>
                    </a:prstGeom>
                    <a:noFill/>
                    <a:ln>
                      <a:noFill/>
                    </a:ln>
                  </pic:spPr>
                </pic:pic>
              </a:graphicData>
            </a:graphic>
          </wp:inline>
        </w:drawing>
      </w:r>
    </w:p>
    <w:p w14:paraId="30F209E3" w14:textId="77777777" w:rsidR="00863F99" w:rsidRDefault="00863F99" w:rsidP="00863F99">
      <w:pPr>
        <w:ind w:left="2160" w:hanging="2160"/>
      </w:pPr>
    </w:p>
    <w:p w14:paraId="507204F5" w14:textId="77777777" w:rsidR="00863F99" w:rsidRDefault="00863F99" w:rsidP="00863F99"/>
    <w:p w14:paraId="41350D63" w14:textId="77777777" w:rsidR="00863F99" w:rsidRDefault="00863F99" w:rsidP="00863F99">
      <w:pPr>
        <w:ind w:left="630" w:hanging="630"/>
      </w:pPr>
      <w:r w:rsidRPr="00863F99">
        <w:rPr>
          <w:rStyle w:val="Strong"/>
        </w:rPr>
        <w:t>DC7:</w:t>
      </w:r>
      <w:r>
        <w:t xml:space="preserve"> </w:t>
      </w:r>
      <w:r w:rsidRPr="00863F99">
        <w:t>Course PC Report shall appear similar to the following:</w:t>
      </w:r>
      <w:r>
        <w:t xml:space="preserve"> </w:t>
      </w:r>
    </w:p>
    <w:p w14:paraId="2B4F5566" w14:textId="77777777" w:rsidR="00863F99" w:rsidRDefault="00863F99" w:rsidP="00863F99">
      <w:r>
        <w:rPr>
          <w:noProof/>
        </w:rPr>
        <w:drawing>
          <wp:inline distT="0" distB="0" distL="0" distR="0" wp14:anchorId="1FFFA2F1" wp14:editId="2D1AAC3A">
            <wp:extent cx="5476875" cy="103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76875" cy="1038225"/>
                    </a:xfrm>
                    <a:prstGeom prst="rect">
                      <a:avLst/>
                    </a:prstGeom>
                    <a:noFill/>
                    <a:ln>
                      <a:noFill/>
                    </a:ln>
                  </pic:spPr>
                </pic:pic>
              </a:graphicData>
            </a:graphic>
          </wp:inline>
        </w:drawing>
      </w:r>
    </w:p>
    <w:p w14:paraId="1D8BFA01" w14:textId="77777777" w:rsidR="00863F99" w:rsidRDefault="00863F99" w:rsidP="00863F99"/>
    <w:p w14:paraId="1E02CAF0" w14:textId="77777777" w:rsidR="00863F99" w:rsidRDefault="00863F99" w:rsidP="00863F99">
      <w:pPr>
        <w:ind w:left="630" w:hanging="630"/>
      </w:pPr>
      <w:r w:rsidRPr="00863F99">
        <w:rPr>
          <w:rStyle w:val="Strong"/>
        </w:rPr>
        <w:t>DC8:</w:t>
      </w:r>
      <w:r>
        <w:t xml:space="preserve"> </w:t>
      </w:r>
      <w:r w:rsidRPr="00863F99">
        <w:t>PC Semester Report shall appear similar to the following:</w:t>
      </w:r>
      <w:r>
        <w:t xml:space="preserve"> </w:t>
      </w:r>
    </w:p>
    <w:p w14:paraId="6C30131B" w14:textId="77777777" w:rsidR="00863F99" w:rsidRDefault="00863F99" w:rsidP="00863F99"/>
    <w:p w14:paraId="0B59DC50" w14:textId="77777777" w:rsidR="00863F99" w:rsidRDefault="00863F99" w:rsidP="00863F99">
      <w:r>
        <w:rPr>
          <w:noProof/>
        </w:rPr>
        <w:lastRenderedPageBreak/>
        <w:drawing>
          <wp:inline distT="0" distB="0" distL="0" distR="0" wp14:anchorId="734DFB25" wp14:editId="11A89EA0">
            <wp:extent cx="4924425" cy="2714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24425" cy="2714625"/>
                    </a:xfrm>
                    <a:prstGeom prst="rect">
                      <a:avLst/>
                    </a:prstGeom>
                    <a:noFill/>
                    <a:ln>
                      <a:noFill/>
                    </a:ln>
                  </pic:spPr>
                </pic:pic>
              </a:graphicData>
            </a:graphic>
          </wp:inline>
        </w:drawing>
      </w:r>
    </w:p>
    <w:p w14:paraId="116592F3" w14:textId="77777777" w:rsidR="00863F99" w:rsidRDefault="00863F99" w:rsidP="00863F99"/>
    <w:p w14:paraId="00C33C5D" w14:textId="77777777" w:rsidR="00863F99" w:rsidRDefault="00863F99" w:rsidP="00863F99"/>
    <w:p w14:paraId="5CEF6538" w14:textId="77777777" w:rsidR="00863F99" w:rsidRDefault="00863F99" w:rsidP="00863F99">
      <w:pPr>
        <w:ind w:left="630" w:hanging="630"/>
      </w:pPr>
      <w:r w:rsidRPr="00863F99">
        <w:rPr>
          <w:rStyle w:val="Strong"/>
        </w:rPr>
        <w:t>DC9:</w:t>
      </w:r>
      <w:r>
        <w:t xml:space="preserve"> </w:t>
      </w:r>
      <w:r w:rsidRPr="00863F99">
        <w:t>Matrix Report shall appear similar to the following:</w:t>
      </w:r>
    </w:p>
    <w:p w14:paraId="670B0057" w14:textId="77777777" w:rsidR="00863F99" w:rsidRDefault="00863F99" w:rsidP="00863F99">
      <w:r>
        <w:rPr>
          <w:noProof/>
        </w:rPr>
        <w:drawing>
          <wp:inline distT="0" distB="0" distL="0" distR="0" wp14:anchorId="0CDA0E0F" wp14:editId="245A1630">
            <wp:extent cx="3838575" cy="2447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38575" cy="2447925"/>
                    </a:xfrm>
                    <a:prstGeom prst="rect">
                      <a:avLst/>
                    </a:prstGeom>
                    <a:noFill/>
                    <a:ln>
                      <a:noFill/>
                    </a:ln>
                  </pic:spPr>
                </pic:pic>
              </a:graphicData>
            </a:graphic>
          </wp:inline>
        </w:drawing>
      </w:r>
    </w:p>
    <w:p w14:paraId="2C18FD99" w14:textId="77777777" w:rsidR="00863F99" w:rsidRDefault="00863F99" w:rsidP="00863F99"/>
    <w:p w14:paraId="55C590F3" w14:textId="77777777" w:rsidR="00863F99" w:rsidRDefault="00863F99" w:rsidP="00863F99"/>
    <w:p w14:paraId="1756A73A" w14:textId="77777777" w:rsidR="00863F99" w:rsidRPr="00863F99" w:rsidRDefault="00863F99" w:rsidP="00863F99">
      <w:pPr>
        <w:ind w:left="630" w:hanging="630"/>
      </w:pPr>
      <w:r w:rsidRPr="00863F99">
        <w:rPr>
          <w:rStyle w:val="Strong"/>
        </w:rPr>
        <w:t>DC10:</w:t>
      </w:r>
      <w:r>
        <w:t xml:space="preserve"> </w:t>
      </w:r>
      <w:r w:rsidRPr="00863F99">
        <w:t>Outcome Report shall appear similar to the following:</w:t>
      </w:r>
    </w:p>
    <w:p w14:paraId="725A1397" w14:textId="77777777" w:rsidR="00863F99" w:rsidRDefault="00863F99" w:rsidP="00863F99">
      <w:r>
        <w:rPr>
          <w:noProof/>
        </w:rPr>
        <w:drawing>
          <wp:inline distT="0" distB="0" distL="0" distR="0" wp14:anchorId="2F1206E1" wp14:editId="619EBE9A">
            <wp:extent cx="5476875"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76875" cy="1504950"/>
                    </a:xfrm>
                    <a:prstGeom prst="rect">
                      <a:avLst/>
                    </a:prstGeom>
                    <a:noFill/>
                    <a:ln>
                      <a:noFill/>
                    </a:ln>
                  </pic:spPr>
                </pic:pic>
              </a:graphicData>
            </a:graphic>
          </wp:inline>
        </w:drawing>
      </w:r>
    </w:p>
    <w:p w14:paraId="04AE788D" w14:textId="77777777" w:rsidR="00863F99" w:rsidRDefault="00863F99" w:rsidP="00863F99">
      <w:r>
        <w:tab/>
        <w:t xml:space="preserve"> </w:t>
      </w:r>
    </w:p>
    <w:p w14:paraId="345373E4" w14:textId="77777777" w:rsidR="00863F99" w:rsidRDefault="00863F99" w:rsidP="00863F99"/>
    <w:p w14:paraId="0091D44A" w14:textId="77777777" w:rsidR="00863F99" w:rsidRDefault="00863F99" w:rsidP="00863F99"/>
    <w:p w14:paraId="7589C1EB" w14:textId="77777777" w:rsidR="00863F99" w:rsidRDefault="00863F99" w:rsidP="00863F99">
      <w:pPr>
        <w:pStyle w:val="Heading3"/>
      </w:pPr>
      <w:bookmarkStart w:id="103" w:name="_Toc418500319"/>
      <w:bookmarkStart w:id="104" w:name="_Toc497996620"/>
      <w:r>
        <w:t>Human Factors (HF)</w:t>
      </w:r>
      <w:bookmarkEnd w:id="103"/>
      <w:bookmarkEnd w:id="104"/>
    </w:p>
    <w:p w14:paraId="40E14690" w14:textId="77777777" w:rsidR="00863F99" w:rsidRDefault="00863F99" w:rsidP="00D42FC1">
      <w:pPr>
        <w:ind w:left="630" w:hanging="630"/>
      </w:pPr>
      <w:r>
        <w:t>No provisions related to human factors are required by this application.</w:t>
      </w:r>
    </w:p>
    <w:p w14:paraId="1D5CE0CD" w14:textId="77777777" w:rsidR="00863F99" w:rsidRDefault="00863F99" w:rsidP="00863F99">
      <w:pPr>
        <w:pStyle w:val="Heading3"/>
      </w:pPr>
      <w:bookmarkStart w:id="105" w:name="_Toc418500320"/>
      <w:bookmarkStart w:id="106" w:name="_Toc497996621"/>
      <w:r>
        <w:t xml:space="preserve">External </w:t>
      </w:r>
      <w:r w:rsidRPr="00863F99">
        <w:t>Interface</w:t>
      </w:r>
      <w:r>
        <w:t xml:space="preserve"> Requirements (XI)</w:t>
      </w:r>
      <w:bookmarkEnd w:id="105"/>
      <w:bookmarkEnd w:id="106"/>
    </w:p>
    <w:p w14:paraId="0F28CDD3" w14:textId="77777777" w:rsidR="00863F99" w:rsidRDefault="00863F99" w:rsidP="00863F99">
      <w:pPr>
        <w:pStyle w:val="Heading4"/>
      </w:pPr>
      <w:bookmarkStart w:id="107" w:name="_Toc418500321"/>
      <w:r w:rsidRPr="00863F99">
        <w:t>Hardware</w:t>
      </w:r>
      <w:r>
        <w:t xml:space="preserve"> (HW)</w:t>
      </w:r>
      <w:bookmarkEnd w:id="107"/>
    </w:p>
    <w:p w14:paraId="2B6CD7B8" w14:textId="77777777" w:rsidR="00863F99" w:rsidRPr="00863F99" w:rsidRDefault="00863F99" w:rsidP="00D42FC1">
      <w:pPr>
        <w:ind w:left="1080" w:hanging="720"/>
      </w:pPr>
      <w:r w:rsidRPr="00863F99">
        <w:rPr>
          <w:rStyle w:val="Strong"/>
        </w:rPr>
        <w:t>HW1:</w:t>
      </w:r>
      <w:r>
        <w:t xml:space="preserve"> </w:t>
      </w:r>
      <w:r w:rsidRPr="00863F99">
        <w:t>The application is accessible on any hardware connected to the Internet which supports one or more of the browsers listed below (SW1).</w:t>
      </w:r>
    </w:p>
    <w:p w14:paraId="099C6CF0" w14:textId="77777777" w:rsidR="00863F99" w:rsidRDefault="00863F99" w:rsidP="00863F99">
      <w:pPr>
        <w:pStyle w:val="Heading4"/>
      </w:pPr>
      <w:bookmarkStart w:id="108" w:name="_Ref350818993"/>
      <w:bookmarkStart w:id="109" w:name="_Toc418500322"/>
      <w:r w:rsidRPr="00863F99">
        <w:t>Software</w:t>
      </w:r>
      <w:r>
        <w:t xml:space="preserve"> (SW)</w:t>
      </w:r>
      <w:bookmarkEnd w:id="108"/>
      <w:bookmarkEnd w:id="109"/>
    </w:p>
    <w:p w14:paraId="510BE46A" w14:textId="0BD773A5" w:rsidR="00863F99" w:rsidRDefault="00863F99" w:rsidP="00D42FC1">
      <w:pPr>
        <w:ind w:left="1080" w:hanging="720"/>
      </w:pPr>
      <w:r w:rsidRPr="00863F99">
        <w:rPr>
          <w:rStyle w:val="Strong"/>
        </w:rPr>
        <w:t>SW1:</w:t>
      </w:r>
      <w:r>
        <w:t xml:space="preserve"> </w:t>
      </w:r>
      <w:r w:rsidRPr="00863F99">
        <w:t>The system should be able to run on all of the commonly used browsers.(Fire Fox, Chrome, Safari)</w:t>
      </w:r>
    </w:p>
    <w:p w14:paraId="50469D4F" w14:textId="77777777" w:rsidR="00863F99" w:rsidRDefault="00863F99" w:rsidP="00863F99">
      <w:pPr>
        <w:pStyle w:val="Heading4"/>
      </w:pPr>
      <w:bookmarkStart w:id="110" w:name="_Toc418500323"/>
      <w:r w:rsidRPr="00863F99">
        <w:t>Communications</w:t>
      </w:r>
      <w:r>
        <w:t xml:space="preserve"> (CM)</w:t>
      </w:r>
      <w:bookmarkEnd w:id="110"/>
    </w:p>
    <w:p w14:paraId="400DC1A1" w14:textId="77777777" w:rsidR="00863F99" w:rsidRDefault="00863F99" w:rsidP="00D42FC1">
      <w:pPr>
        <w:ind w:left="1080" w:hanging="720"/>
      </w:pPr>
      <w:r w:rsidRPr="00863F99">
        <w:rPr>
          <w:rStyle w:val="Strong"/>
        </w:rPr>
        <w:t>CM1:</w:t>
      </w:r>
      <w:r>
        <w:t xml:space="preserve"> </w:t>
      </w:r>
      <w:r w:rsidRPr="00863F99">
        <w:t>Connection to CAS is required.</w:t>
      </w:r>
      <w:r>
        <w:t xml:space="preserve"> </w:t>
      </w:r>
    </w:p>
    <w:p w14:paraId="6ACA26D6" w14:textId="77777777" w:rsidR="00863F99" w:rsidRDefault="00863F99" w:rsidP="00D42FC1">
      <w:pPr>
        <w:pStyle w:val="Heading3"/>
      </w:pPr>
      <w:bookmarkStart w:id="111" w:name="_Toc418500324"/>
      <w:bookmarkStart w:id="112" w:name="_Toc497996622"/>
      <w:r>
        <w:t>Security (SC)</w:t>
      </w:r>
      <w:bookmarkEnd w:id="111"/>
      <w:bookmarkEnd w:id="112"/>
    </w:p>
    <w:p w14:paraId="6840C86A" w14:textId="77777777" w:rsidR="00863F99" w:rsidRDefault="00863F99" w:rsidP="00D42FC1">
      <w:pPr>
        <w:ind w:left="630" w:hanging="630"/>
      </w:pPr>
      <w:r w:rsidRPr="00D42FC1">
        <w:rPr>
          <w:rStyle w:val="Strong"/>
        </w:rPr>
        <w:t>SC1:</w:t>
      </w:r>
      <w:r>
        <w:t xml:space="preserve"> </w:t>
      </w:r>
      <w:r w:rsidRPr="00D42FC1">
        <w:t>The application shall only be accessible to MTECHs users within the Stout system.</w:t>
      </w:r>
      <w:r>
        <w:t xml:space="preserve"> </w:t>
      </w:r>
    </w:p>
    <w:p w14:paraId="18558146" w14:textId="77777777" w:rsidR="00863F99" w:rsidRDefault="00863F99" w:rsidP="00863F99"/>
    <w:p w14:paraId="234D0A16" w14:textId="77777777" w:rsidR="00863F99" w:rsidRDefault="00863F99" w:rsidP="00D42FC1">
      <w:pPr>
        <w:ind w:left="630" w:hanging="630"/>
      </w:pPr>
      <w:r w:rsidRPr="00D42FC1">
        <w:rPr>
          <w:rStyle w:val="Strong"/>
        </w:rPr>
        <w:t>SC2:</w:t>
      </w:r>
      <w:r>
        <w:t xml:space="preserve"> </w:t>
      </w:r>
      <w:r w:rsidRPr="00D42FC1">
        <w:t>The application shall not contain Montana Tech student numbers. It may contain student names and will contain assignment, project and/or test question scores.</w:t>
      </w:r>
      <w:r>
        <w:t xml:space="preserve"> </w:t>
      </w:r>
    </w:p>
    <w:p w14:paraId="5D88B58C" w14:textId="77777777" w:rsidR="00863F99" w:rsidRDefault="00863F99" w:rsidP="00863F99"/>
    <w:p w14:paraId="60A9A79B" w14:textId="77777777" w:rsidR="00863F99" w:rsidRDefault="00863F99" w:rsidP="00D42FC1">
      <w:pPr>
        <w:ind w:left="630" w:hanging="630"/>
      </w:pPr>
      <w:r w:rsidRPr="00D42FC1">
        <w:rPr>
          <w:rStyle w:val="Strong"/>
        </w:rPr>
        <w:t>SC3:</w:t>
      </w:r>
      <w:r>
        <w:t xml:space="preserve"> </w:t>
      </w:r>
      <w:r w:rsidRPr="00D42FC1">
        <w:t>Stout must comply with FERPA regulations.</w:t>
      </w:r>
      <w:r>
        <w:t xml:space="preserve"> </w:t>
      </w:r>
    </w:p>
    <w:p w14:paraId="678FC6CA" w14:textId="77777777" w:rsidR="00863F99" w:rsidRDefault="00863F99" w:rsidP="00863F99"/>
    <w:p w14:paraId="11CA194A" w14:textId="77777777" w:rsidR="00863F99" w:rsidRDefault="00863F99" w:rsidP="00D42FC1">
      <w:pPr>
        <w:pStyle w:val="Heading3"/>
      </w:pPr>
      <w:bookmarkStart w:id="113" w:name="_Toc418500325"/>
      <w:bookmarkStart w:id="114" w:name="_Toc497996623"/>
      <w:r>
        <w:t>Development Environment (DV)</w:t>
      </w:r>
      <w:bookmarkEnd w:id="113"/>
      <w:bookmarkEnd w:id="114"/>
    </w:p>
    <w:p w14:paraId="1138E090" w14:textId="77777777" w:rsidR="00863F99" w:rsidRDefault="00863F99" w:rsidP="00D42FC1">
      <w:r>
        <w:t>No provisions related to the development environment are required by this application.</w:t>
      </w:r>
    </w:p>
    <w:p w14:paraId="4E0B9C06" w14:textId="77777777" w:rsidR="00863F99" w:rsidRDefault="00863F99" w:rsidP="00D42FC1">
      <w:pPr>
        <w:pStyle w:val="Heading3"/>
      </w:pPr>
      <w:bookmarkStart w:id="115" w:name="_Toc418500326"/>
      <w:bookmarkStart w:id="116" w:name="_Toc497996624"/>
      <w:r w:rsidRPr="00D42FC1">
        <w:t>Standards</w:t>
      </w:r>
      <w:r>
        <w:t xml:space="preserve"> (ST)</w:t>
      </w:r>
      <w:bookmarkEnd w:id="115"/>
      <w:bookmarkEnd w:id="116"/>
    </w:p>
    <w:p w14:paraId="2E6D765C" w14:textId="77777777" w:rsidR="00863F99" w:rsidRDefault="00863F99" w:rsidP="00D42FC1">
      <w:pPr>
        <w:ind w:left="630" w:hanging="630"/>
      </w:pPr>
      <w:r w:rsidRPr="00D42FC1">
        <w:rPr>
          <w:rStyle w:val="Strong"/>
        </w:rPr>
        <w:t>ST1:</w:t>
      </w:r>
      <w:r>
        <w:t xml:space="preserve"> </w:t>
      </w:r>
      <w:r w:rsidRPr="00D42FC1">
        <w:t>All HTML code adheres to HTML5</w:t>
      </w:r>
    </w:p>
    <w:p w14:paraId="38627BA4" w14:textId="77777777" w:rsidR="00863F99" w:rsidRDefault="00863F99" w:rsidP="00863F99">
      <w:r>
        <w:t xml:space="preserve"> </w:t>
      </w:r>
    </w:p>
    <w:p w14:paraId="352E22B6" w14:textId="77777777" w:rsidR="00863F99" w:rsidRDefault="00863F99" w:rsidP="00D42FC1">
      <w:pPr>
        <w:ind w:left="630" w:hanging="630"/>
      </w:pPr>
      <w:r w:rsidRPr="00D42FC1">
        <w:rPr>
          <w:rStyle w:val="Strong"/>
        </w:rPr>
        <w:t>ST2:</w:t>
      </w:r>
      <w:r>
        <w:t xml:space="preserve"> </w:t>
      </w:r>
      <w:r w:rsidRPr="00D42FC1">
        <w:t>All CSS code adheres to CSS 3</w:t>
      </w:r>
    </w:p>
    <w:p w14:paraId="45F67BAE" w14:textId="77777777" w:rsidR="00863F99" w:rsidRDefault="00863F99" w:rsidP="00863F99"/>
    <w:p w14:paraId="1BF39AB4" w14:textId="78351339" w:rsidR="00863F99" w:rsidRDefault="00863F99" w:rsidP="00D42FC1">
      <w:pPr>
        <w:ind w:left="630" w:hanging="630"/>
      </w:pPr>
      <w:r w:rsidRPr="00D42FC1">
        <w:rPr>
          <w:rStyle w:val="Strong"/>
        </w:rPr>
        <w:t>ST3:</w:t>
      </w:r>
      <w:r>
        <w:t xml:space="preserve"> A set of coding standards will be used so that the format and character of the code is consistent.  These coding standards shall include the W3C standards (</w:t>
      </w:r>
      <w:hyperlink r:id="rId30" w:history="1">
        <w:r>
          <w:rPr>
            <w:rStyle w:val="Hyperlink"/>
          </w:rPr>
          <w:t>http://www.w3.org/standards/</w:t>
        </w:r>
      </w:hyperlink>
      <w:r>
        <w:t>) for web-content development.</w:t>
      </w:r>
    </w:p>
    <w:p w14:paraId="6B82B2B8" w14:textId="77777777" w:rsidR="00863F99" w:rsidRDefault="00863F99" w:rsidP="00D42FC1">
      <w:pPr>
        <w:pStyle w:val="Heading3"/>
      </w:pPr>
      <w:bookmarkStart w:id="117" w:name="_Toc418500327"/>
      <w:bookmarkStart w:id="118" w:name="_Toc497996625"/>
      <w:r>
        <w:t xml:space="preserve">Delivery </w:t>
      </w:r>
      <w:r w:rsidRPr="00D42FC1">
        <w:t>Environment</w:t>
      </w:r>
      <w:r>
        <w:t xml:space="preserve"> (DL)</w:t>
      </w:r>
      <w:bookmarkEnd w:id="117"/>
      <w:bookmarkEnd w:id="118"/>
    </w:p>
    <w:p w14:paraId="100F3A0D" w14:textId="77777777" w:rsidR="00863F99" w:rsidRDefault="00863F99" w:rsidP="00D42FC1">
      <w:pPr>
        <w:pStyle w:val="Heading4"/>
      </w:pPr>
      <w:bookmarkStart w:id="119" w:name="_Toc418500328"/>
      <w:r>
        <w:t>Site (SI)</w:t>
      </w:r>
      <w:bookmarkEnd w:id="119"/>
    </w:p>
    <w:p w14:paraId="3332CC48" w14:textId="77777777" w:rsidR="00863F99" w:rsidRDefault="00863F99" w:rsidP="00D42FC1">
      <w:r>
        <w:t>No site requirements are placed on the application.</w:t>
      </w:r>
    </w:p>
    <w:p w14:paraId="70014379" w14:textId="6C139921" w:rsidR="00DF2515" w:rsidRDefault="00DF2515" w:rsidP="00DF2515">
      <w:pPr>
        <w:pStyle w:val="Heading3"/>
      </w:pPr>
      <w:bookmarkStart w:id="120" w:name="_Toc497996626"/>
      <w:bookmarkStart w:id="121" w:name="_Toc296227371"/>
      <w:r w:rsidRPr="00DF2515">
        <w:rPr>
          <w:szCs w:val="24"/>
        </w:rPr>
        <w:lastRenderedPageBreak/>
        <w:t>Performance (PR)</w:t>
      </w:r>
      <w:bookmarkEnd w:id="120"/>
      <w:r w:rsidRPr="00DF2515">
        <w:rPr>
          <w:szCs w:val="24"/>
        </w:rPr>
        <w:t xml:space="preserve"> </w:t>
      </w:r>
    </w:p>
    <w:p w14:paraId="7B867CE7" w14:textId="272F7CA0" w:rsidR="00DF2515" w:rsidRDefault="00DF2515" w:rsidP="00DF2515">
      <w:pPr>
        <w:rPr>
          <w:szCs w:val="24"/>
        </w:rPr>
      </w:pPr>
      <w:r w:rsidRPr="00675FC7">
        <w:rPr>
          <w:rStyle w:val="Strong"/>
        </w:rPr>
        <w:t>PR1:</w:t>
      </w:r>
      <w:r>
        <w:rPr>
          <w:szCs w:val="24"/>
        </w:rPr>
        <w:t xml:space="preserve"> All pages of this application must load on average within 6 seconds when accessed from a computer connected to the campus network. Measurements will be taken using the iWebTool Speed Test (</w:t>
      </w:r>
      <w:hyperlink r:id="rId31">
        <w:r>
          <w:rPr>
            <w:color w:val="0000FF"/>
            <w:szCs w:val="24"/>
            <w:u w:val="single"/>
          </w:rPr>
          <w:t>www.iwebtool.com</w:t>
        </w:r>
      </w:hyperlink>
      <w:r>
        <w:rPr>
          <w:szCs w:val="24"/>
        </w:rPr>
        <w:t xml:space="preserve">, website speed test).  </w:t>
      </w:r>
    </w:p>
    <w:p w14:paraId="7172A52C" w14:textId="77777777" w:rsidR="00DF2515" w:rsidRDefault="00DF2515" w:rsidP="00DF2515">
      <w:pPr>
        <w:rPr>
          <w:szCs w:val="24"/>
        </w:rPr>
      </w:pPr>
      <w:r>
        <w:rPr>
          <w:szCs w:val="24"/>
        </w:rPr>
        <w:t xml:space="preserve"> </w:t>
      </w:r>
    </w:p>
    <w:p w14:paraId="2A719561" w14:textId="11E805EA" w:rsidR="00DF2515" w:rsidRPr="00675FC7" w:rsidRDefault="00675FC7" w:rsidP="00675FC7">
      <w:pPr>
        <w:pStyle w:val="Heading3"/>
      </w:pPr>
      <w:r>
        <w:t xml:space="preserve"> </w:t>
      </w:r>
      <w:bookmarkStart w:id="122" w:name="_Toc497996627"/>
      <w:r w:rsidR="00DF2515">
        <w:t>Deliverable Items, Dates and Conditions (DD)</w:t>
      </w:r>
      <w:bookmarkEnd w:id="122"/>
      <w:r w:rsidR="00DF2515">
        <w:t xml:space="preserve"> </w:t>
      </w:r>
    </w:p>
    <w:p w14:paraId="627C6295" w14:textId="77777777" w:rsidR="00DF2515" w:rsidRDefault="00DF2515" w:rsidP="00DF2515">
      <w:pPr>
        <w:rPr>
          <w:szCs w:val="24"/>
        </w:rPr>
      </w:pPr>
      <w:r w:rsidRPr="00675FC7">
        <w:rPr>
          <w:rStyle w:val="Strong"/>
        </w:rPr>
        <w:t>DD1:</w:t>
      </w:r>
      <w:r>
        <w:rPr>
          <w:szCs w:val="24"/>
        </w:rPr>
        <w:t xml:space="preserve"> A current version of this SRS, design document, test document, user manual, and maintenance manual will be delivered with the application. </w:t>
      </w:r>
    </w:p>
    <w:p w14:paraId="79141F73" w14:textId="220ABEAF" w:rsidR="00DF2515" w:rsidRPr="00675FC7" w:rsidRDefault="00DF2515" w:rsidP="00675FC7">
      <w:pPr>
        <w:pStyle w:val="Heading3"/>
      </w:pPr>
      <w:bookmarkStart w:id="123" w:name="_Toc497996628"/>
      <w:r>
        <w:t>Cost (CT)</w:t>
      </w:r>
      <w:bookmarkEnd w:id="123"/>
      <w:r>
        <w:t xml:space="preserve"> </w:t>
      </w:r>
    </w:p>
    <w:p w14:paraId="7AC82128" w14:textId="718BEEAF" w:rsidR="00DF2515" w:rsidRPr="00675FC7" w:rsidRDefault="00DF2515" w:rsidP="00DF2515">
      <w:pPr>
        <w:rPr>
          <w:szCs w:val="24"/>
        </w:rPr>
      </w:pPr>
      <w:r>
        <w:rPr>
          <w:szCs w:val="24"/>
        </w:rPr>
        <w:t xml:space="preserve">No cost requirements are placed on the application. </w:t>
      </w:r>
    </w:p>
    <w:p w14:paraId="08BB130D" w14:textId="11328BD7" w:rsidR="00DF2515" w:rsidRPr="00675FC7" w:rsidRDefault="00DF2515" w:rsidP="00675FC7">
      <w:pPr>
        <w:pStyle w:val="Heading3"/>
      </w:pPr>
      <w:bookmarkStart w:id="124" w:name="_Toc497996629"/>
      <w:r>
        <w:t>Quality (QL)</w:t>
      </w:r>
      <w:bookmarkEnd w:id="124"/>
      <w:r>
        <w:t xml:space="preserve"> </w:t>
      </w:r>
    </w:p>
    <w:p w14:paraId="0BD68EA0" w14:textId="77777777" w:rsidR="00DF2515" w:rsidRPr="00675FC7" w:rsidRDefault="00DF2515" w:rsidP="00DF2515">
      <w:pPr>
        <w:rPr>
          <w:rStyle w:val="Strong"/>
        </w:rPr>
      </w:pPr>
      <w:r w:rsidRPr="00675FC7">
        <w:rPr>
          <w:rStyle w:val="Strong"/>
        </w:rPr>
        <w:t xml:space="preserve">Reliability (RL) </w:t>
      </w:r>
    </w:p>
    <w:p w14:paraId="412A4CBE" w14:textId="77777777" w:rsidR="00DF2515" w:rsidRDefault="00DF2515" w:rsidP="00DF2515">
      <w:pPr>
        <w:ind w:firstLine="360"/>
        <w:rPr>
          <w:szCs w:val="24"/>
        </w:rPr>
      </w:pPr>
      <w:r>
        <w:rPr>
          <w:szCs w:val="24"/>
        </w:rPr>
        <w:t>Application should be capable of all queries for any date range stored without crashing.</w:t>
      </w:r>
    </w:p>
    <w:p w14:paraId="0ECEECD8" w14:textId="77777777" w:rsidR="00DF2515" w:rsidRPr="00142985" w:rsidRDefault="00DF2515" w:rsidP="00DF2515">
      <w:pPr>
        <w:rPr>
          <w:rStyle w:val="Strong"/>
        </w:rPr>
      </w:pPr>
      <w:r w:rsidRPr="00142985">
        <w:rPr>
          <w:rStyle w:val="Strong"/>
        </w:rPr>
        <w:t xml:space="preserve">Availability (AL) </w:t>
      </w:r>
    </w:p>
    <w:p w14:paraId="3360C973" w14:textId="77777777" w:rsidR="00DF2515" w:rsidRDefault="00DF2515" w:rsidP="00DF2515">
      <w:pPr>
        <w:ind w:firstLine="360"/>
        <w:rPr>
          <w:szCs w:val="24"/>
        </w:rPr>
      </w:pPr>
      <w:r>
        <w:rPr>
          <w:szCs w:val="24"/>
        </w:rPr>
        <w:t>Application should be available on the Montana Tech campus network to faculty members whose departments utilize the application.</w:t>
      </w:r>
    </w:p>
    <w:p w14:paraId="231D1659" w14:textId="77777777" w:rsidR="00DF2515" w:rsidRPr="00142985" w:rsidRDefault="00DF2515" w:rsidP="00DF2515">
      <w:pPr>
        <w:rPr>
          <w:rStyle w:val="Strong"/>
        </w:rPr>
      </w:pPr>
      <w:r w:rsidRPr="00142985">
        <w:rPr>
          <w:rStyle w:val="Strong"/>
        </w:rPr>
        <w:t xml:space="preserve">Maintainability (ML) </w:t>
      </w:r>
    </w:p>
    <w:p w14:paraId="2DEF1871" w14:textId="77777777" w:rsidR="00DF2515" w:rsidRDefault="00DF2515" w:rsidP="00DF2515">
      <w:pPr>
        <w:ind w:left="360"/>
        <w:rPr>
          <w:szCs w:val="24"/>
        </w:rPr>
      </w:pPr>
      <w:r>
        <w:rPr>
          <w:szCs w:val="24"/>
        </w:rPr>
        <w:t xml:space="preserve">Better than AbOut.  </w:t>
      </w:r>
    </w:p>
    <w:p w14:paraId="48898529" w14:textId="77777777" w:rsidR="00DF2515" w:rsidRPr="00142985" w:rsidRDefault="00DF2515" w:rsidP="00DF2515">
      <w:pPr>
        <w:rPr>
          <w:rStyle w:val="Strong"/>
        </w:rPr>
      </w:pPr>
      <w:r w:rsidRPr="00142985">
        <w:rPr>
          <w:rStyle w:val="Strong"/>
        </w:rPr>
        <w:t xml:space="preserve">Usability (UL) </w:t>
      </w:r>
    </w:p>
    <w:p w14:paraId="5EC65520" w14:textId="77777777" w:rsidR="00DF2515" w:rsidRDefault="00DF2515" w:rsidP="00DF2515">
      <w:pPr>
        <w:ind w:left="360"/>
        <w:rPr>
          <w:szCs w:val="24"/>
        </w:rPr>
      </w:pPr>
      <w:r w:rsidRPr="00142985">
        <w:rPr>
          <w:rStyle w:val="Strong"/>
        </w:rPr>
        <w:t>UL1:</w:t>
      </w:r>
      <w:r>
        <w:rPr>
          <w:szCs w:val="24"/>
        </w:rPr>
        <w:t xml:space="preserve"> No faculty or staff member spends longer than 10 minutes figuring out how to complete a task of the application.  </w:t>
      </w:r>
    </w:p>
    <w:p w14:paraId="79BCA7A7" w14:textId="77777777" w:rsidR="00DF2515" w:rsidRDefault="00DF2515" w:rsidP="00DF2515">
      <w:pPr>
        <w:ind w:left="360"/>
        <w:rPr>
          <w:szCs w:val="24"/>
        </w:rPr>
      </w:pPr>
      <w:r>
        <w:rPr>
          <w:szCs w:val="24"/>
        </w:rPr>
        <w:t xml:space="preserve"> </w:t>
      </w:r>
    </w:p>
    <w:p w14:paraId="5578BB9C" w14:textId="77777777" w:rsidR="00DF2515" w:rsidRDefault="00DF2515" w:rsidP="00DF2515">
      <w:pPr>
        <w:ind w:left="360"/>
        <w:rPr>
          <w:szCs w:val="24"/>
        </w:rPr>
      </w:pPr>
      <w:r w:rsidRPr="00142985">
        <w:rPr>
          <w:rStyle w:val="Strong"/>
        </w:rPr>
        <w:t>UL2:</w:t>
      </w:r>
      <w:r>
        <w:rPr>
          <w:szCs w:val="24"/>
        </w:rPr>
        <w:t xml:space="preserve"> The user shall be able to exit the system at any time. </w:t>
      </w:r>
    </w:p>
    <w:p w14:paraId="13C238F3" w14:textId="77777777" w:rsidR="00DF2515" w:rsidRPr="00142985" w:rsidRDefault="00DF2515" w:rsidP="00DF2515">
      <w:pPr>
        <w:rPr>
          <w:rStyle w:val="Strong"/>
        </w:rPr>
      </w:pPr>
      <w:r w:rsidRPr="00142985">
        <w:rPr>
          <w:rStyle w:val="Strong"/>
        </w:rPr>
        <w:t xml:space="preserve">Enhanceability/Extendibility (EN) </w:t>
      </w:r>
    </w:p>
    <w:p w14:paraId="1D0F7D9F" w14:textId="77777777" w:rsidR="00DF2515" w:rsidRDefault="00DF2515" w:rsidP="00DF2515">
      <w:pPr>
        <w:ind w:left="360"/>
        <w:rPr>
          <w:szCs w:val="24"/>
        </w:rPr>
      </w:pPr>
      <w:r>
        <w:rPr>
          <w:szCs w:val="24"/>
        </w:rPr>
        <w:t>Application should be expandable to encompass all departments on campus and track all student outcomes related to that department.</w:t>
      </w:r>
    </w:p>
    <w:p w14:paraId="76531134" w14:textId="77777777" w:rsidR="00DF2515" w:rsidRDefault="00DF2515" w:rsidP="00DF2515">
      <w:pPr>
        <w:ind w:left="360"/>
        <w:rPr>
          <w:szCs w:val="24"/>
        </w:rPr>
      </w:pPr>
    </w:p>
    <w:p w14:paraId="6BC7ECED" w14:textId="77777777" w:rsidR="00DF2515" w:rsidRPr="00142985" w:rsidRDefault="00DF2515" w:rsidP="00DF2515">
      <w:pPr>
        <w:rPr>
          <w:rStyle w:val="Strong"/>
        </w:rPr>
      </w:pPr>
      <w:r w:rsidRPr="00142985">
        <w:rPr>
          <w:rStyle w:val="Strong"/>
        </w:rPr>
        <w:t xml:space="preserve">Portability (PT) </w:t>
      </w:r>
    </w:p>
    <w:p w14:paraId="37D4D996" w14:textId="7AAF90F3" w:rsidR="00DF2515" w:rsidRDefault="00DF2515" w:rsidP="00142985">
      <w:pPr>
        <w:ind w:left="360"/>
        <w:rPr>
          <w:szCs w:val="24"/>
        </w:rPr>
      </w:pPr>
      <w:r>
        <w:rPr>
          <w:szCs w:val="24"/>
        </w:rPr>
        <w:t xml:space="preserve">No specific portability requirements are placed on this application. </w:t>
      </w:r>
    </w:p>
    <w:p w14:paraId="7BAC128D" w14:textId="77777777" w:rsidR="00DF2515" w:rsidRDefault="00DF2515" w:rsidP="00142985">
      <w:pPr>
        <w:pStyle w:val="Heading3"/>
      </w:pPr>
      <w:bookmarkStart w:id="125" w:name="_Toc497996630"/>
      <w:r>
        <w:t>V&amp;V Activities (VV)</w:t>
      </w:r>
      <w:bookmarkEnd w:id="125"/>
      <w:r>
        <w:t xml:space="preserve"> </w:t>
      </w:r>
    </w:p>
    <w:p w14:paraId="13509ADE" w14:textId="77777777" w:rsidR="00DF2515" w:rsidRDefault="00DF2515" w:rsidP="00DF2515">
      <w:pPr>
        <w:rPr>
          <w:szCs w:val="24"/>
        </w:rPr>
      </w:pPr>
      <w:r w:rsidRPr="00142985">
        <w:rPr>
          <w:rStyle w:val="Strong"/>
        </w:rPr>
        <w:t>VV1:</w:t>
      </w:r>
      <w:r>
        <w:rPr>
          <w:szCs w:val="24"/>
        </w:rPr>
        <w:t xml:space="preserve"> As future users of this system will be readily available, the application must be validated by users a minimum of two times during application development.</w:t>
      </w:r>
    </w:p>
    <w:p w14:paraId="16520301" w14:textId="77777777" w:rsidR="00DF2515" w:rsidRDefault="00DF2515" w:rsidP="00DF2515">
      <w:pPr>
        <w:rPr>
          <w:szCs w:val="24"/>
        </w:rPr>
      </w:pPr>
    </w:p>
    <w:p w14:paraId="273053B3" w14:textId="79F08E2C" w:rsidR="00DF2515" w:rsidRDefault="00DF2515" w:rsidP="00142985">
      <w:pPr>
        <w:pStyle w:val="Heading3"/>
      </w:pPr>
      <w:bookmarkStart w:id="126" w:name="_Toc497996631"/>
      <w:r>
        <w:t>Database (DB)</w:t>
      </w:r>
      <w:bookmarkEnd w:id="126"/>
      <w:r>
        <w:t xml:space="preserve"> </w:t>
      </w:r>
    </w:p>
    <w:p w14:paraId="0407D18C" w14:textId="77777777" w:rsidR="00DF2515" w:rsidRDefault="00DF2515" w:rsidP="00DF2515">
      <w:pPr>
        <w:rPr>
          <w:szCs w:val="24"/>
          <w:highlight w:val="white"/>
        </w:rPr>
      </w:pPr>
      <w:r w:rsidRPr="00142985">
        <w:rPr>
          <w:rStyle w:val="Strong"/>
        </w:rPr>
        <w:t>DB1:</w:t>
      </w:r>
      <w:r>
        <w:rPr>
          <w:szCs w:val="24"/>
        </w:rPr>
        <w:t xml:space="preserve"> MySQL shall be us</w:t>
      </w:r>
      <w:r>
        <w:rPr>
          <w:szCs w:val="24"/>
          <w:highlight w:val="white"/>
        </w:rPr>
        <w:t xml:space="preserve">ed for this application. </w:t>
      </w:r>
    </w:p>
    <w:p w14:paraId="3AFEA154" w14:textId="77777777" w:rsidR="00DF2515" w:rsidRDefault="00DF2515" w:rsidP="00DF2515">
      <w:pPr>
        <w:rPr>
          <w:szCs w:val="24"/>
          <w:highlight w:val="white"/>
        </w:rPr>
      </w:pPr>
    </w:p>
    <w:p w14:paraId="299618A7" w14:textId="39FE2C60" w:rsidR="00DF2515" w:rsidRPr="00142985" w:rsidRDefault="00DF2515" w:rsidP="00142985">
      <w:pPr>
        <w:pStyle w:val="Heading3"/>
        <w:rPr>
          <w:highlight w:val="white"/>
        </w:rPr>
      </w:pPr>
      <w:bookmarkStart w:id="127" w:name="_Toc497996632"/>
      <w:r>
        <w:rPr>
          <w:highlight w:val="white"/>
        </w:rPr>
        <w:t>Adaptability (AD)</w:t>
      </w:r>
      <w:bookmarkEnd w:id="127"/>
      <w:r>
        <w:rPr>
          <w:highlight w:val="white"/>
        </w:rPr>
        <w:t xml:space="preserve"> </w:t>
      </w:r>
    </w:p>
    <w:p w14:paraId="7E3C847F" w14:textId="77777777" w:rsidR="00DF2515" w:rsidRDefault="00DF2515" w:rsidP="00DF2515">
      <w:pPr>
        <w:rPr>
          <w:szCs w:val="24"/>
          <w:highlight w:val="white"/>
        </w:rPr>
      </w:pPr>
      <w:r>
        <w:rPr>
          <w:szCs w:val="24"/>
          <w:highlight w:val="white"/>
        </w:rPr>
        <w:t xml:space="preserve">No changes to the above non-functional requirements are expected. </w:t>
      </w:r>
    </w:p>
    <w:p w14:paraId="72B4076D" w14:textId="77777777" w:rsidR="00DF2515" w:rsidRDefault="00DF2515" w:rsidP="00DF2515">
      <w:pPr>
        <w:rPr>
          <w:szCs w:val="24"/>
          <w:highlight w:val="white"/>
        </w:rPr>
      </w:pPr>
    </w:p>
    <w:p w14:paraId="11B46E4C" w14:textId="77777777" w:rsidR="002E0D27" w:rsidRDefault="3EAA84D2" w:rsidP="00AD1471">
      <w:pPr>
        <w:pStyle w:val="Heading2"/>
        <w:keepNext/>
      </w:pPr>
      <w:bookmarkStart w:id="128" w:name="_Toc497996633"/>
      <w:r>
        <w:t>Requirements Models</w:t>
      </w:r>
      <w:bookmarkEnd w:id="128"/>
    </w:p>
    <w:p w14:paraId="6671E1CF" w14:textId="77777777" w:rsidR="00982D05" w:rsidRDefault="3EAA84D2" w:rsidP="3EAA84D2">
      <w:pPr>
        <w:rPr>
          <w:i/>
          <w:iCs/>
          <w:color w:val="0070C0"/>
        </w:rPr>
      </w:pPr>
      <w:r w:rsidRPr="3EAA84D2">
        <w:rPr>
          <w:i/>
          <w:iCs/>
          <w:color w:val="0070C0"/>
        </w:rPr>
        <w:t>[This optional subsection, if present, provides models of the functional requirements to aid in clarifying and validating these requirements. A Z language specification is a good example. This sub-section may be skipped entirely if this SRS does not use any requirements models.]</w:t>
      </w:r>
    </w:p>
    <w:p w14:paraId="6B41B331" w14:textId="77777777" w:rsidR="00001FC6" w:rsidRDefault="00001FC6" w:rsidP="00982D05">
      <w:pPr>
        <w:rPr>
          <w:i/>
          <w:color w:val="0070C0"/>
        </w:rPr>
      </w:pPr>
    </w:p>
    <w:p w14:paraId="0459DD18" w14:textId="77777777" w:rsidR="007F7BB1" w:rsidRDefault="3EAA84D2">
      <w:pPr>
        <w:pStyle w:val="Heading1"/>
      </w:pPr>
      <w:bookmarkStart w:id="129" w:name="_Toc497996634"/>
      <w:r>
        <w:t>Illustrative Use Cases (IUC)</w:t>
      </w:r>
      <w:bookmarkEnd w:id="129"/>
    </w:p>
    <w:bookmarkEnd w:id="121"/>
    <w:p w14:paraId="20531804" w14:textId="77777777" w:rsidR="00CB0882" w:rsidRDefault="3EAA84D2" w:rsidP="3EAA84D2">
      <w:pPr>
        <w:rPr>
          <w:i/>
          <w:iCs/>
          <w:color w:val="0070C0"/>
        </w:rPr>
      </w:pPr>
      <w:r w:rsidRPr="3EAA84D2">
        <w:rPr>
          <w:i/>
          <w:iCs/>
          <w:color w:val="0070C0"/>
        </w:rPr>
        <w:t xml:space="preserve">[This optional section should begin with a hierarchical, logically complete breakdown of all the execution conditions delineated in the functional requirements. Subsections should give detailed use cases for the most important of these conditions. If illustrative use case would not help readers understand the requirements this section should read: </w:t>
      </w:r>
      <w:r w:rsidRPr="3EAA84D2">
        <w:rPr>
          <w:color w:val="0070C0"/>
        </w:rPr>
        <w:t>Illustrative User Cases are not developed for this specification.</w:t>
      </w:r>
      <w:r w:rsidRPr="3EAA84D2">
        <w:rPr>
          <w:i/>
          <w:iCs/>
          <w:color w:val="0070C0"/>
        </w:rPr>
        <w:t>]</w:t>
      </w:r>
    </w:p>
    <w:p w14:paraId="01DF3F78" w14:textId="77777777" w:rsidR="00CB0882" w:rsidRDefault="00CB0882" w:rsidP="00CB0882">
      <w:pPr>
        <w:rPr>
          <w:i/>
          <w:color w:val="002060"/>
        </w:rPr>
      </w:pPr>
    </w:p>
    <w:p w14:paraId="74702000" w14:textId="77777777" w:rsidR="00AC09EE" w:rsidRDefault="3EAA84D2" w:rsidP="00AC09EE">
      <w:pPr>
        <w:pStyle w:val="Heading1"/>
        <w:keepNext/>
      </w:pPr>
      <w:bookmarkStart w:id="130" w:name="_Toc497996635"/>
      <w:r>
        <w:t>Future Enhancements (FE)</w:t>
      </w:r>
      <w:bookmarkEnd w:id="130"/>
    </w:p>
    <w:p w14:paraId="2326B542" w14:textId="77777777" w:rsidR="00AC09EE" w:rsidRDefault="3EAA84D2" w:rsidP="3EAA84D2">
      <w:pPr>
        <w:rPr>
          <w:i/>
          <w:iCs/>
          <w:color w:val="0070C0"/>
        </w:rPr>
      </w:pPr>
      <w:r w:rsidRPr="3EAA84D2">
        <w:rPr>
          <w:i/>
          <w:iCs/>
          <w:color w:val="0070C0"/>
        </w:rPr>
        <w:t xml:space="preserve">[This section should describe any future enhancements that are contemplated at the time this SRS completed. If there is no known possibility that this product will be enhanced in the future this section should read : </w:t>
      </w:r>
      <w:r w:rsidRPr="3EAA84D2">
        <w:rPr>
          <w:color w:val="0070C0"/>
        </w:rPr>
        <w:t>It is not expected that there will be any future enhancements to this product.</w:t>
      </w:r>
      <w:r w:rsidRPr="3EAA84D2">
        <w:rPr>
          <w:i/>
          <w:iCs/>
          <w:color w:val="0070C0"/>
        </w:rPr>
        <w:t>]</w:t>
      </w:r>
    </w:p>
    <w:p w14:paraId="6ECB8344" w14:textId="77777777" w:rsidR="00AC09EE" w:rsidRPr="00CB0882" w:rsidRDefault="00AC09EE" w:rsidP="00CB0882">
      <w:pPr>
        <w:rPr>
          <w:i/>
          <w:color w:val="002060"/>
        </w:rPr>
      </w:pPr>
    </w:p>
    <w:sectPr w:rsidR="00AC09EE" w:rsidRPr="00CB0882" w:rsidSect="00870F2D">
      <w:footerReference w:type="even" r:id="rId32"/>
      <w:footerReference w:type="default" r:id="rId33"/>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revor Brooks" w:date="2017-09-13T23:39:00Z" w:initials="TB">
    <w:p w14:paraId="400DCA56" w14:textId="304D032E" w:rsidR="00870F2D" w:rsidRDefault="00870F2D">
      <w:pPr>
        <w:pStyle w:val="CommentText"/>
      </w:pPr>
      <w:r>
        <w:rPr>
          <w:rStyle w:val="CommentReference"/>
        </w:rPr>
        <w:annotationRef/>
      </w:r>
      <w:r>
        <w:t xml:space="preserve">Version number should change according to </w:t>
      </w:r>
      <w:r w:rsidRPr="00316B1E">
        <w:t>http://semver.org/</w:t>
      </w:r>
    </w:p>
  </w:comment>
  <w:comment w:id="19" w:author="Nathan Lewis" w:date="2017-10-10T19:23:00Z" w:initials="">
    <w:p w14:paraId="63D9C3B1" w14:textId="77777777" w:rsidR="00870F2D" w:rsidRDefault="00870F2D" w:rsidP="00922858">
      <w:pPr>
        <w:widowControl w:val="0"/>
      </w:pPr>
      <w:r>
        <w:t>?</w:t>
      </w:r>
    </w:p>
  </w:comment>
  <w:comment w:id="20" w:author="Nathan Lewis" w:date="2017-10-10T19:24:00Z" w:initials="">
    <w:p w14:paraId="34353FC2" w14:textId="77777777" w:rsidR="00870F2D" w:rsidRDefault="00870F2D" w:rsidP="00922858">
      <w:pPr>
        <w:widowControl w:val="0"/>
      </w:pPr>
      <w:r>
        <w:t>Shouldn't it tho?</w:t>
      </w:r>
    </w:p>
  </w:comment>
  <w:comment w:id="31" w:author="Nathan Lewis" w:date="2017-10-15T21:19:00Z" w:initials="">
    <w:p w14:paraId="79DBC2E0" w14:textId="77777777" w:rsidR="00870F2D" w:rsidRDefault="00870F2D" w:rsidP="00922858">
      <w:pPr>
        <w:widowControl w:val="0"/>
      </w:pPr>
      <w:r>
        <w:t>Is this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0DCA56" w15:done="0"/>
  <w15:commentEx w15:paraId="63D9C3B1" w15:done="0"/>
  <w15:commentEx w15:paraId="34353FC2" w15:done="0"/>
  <w15:commentEx w15:paraId="79DBC2E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00DCA56" w16cid:durableId="1DAB2B1D"/>
  <w16cid:commentId w16cid:paraId="63D9C3B1" w16cid:durableId="1DAC2699"/>
  <w16cid:commentId w16cid:paraId="34353FC2" w16cid:durableId="1DAC269A"/>
  <w16cid:commentId w16cid:paraId="79DBC2E0" w16cid:durableId="1DAC269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9E4184" w14:textId="77777777" w:rsidR="00197213" w:rsidRDefault="00197213">
      <w:r>
        <w:separator/>
      </w:r>
    </w:p>
  </w:endnote>
  <w:endnote w:type="continuationSeparator" w:id="0">
    <w:p w14:paraId="49F37CE5" w14:textId="77777777" w:rsidR="00197213" w:rsidRDefault="001972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C6AEEA" w14:textId="77777777" w:rsidR="00870F2D" w:rsidRDefault="00870F2D">
    <w:pPr>
      <w:pStyle w:val="Footer"/>
      <w:framePr w:wrap="around" w:vAnchor="text" w:hAnchor="margin" w:y="1"/>
      <w:rPr>
        <w:rStyle w:val="PageNumber"/>
        <w:b/>
      </w:rPr>
    </w:pPr>
    <w:r>
      <w:rPr>
        <w:rStyle w:val="PageNumber"/>
        <w:b/>
      </w:rPr>
      <w:fldChar w:fldCharType="begin"/>
    </w:r>
    <w:r>
      <w:rPr>
        <w:rStyle w:val="PageNumber"/>
        <w:b/>
      </w:rPr>
      <w:instrText xml:space="preserve">PAGE  </w:instrText>
    </w:r>
    <w:r>
      <w:rPr>
        <w:rStyle w:val="PageNumber"/>
        <w:b/>
      </w:rPr>
      <w:fldChar w:fldCharType="separate"/>
    </w:r>
    <w:r>
      <w:rPr>
        <w:rStyle w:val="PageNumber"/>
        <w:b/>
        <w:noProof/>
      </w:rPr>
      <w:t>ii</w:t>
    </w:r>
    <w:r>
      <w:rPr>
        <w:rStyle w:val="PageNumber"/>
        <w:b/>
      </w:rPr>
      <w:fldChar w:fldCharType="end"/>
    </w:r>
  </w:p>
  <w:p w14:paraId="651E1882" w14:textId="77777777" w:rsidR="00870F2D" w:rsidRDefault="00870F2D" w:rsidP="3EAA84D2">
    <w:pPr>
      <w:pStyle w:val="Footer"/>
      <w:tabs>
        <w:tab w:val="left" w:pos="450"/>
      </w:tabs>
      <w:ind w:right="360" w:firstLine="360"/>
      <w:rPr>
        <w:b/>
        <w:bCs/>
      </w:rPr>
    </w:pPr>
    <w:r>
      <w:rPr>
        <w:b/>
        <w:caps/>
      </w:rPr>
      <w:tab/>
    </w:r>
    <w:r>
      <w:rPr>
        <w:b/>
        <w:caps/>
      </w:rPr>
      <w:tab/>
    </w:r>
    <w:r>
      <w:rPr>
        <w:b/>
      </w:rPr>
      <w:tab/>
    </w:r>
    <w:r w:rsidRPr="3EAA84D2">
      <w:rPr>
        <w:b/>
        <w:bCs/>
      </w:rPr>
      <w:t>Version 1.0</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0E3D78" w14:textId="6F97F08F" w:rsidR="00870F2D" w:rsidRPr="005C5B9F" w:rsidRDefault="00870F2D" w:rsidP="3EAA84D2">
    <w:pPr>
      <w:pStyle w:val="Footer"/>
      <w:tabs>
        <w:tab w:val="clear" w:pos="8640"/>
        <w:tab w:val="right" w:pos="8550"/>
      </w:tabs>
      <w:rPr>
        <w:sz w:val="16"/>
        <w:szCs w:val="16"/>
      </w:rPr>
    </w:pPr>
    <w:r w:rsidRPr="3EAA84D2">
      <w:fldChar w:fldCharType="begin"/>
    </w:r>
    <w:r w:rsidRPr="00CA065A">
      <w:rPr>
        <w:sz w:val="16"/>
        <w:szCs w:val="16"/>
      </w:rPr>
      <w:instrText xml:space="preserve"> FILENAME   \* MERGEFORMAT </w:instrText>
    </w:r>
    <w:r w:rsidRPr="3EAA84D2">
      <w:rPr>
        <w:sz w:val="16"/>
        <w:szCs w:val="16"/>
      </w:rPr>
      <w:fldChar w:fldCharType="separate"/>
    </w:r>
    <w:r>
      <w:rPr>
        <w:noProof/>
        <w:sz w:val="16"/>
        <w:szCs w:val="16"/>
      </w:rPr>
      <w:t>SRSStOutv0_2_1.docx</w:t>
    </w:r>
    <w:r w:rsidRPr="3EAA84D2">
      <w:fldChar w:fldCharType="end"/>
    </w:r>
    <w:r w:rsidRPr="00CA065A">
      <w:rPr>
        <w:caps/>
        <w:sz w:val="16"/>
        <w:szCs w:val="16"/>
      </w:rPr>
      <w:tab/>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FE6C6D">
      <w:rPr>
        <w:rStyle w:val="PageNumber"/>
        <w:noProof/>
        <w:sz w:val="16"/>
        <w:szCs w:val="16"/>
      </w:rPr>
      <w:t>iii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FE6C6D">
      <w:rPr>
        <w:rStyle w:val="PageNumber"/>
        <w:noProof/>
        <w:sz w:val="16"/>
        <w:szCs w:val="16"/>
      </w:rPr>
      <w:t>45</w:t>
    </w:r>
    <w:r w:rsidRPr="3EAA84D2">
      <w:rPr>
        <w:rStyle w:val="PageNumber"/>
        <w:noProof/>
        <w:sz w:val="16"/>
        <w:szCs w:val="16"/>
      </w:rPr>
      <w:fldChar w:fldCharType="end"/>
    </w:r>
  </w:p>
  <w:p w14:paraId="3547539C" w14:textId="5329D487" w:rsidR="00870F2D" w:rsidRPr="00CA065A" w:rsidRDefault="00870F2D" w:rsidP="00CA065A">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F6E116" w14:textId="1A29CDDD" w:rsidR="00870F2D" w:rsidRDefault="00870F2D" w:rsidP="3EAA84D2">
    <w:pPr>
      <w:pStyle w:val="Footer"/>
      <w:tabs>
        <w:tab w:val="right" w:pos="8760"/>
      </w:tabs>
      <w:rPr>
        <w:rStyle w:val="PageNumber"/>
        <w:sz w:val="16"/>
        <w:szCs w:val="16"/>
      </w:rPr>
    </w:pPr>
    <w:fldSimple w:instr=" FILENAME   \* MERGEFORMAT ">
      <w:r>
        <w:rPr>
          <w:noProof/>
        </w:rPr>
        <w:t>SRSStOutv0_2_1.docx</w:t>
      </w:r>
    </w:fldSimple>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4</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p w14:paraId="0772BDB3" w14:textId="77777777" w:rsidR="00870F2D" w:rsidRPr="00E65BA9" w:rsidRDefault="00870F2D" w:rsidP="3EAA84D2">
    <w:pPr>
      <w:pStyle w:val="Footer"/>
      <w:tabs>
        <w:tab w:val="right" w:pos="8760"/>
      </w:tabs>
      <w:rPr>
        <w:sz w:val="16"/>
        <w:szCs w:val="16"/>
      </w:rPr>
    </w:pPr>
    <w:r w:rsidRPr="3EAA84D2">
      <w:rPr>
        <w:sz w:val="16"/>
        <w:szCs w:val="16"/>
      </w:rPr>
      <w:t>This work is licensed under the Creative Commons Attribution-ShareAlike 3.0 Unported License. To view a copy of this license, visit http://creativecommons.org/licenses/by-sa/3.0/ or send a letter to Creative Commons, 444 Castro Street, Suite 900, Mountain View, California, 94041, USA.</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A8010" w14:textId="09677D5F" w:rsidR="00870F2D" w:rsidRPr="005C5B9F" w:rsidRDefault="00870F2D"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11/9/2017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ii</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E8164" w14:textId="77777777" w:rsidR="00870F2D" w:rsidRDefault="00870F2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CD87F" w14:textId="3831A915" w:rsidR="00870F2D" w:rsidRPr="005C5B9F" w:rsidRDefault="00870F2D" w:rsidP="3EAA84D2">
    <w:pPr>
      <w:pStyle w:val="Footer"/>
      <w:tabs>
        <w:tab w:val="right" w:pos="8760"/>
      </w:tabs>
      <w:rP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sidRPr="3EAA84D2">
      <w:fldChar w:fldCharType="begin"/>
    </w:r>
    <w:r>
      <w:rPr>
        <w:caps/>
        <w:sz w:val="16"/>
        <w:szCs w:val="16"/>
      </w:rPr>
      <w:instrText xml:space="preserve"> DATE \@ "M/d/yyyy" </w:instrText>
    </w:r>
    <w:r w:rsidRPr="3EAA84D2">
      <w:rPr>
        <w:caps/>
        <w:sz w:val="16"/>
        <w:szCs w:val="16"/>
      </w:rPr>
      <w:fldChar w:fldCharType="separate"/>
    </w:r>
    <w:r>
      <w:rPr>
        <w:caps/>
        <w:noProof/>
        <w:sz w:val="16"/>
        <w:szCs w:val="16"/>
      </w:rPr>
      <w:t>11/9/2017</w:t>
    </w:r>
    <w:r w:rsidRPr="3EAA84D2">
      <w:fldChar w:fldCharType="end"/>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Pr>
        <w:rStyle w:val="PageNumber"/>
        <w:noProof/>
        <w:sz w:val="16"/>
        <w:szCs w:val="16"/>
      </w:rPr>
      <w:t>8</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Pr>
        <w:rStyle w:val="PageNumber"/>
        <w:noProof/>
        <w:sz w:val="16"/>
        <w:szCs w:val="16"/>
      </w:rPr>
      <w:t>45</w:t>
    </w:r>
    <w:r w:rsidRPr="3EAA84D2">
      <w:rPr>
        <w:rStyle w:val="PageNumber"/>
        <w:noProof/>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64345E" w14:textId="246C8335" w:rsidR="00870F2D" w:rsidRDefault="00870F2D" w:rsidP="3EAA84D2">
    <w:pPr>
      <w:pStyle w:val="Footer"/>
      <w:tabs>
        <w:tab w:val="right" w:pos="8760"/>
      </w:tabs>
      <w:rPr>
        <w:rStyle w:val="PageNumber"/>
        <w:sz w:val="16"/>
        <w:szCs w:val="16"/>
      </w:rPr>
    </w:pPr>
    <w:r w:rsidRPr="3EAA84D2">
      <w:fldChar w:fldCharType="begin"/>
    </w:r>
    <w:r w:rsidRPr="005C5B9F">
      <w:rPr>
        <w:sz w:val="16"/>
        <w:szCs w:val="16"/>
      </w:rPr>
      <w:instrText xml:space="preserve"> FILENAME </w:instrText>
    </w:r>
    <w:r w:rsidRPr="3EAA84D2">
      <w:rPr>
        <w:sz w:val="16"/>
        <w:szCs w:val="16"/>
      </w:rPr>
      <w:fldChar w:fldCharType="separate"/>
    </w:r>
    <w:r>
      <w:rPr>
        <w:noProof/>
        <w:sz w:val="16"/>
        <w:szCs w:val="16"/>
      </w:rPr>
      <w:t>SRSStOutv0_2_1.docx</w:t>
    </w:r>
    <w:r w:rsidRPr="3EAA84D2">
      <w:fldChar w:fldCharType="end"/>
    </w:r>
    <w:r w:rsidRPr="006B2D13">
      <w:rPr>
        <w:caps/>
        <w:sz w:val="16"/>
        <w:szCs w:val="16"/>
      </w:rPr>
      <w:tab/>
    </w:r>
    <w:r>
      <w:rPr>
        <w:caps/>
        <w:sz w:val="16"/>
        <w:szCs w:val="16"/>
      </w:rPr>
      <w:t>.</w:t>
    </w:r>
    <w:r w:rsidRPr="006B2D13">
      <w:rPr>
        <w:b/>
        <w:sz w:val="16"/>
        <w:szCs w:val="16"/>
      </w:rPr>
      <w:tab/>
    </w:r>
    <w:r w:rsidRPr="006B2D13">
      <w:rPr>
        <w:sz w:val="16"/>
        <w:szCs w:val="16"/>
      </w:rPr>
      <w:t>page</w:t>
    </w:r>
    <w:r w:rsidRPr="3EAA84D2">
      <w:rPr>
        <w:b/>
        <w:bCs/>
        <w:sz w:val="16"/>
        <w:szCs w:val="16"/>
      </w:rPr>
      <w:t xml:space="preserve"> </w:t>
    </w:r>
    <w:r w:rsidRPr="3EAA84D2">
      <w:rPr>
        <w:rStyle w:val="PageNumber"/>
        <w:noProof/>
        <w:sz w:val="16"/>
        <w:szCs w:val="16"/>
      </w:rPr>
      <w:fldChar w:fldCharType="begin"/>
    </w:r>
    <w:r w:rsidRPr="006B2D13">
      <w:rPr>
        <w:rStyle w:val="PageNumber"/>
        <w:sz w:val="16"/>
        <w:szCs w:val="16"/>
      </w:rPr>
      <w:instrText xml:space="preserve"> PAGE </w:instrText>
    </w:r>
    <w:r w:rsidRPr="3EAA84D2">
      <w:rPr>
        <w:rStyle w:val="PageNumber"/>
        <w:sz w:val="16"/>
        <w:szCs w:val="16"/>
      </w:rPr>
      <w:fldChar w:fldCharType="separate"/>
    </w:r>
    <w:r w:rsidR="00FE6C6D">
      <w:rPr>
        <w:rStyle w:val="PageNumber"/>
        <w:noProof/>
        <w:sz w:val="16"/>
        <w:szCs w:val="16"/>
      </w:rPr>
      <w:t>21</w:t>
    </w:r>
    <w:r w:rsidRPr="3EAA84D2">
      <w:rPr>
        <w:rStyle w:val="PageNumber"/>
        <w:noProof/>
        <w:sz w:val="16"/>
        <w:szCs w:val="16"/>
      </w:rPr>
      <w:fldChar w:fldCharType="end"/>
    </w:r>
    <w:r w:rsidRPr="006B2D13">
      <w:rPr>
        <w:rStyle w:val="PageNumber"/>
        <w:sz w:val="16"/>
        <w:szCs w:val="16"/>
      </w:rPr>
      <w:t xml:space="preserve"> of </w:t>
    </w:r>
    <w:r w:rsidRPr="3EAA84D2">
      <w:rPr>
        <w:rStyle w:val="PageNumber"/>
        <w:noProof/>
        <w:sz w:val="16"/>
        <w:szCs w:val="16"/>
      </w:rPr>
      <w:fldChar w:fldCharType="begin"/>
    </w:r>
    <w:r w:rsidRPr="006B2D13">
      <w:rPr>
        <w:rStyle w:val="PageNumber"/>
        <w:sz w:val="16"/>
        <w:szCs w:val="16"/>
      </w:rPr>
      <w:instrText xml:space="preserve"> NUMPAGES </w:instrText>
    </w:r>
    <w:r w:rsidRPr="3EAA84D2">
      <w:rPr>
        <w:rStyle w:val="PageNumber"/>
        <w:sz w:val="16"/>
        <w:szCs w:val="16"/>
      </w:rPr>
      <w:fldChar w:fldCharType="separate"/>
    </w:r>
    <w:r w:rsidR="00FE6C6D">
      <w:rPr>
        <w:rStyle w:val="PageNumber"/>
        <w:noProof/>
        <w:sz w:val="16"/>
        <w:szCs w:val="16"/>
      </w:rPr>
      <w:t>45</w:t>
    </w:r>
    <w:r w:rsidRPr="3EAA84D2">
      <w:rPr>
        <w:rStyle w:val="PageNumber"/>
        <w:noProof/>
        <w:sz w:val="16"/>
        <w:szCs w:val="16"/>
      </w:rPr>
      <w:fldChar w:fldCharType="end"/>
    </w:r>
  </w:p>
  <w:p w14:paraId="1CABCDBB" w14:textId="7F18277C" w:rsidR="00870F2D" w:rsidRPr="005C5B9F" w:rsidRDefault="00870F2D" w:rsidP="005C5B9F">
    <w:pPr>
      <w:pStyle w:val="Footer"/>
      <w:tabs>
        <w:tab w:val="right" w:pos="876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7A6638" w14:textId="77777777" w:rsidR="00197213" w:rsidRDefault="00197213">
      <w:r>
        <w:separator/>
      </w:r>
    </w:p>
  </w:footnote>
  <w:footnote w:type="continuationSeparator" w:id="0">
    <w:p w14:paraId="7A066B2E" w14:textId="77777777" w:rsidR="00197213" w:rsidRDefault="001972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0BF40E" w14:textId="591A528C" w:rsidR="00870F2D" w:rsidRPr="00AF5D7A" w:rsidRDefault="00870F2D" w:rsidP="0005648A">
    <w:pPr>
      <w:pStyle w:val="Header"/>
      <w:tabs>
        <w:tab w:val="left" w:pos="1170"/>
        <w:tab w:val="left" w:pos="3600"/>
        <w:tab w:val="left" w:pos="7290"/>
      </w:tabs>
    </w:pPr>
    <w:r w:rsidRPr="3EAA84D2">
      <w:fldChar w:fldCharType="begin"/>
    </w:r>
    <w:r w:rsidRPr="005C6D1C">
      <w:rPr>
        <w:rFonts w:ascii="Courier New" w:hAnsi="Courier New" w:cs="Courier New"/>
        <w:color w:val="000000" w:themeColor="text1"/>
      </w:rPr>
      <w:instrText xml:space="preserve"> DOCPROPERTY  ProductName  \* MERGEFORMAT </w:instrText>
    </w:r>
    <w:r w:rsidRPr="3EAA84D2">
      <w:rPr>
        <w:rFonts w:ascii="Courier New" w:hAnsi="Courier New" w:cs="Courier New"/>
        <w:color w:val="000000" w:themeColor="text1"/>
      </w:rPr>
      <w:fldChar w:fldCharType="separate"/>
    </w:r>
    <w:r>
      <w:rPr>
        <w:rFonts w:ascii="Courier New" w:hAnsi="Courier New" w:cs="Courier New"/>
        <w:color w:val="000000" w:themeColor="text1"/>
      </w:rPr>
      <w:t>StOut</w:t>
    </w:r>
    <w:r w:rsidRPr="3EAA84D2">
      <w:fldChar w:fldCharType="end"/>
    </w:r>
    <w:r>
      <w:rPr>
        <w:i/>
      </w:rPr>
      <w:tab/>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v</w:t>
    </w:r>
    <w:sdt>
      <w:sdtPr>
        <w:rPr>
          <w:rFonts w:ascii="Times New Roman" w:hAnsi="Times New Roman"/>
          <w:b/>
          <w:bCs/>
          <w:i/>
          <w:iCs/>
          <w:color w:val="000000" w:themeColor="text1"/>
        </w:rPr>
        <w:alias w:val="Status"/>
        <w:tag w:val=""/>
        <w:id w:val="-1891410094"/>
        <w:placeholder>
          <w:docPart w:val="5F56764F72D9408491172BA526B162C2"/>
        </w:placeholder>
        <w:dataBinding w:prefixMappings="xmlns:ns0='http://purl.org/dc/elements/1.1/' xmlns:ns1='http://schemas.openxmlformats.org/package/2006/metadata/core-properties' " w:xpath="/ns1:coreProperties[1]/ns1:contentStatus[1]" w:storeItemID="{6C3C8BC8-F283-45AE-878A-BAB7291924A1}"/>
        <w:text/>
      </w:sdtPr>
      <w:sdtContent>
        <w:r>
          <w:rPr>
            <w:rFonts w:ascii="Times New Roman" w:hAnsi="Times New Roman"/>
            <w:b/>
            <w:bCs/>
            <w:i/>
            <w:iCs/>
            <w:color w:val="000000" w:themeColor="text1"/>
          </w:rPr>
          <w:t>0.2.1</w:t>
        </w:r>
      </w:sdtContent>
    </w:sdt>
    <w:r>
      <w:rPr>
        <w:rFonts w:ascii="Times New Roman" w:hAnsi="Times New Roman"/>
        <w:b/>
        <w:bCs/>
        <w:i/>
        <w:iCs/>
        <w:color w:val="0070C0"/>
      </w:rPr>
      <w:t xml:space="preserve"> </w:t>
    </w:r>
    <w:r w:rsidRPr="00CC4379">
      <w:rPr>
        <w:sz w:val="16"/>
      </w:rPr>
      <w:fldChar w:fldCharType="begin"/>
    </w:r>
    <w:r w:rsidRPr="00CC4379">
      <w:rPr>
        <w:sz w:val="16"/>
      </w:rPr>
      <w:instrText xml:space="preserve"> DOCPROPERTY  VersionDate  \* MERGEFORMAT </w:instrText>
    </w:r>
    <w:r w:rsidRPr="00CC4379">
      <w:rPr>
        <w:sz w:val="16"/>
      </w:rPr>
      <w:fldChar w:fldCharType="separate"/>
    </w:r>
    <w:r>
      <w:rPr>
        <w:sz w:val="16"/>
      </w:rPr>
      <w:t>11/5/2017.</w:t>
    </w:r>
    <w:r w:rsidRPr="00CC4379">
      <w:rPr>
        <w:sz w:val="16"/>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34BBB" w14:textId="77777777" w:rsidR="00870F2D" w:rsidRPr="00AF5D7A" w:rsidRDefault="00870F2D" w:rsidP="00E65BA9">
    <w:pPr>
      <w:pStyle w:val="Header"/>
    </w:pPr>
    <w:r w:rsidRPr="001B1DB1">
      <w:rPr>
        <w:rFonts w:ascii="Courier New" w:hAnsi="Courier New" w:cs="Courier New"/>
      </w:rPr>
      <w:t>Product</w:t>
    </w:r>
    <w:r w:rsidRPr="3EAA84D2">
      <w:rPr>
        <w:i/>
        <w:iCs/>
      </w:rPr>
      <w:t xml:space="preserve"> </w:t>
    </w:r>
    <w:r w:rsidRPr="3EAA84D2">
      <w:rPr>
        <w:rFonts w:ascii="Times New Roman" w:hAnsi="Times New Roman"/>
        <w:b/>
        <w:bCs/>
        <w:i/>
        <w:iCs/>
      </w:rPr>
      <w:t>Software Requirements Specification</w:t>
    </w:r>
    <w:r>
      <w:rPr>
        <w:rFonts w:ascii="Times New Roman" w:hAnsi="Times New Roman"/>
        <w:b/>
        <w:bCs/>
        <w:i/>
        <w:iCs/>
      </w:rPr>
      <w:tab/>
    </w:r>
    <w:r w:rsidRPr="3EAA84D2">
      <w:rPr>
        <w:rFonts w:ascii="Times New Roman" w:hAnsi="Times New Roman"/>
        <w:b/>
        <w:bCs/>
        <w:i/>
        <w:iCs/>
      </w:rPr>
      <w:t xml:space="preserve">[Version Nmbr]    [Version Date]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88737" w14:textId="77777777" w:rsidR="00870F2D" w:rsidRPr="00C31984" w:rsidRDefault="00870F2D" w:rsidP="3EAA84D2">
    <w:pPr>
      <w:pStyle w:val="Header"/>
      <w:rPr>
        <w:rFonts w:ascii="Times New Roman" w:hAnsi="Times New Roman"/>
        <w:b/>
        <w:bCs/>
      </w:rPr>
    </w:pPr>
    <w:r w:rsidRPr="3EAA84D2">
      <w:rPr>
        <w:rFonts w:ascii="Courier New" w:hAnsi="Courier New" w:cs="Courier New"/>
        <w:b/>
        <w:bCs/>
        <w:i/>
        <w:iCs/>
      </w:rPr>
      <w:t>Product</w:t>
    </w:r>
    <w:r w:rsidRPr="3EAA84D2">
      <w:rPr>
        <w:rFonts w:ascii="Times New Roman" w:hAnsi="Times New Roman"/>
        <w:b/>
        <w:bCs/>
        <w:i/>
        <w:iCs/>
      </w:rPr>
      <w:t xml:space="preserve"> Software Requirements Specification</w:t>
    </w:r>
    <w:r>
      <w:rPr>
        <w:rFonts w:ascii="Times New Roman" w:hAnsi="Times New Roman"/>
        <w:b/>
        <w:bCs/>
        <w:i/>
        <w:iCs/>
      </w:rPr>
      <w:tab/>
    </w:r>
    <w:r w:rsidRPr="3EAA84D2">
      <w:rPr>
        <w:rFonts w:ascii="Times New Roman" w:hAnsi="Times New Roman"/>
        <w:b/>
        <w:bCs/>
        <w:i/>
        <w:iCs/>
      </w:rPr>
      <w:t>Version1.0    [version date</w:t>
    </w:r>
  </w:p>
  <w:p w14:paraId="1C1562CF" w14:textId="77777777" w:rsidR="00870F2D" w:rsidRPr="00AF5D7A" w:rsidRDefault="00870F2D" w:rsidP="00AF5D7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79F0E" w14:textId="77777777" w:rsidR="00870F2D" w:rsidRDefault="00870F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9"/>
    <w:lvl w:ilvl="0">
      <w:start w:val="1"/>
      <w:numFmt w:val="bullet"/>
      <w:lvlText w:val=""/>
      <w:lvlJc w:val="left"/>
      <w:pPr>
        <w:tabs>
          <w:tab w:val="num" w:pos="0"/>
        </w:tabs>
        <w:ind w:left="720" w:hanging="360"/>
      </w:pPr>
      <w:rPr>
        <w:rFonts w:ascii="Symbol" w:hAnsi="Symbol"/>
      </w:rPr>
    </w:lvl>
  </w:abstractNum>
  <w:abstractNum w:abstractNumId="1" w15:restartNumberingAfterBreak="0">
    <w:nsid w:val="00000003"/>
    <w:multiLevelType w:val="singleLevel"/>
    <w:tmpl w:val="00000003"/>
    <w:name w:val="WW8Num12"/>
    <w:lvl w:ilvl="0">
      <w:start w:val="1"/>
      <w:numFmt w:val="bullet"/>
      <w:lvlText w:val=""/>
      <w:lvlJc w:val="left"/>
      <w:pPr>
        <w:tabs>
          <w:tab w:val="num" w:pos="0"/>
        </w:tabs>
        <w:ind w:left="720" w:hanging="360"/>
      </w:pPr>
      <w:rPr>
        <w:rFonts w:ascii="Symbol" w:hAnsi="Symbol"/>
      </w:rPr>
    </w:lvl>
  </w:abstractNum>
  <w:abstractNum w:abstractNumId="2" w15:restartNumberingAfterBreak="0">
    <w:nsid w:val="00AB4D74"/>
    <w:multiLevelType w:val="multilevel"/>
    <w:tmpl w:val="603EBA0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none"/>
      <w:lvlText w:val="%1.%2.E."/>
      <w:lvlJc w:val="right"/>
      <w:pPr>
        <w:ind w:left="2160" w:hanging="180"/>
      </w:pPr>
      <w:rPr>
        <w:rFonts w:hint="default"/>
      </w:rPr>
    </w:lvl>
    <w:lvl w:ilvl="3">
      <w:start w:val="1"/>
      <w:numFmt w:val="decimal"/>
      <w:pStyle w:val="ExcTitleUseCase"/>
      <w:lvlText w:val="%1.%2.E.%4."/>
      <w:lvlJc w:val="left"/>
      <w:pPr>
        <w:ind w:left="792" w:hanging="792"/>
      </w:pPr>
      <w:rPr>
        <w:rFonts w:hint="default"/>
      </w:rPr>
    </w:lvl>
    <w:lvl w:ilvl="4">
      <w:start w:val="1"/>
      <w:numFmt w:val="lowerLetter"/>
      <w:pStyle w:val="UseCaseExce"/>
      <w:lvlText w:val="%4%5."/>
      <w:lvlJc w:val="left"/>
      <w:pPr>
        <w:ind w:left="720" w:hanging="43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18D209E"/>
    <w:multiLevelType w:val="multilevel"/>
    <w:tmpl w:val="F614EBFC"/>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041377E4"/>
    <w:multiLevelType w:val="multilevel"/>
    <w:tmpl w:val="5C4E8388"/>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C807FA6"/>
    <w:multiLevelType w:val="multilevel"/>
    <w:tmpl w:val="A7AE5E7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02E3A93"/>
    <w:multiLevelType w:val="multilevel"/>
    <w:tmpl w:val="AE2696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26845343"/>
    <w:multiLevelType w:val="multilevel"/>
    <w:tmpl w:val="ED9AE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D2646DE"/>
    <w:multiLevelType w:val="multilevel"/>
    <w:tmpl w:val="C0122C40"/>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9" w15:restartNumberingAfterBreak="0">
    <w:nsid w:val="380676BF"/>
    <w:multiLevelType w:val="multilevel"/>
    <w:tmpl w:val="8D1CDE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39814B21"/>
    <w:multiLevelType w:val="multilevel"/>
    <w:tmpl w:val="0E6E0E20"/>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3F7E152C"/>
    <w:multiLevelType w:val="multilevel"/>
    <w:tmpl w:val="5B4E33FC"/>
    <w:lvl w:ilvl="0">
      <w:start w:val="1"/>
      <w:numFmt w:val="decimal"/>
      <w:pStyle w:val="UseCaseNumber"/>
      <w:suff w:val="space"/>
      <w:lvlText w:val="%1."/>
      <w:lvlJc w:val="left"/>
      <w:pPr>
        <w:ind w:left="216" w:hanging="216"/>
      </w:pPr>
      <w:rPr>
        <w:rFonts w:hint="default"/>
        <w:b/>
      </w:rPr>
    </w:lvl>
    <w:lvl w:ilvl="1">
      <w:start w:val="1"/>
      <w:numFmt w:val="decimal"/>
      <w:pStyle w:val="UseCaseNumber11"/>
      <w:isLgl/>
      <w:suff w:val="space"/>
      <w:lvlText w:val="%1.%2"/>
      <w:lvlJc w:val="left"/>
      <w:pPr>
        <w:ind w:left="648" w:hanging="360"/>
      </w:pPr>
      <w:rPr>
        <w:rFonts w:hint="default"/>
        <w:b/>
      </w:rPr>
    </w:lvl>
    <w:lvl w:ilvl="2">
      <w:start w:val="1"/>
      <w:numFmt w:val="lowerRoman"/>
      <w:lvlText w:val="%3."/>
      <w:lvlJc w:val="right"/>
      <w:pPr>
        <w:ind w:left="2296" w:hanging="180"/>
      </w:pPr>
      <w:rPr>
        <w:rFonts w:hint="default"/>
      </w:rPr>
    </w:lvl>
    <w:lvl w:ilvl="3">
      <w:start w:val="1"/>
      <w:numFmt w:val="decimal"/>
      <w:lvlText w:val="%4."/>
      <w:lvlJc w:val="left"/>
      <w:pPr>
        <w:ind w:left="3016" w:hanging="360"/>
      </w:pPr>
      <w:rPr>
        <w:rFonts w:hint="default"/>
      </w:rPr>
    </w:lvl>
    <w:lvl w:ilvl="4">
      <w:start w:val="1"/>
      <w:numFmt w:val="lowerLetter"/>
      <w:lvlText w:val="%5."/>
      <w:lvlJc w:val="left"/>
      <w:pPr>
        <w:ind w:left="3736" w:hanging="360"/>
      </w:pPr>
      <w:rPr>
        <w:rFonts w:hint="default"/>
      </w:rPr>
    </w:lvl>
    <w:lvl w:ilvl="5">
      <w:start w:val="1"/>
      <w:numFmt w:val="lowerRoman"/>
      <w:lvlText w:val="%6."/>
      <w:lvlJc w:val="right"/>
      <w:pPr>
        <w:ind w:left="4456" w:hanging="180"/>
      </w:pPr>
      <w:rPr>
        <w:rFonts w:hint="default"/>
      </w:rPr>
    </w:lvl>
    <w:lvl w:ilvl="6">
      <w:start w:val="1"/>
      <w:numFmt w:val="decimal"/>
      <w:lvlText w:val="%7."/>
      <w:lvlJc w:val="left"/>
      <w:pPr>
        <w:ind w:left="5176" w:hanging="360"/>
      </w:pPr>
      <w:rPr>
        <w:rFonts w:hint="default"/>
      </w:rPr>
    </w:lvl>
    <w:lvl w:ilvl="7">
      <w:start w:val="1"/>
      <w:numFmt w:val="lowerLetter"/>
      <w:lvlText w:val="%8."/>
      <w:lvlJc w:val="left"/>
      <w:pPr>
        <w:ind w:left="5896" w:hanging="360"/>
      </w:pPr>
      <w:rPr>
        <w:rFonts w:hint="default"/>
      </w:rPr>
    </w:lvl>
    <w:lvl w:ilvl="8">
      <w:start w:val="1"/>
      <w:numFmt w:val="lowerRoman"/>
      <w:lvlText w:val="%9."/>
      <w:lvlJc w:val="right"/>
      <w:pPr>
        <w:ind w:left="6616" w:hanging="180"/>
      </w:pPr>
      <w:rPr>
        <w:rFonts w:hint="default"/>
      </w:rPr>
    </w:lvl>
  </w:abstractNum>
  <w:abstractNum w:abstractNumId="12" w15:restartNumberingAfterBreak="0">
    <w:nsid w:val="4FC153B8"/>
    <w:multiLevelType w:val="multilevel"/>
    <w:tmpl w:val="F9B432B4"/>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50B62BCF"/>
    <w:multiLevelType w:val="hybridMultilevel"/>
    <w:tmpl w:val="D09C8FB0"/>
    <w:lvl w:ilvl="0" w:tplc="75E699EE">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A57323"/>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8F56EFA"/>
    <w:multiLevelType w:val="hybridMultilevel"/>
    <w:tmpl w:val="147061EC"/>
    <w:lvl w:ilvl="0" w:tplc="FFFFFFFF">
      <w:start w:val="1"/>
      <w:numFmt w:val="decimal"/>
      <w:lvlRestart w:val="0"/>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6EA6CE0"/>
    <w:multiLevelType w:val="multilevel"/>
    <w:tmpl w:val="2702E3A6"/>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699C5E6F"/>
    <w:multiLevelType w:val="hybridMultilevel"/>
    <w:tmpl w:val="03309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D33938"/>
    <w:multiLevelType w:val="hybridMultilevel"/>
    <w:tmpl w:val="9BF0DED4"/>
    <w:lvl w:ilvl="0" w:tplc="0F6E62B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B3752F"/>
    <w:multiLevelType w:val="multilevel"/>
    <w:tmpl w:val="A17242B6"/>
    <w:lvl w:ilvl="0">
      <w:start w:val="1"/>
      <w:numFmt w:val="decimal"/>
      <w:lvlText w:val="%1."/>
      <w:lvlJc w:val="left"/>
      <w:pPr>
        <w:ind w:left="720" w:hanging="360"/>
      </w:pPr>
      <w:rPr>
        <w:rFonts w:ascii="Times New Roman" w:eastAsia="Times New Roman" w:hAnsi="Times New Roman" w:cs="Times New Roman"/>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7A7366FF"/>
    <w:multiLevelType w:val="hybridMultilevel"/>
    <w:tmpl w:val="6764CBD2"/>
    <w:lvl w:ilvl="0" w:tplc="E216F480">
      <w:start w:val="1"/>
      <w:numFmt w:val="bullet"/>
      <w:pStyle w:val="AssumptionNote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7"/>
  </w:num>
  <w:num w:numId="3">
    <w:abstractNumId w:val="20"/>
  </w:num>
  <w:num w:numId="4">
    <w:abstractNumId w:val="18"/>
  </w:num>
  <w:num w:numId="5">
    <w:abstractNumId w:val="13"/>
  </w:num>
  <w:num w:numId="6">
    <w:abstractNumId w:val="14"/>
  </w:num>
  <w:num w:numId="7">
    <w:abstractNumId w:val="15"/>
  </w:num>
  <w:num w:numId="8">
    <w:abstractNumId w:val="2"/>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
  </w:num>
  <w:num w:numId="94">
    <w:abstractNumId w:val="9"/>
  </w:num>
  <w:num w:numId="95">
    <w:abstractNumId w:val="6"/>
  </w:num>
  <w:num w:numId="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4"/>
  </w:num>
  <w:num w:numId="110">
    <w:abstractNumId w:val="12"/>
  </w:num>
  <w:num w:numId="111">
    <w:abstractNumId w:val="10"/>
  </w:num>
  <w:num w:numId="112">
    <w:abstractNumId w:val="5"/>
  </w:num>
  <w:num w:numId="113">
    <w:abstractNumId w:val="3"/>
  </w:num>
  <w:num w:numId="114">
    <w:abstractNumId w:val="16"/>
  </w:num>
  <w:num w:numId="115">
    <w:abstractNumId w:val="19"/>
  </w:num>
  <w:numIdMacAtCleanup w:val="108"/>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evor Brooks">
    <w15:presenceInfo w15:providerId="None" w15:userId="Trevor Brook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B41"/>
    <w:rsid w:val="00001FC6"/>
    <w:rsid w:val="000135DD"/>
    <w:rsid w:val="00034C9D"/>
    <w:rsid w:val="00042603"/>
    <w:rsid w:val="00046482"/>
    <w:rsid w:val="0005648A"/>
    <w:rsid w:val="00064444"/>
    <w:rsid w:val="00074C28"/>
    <w:rsid w:val="000A16FE"/>
    <w:rsid w:val="000B6704"/>
    <w:rsid w:val="000E57AB"/>
    <w:rsid w:val="000F5CFA"/>
    <w:rsid w:val="00107DD6"/>
    <w:rsid w:val="0014221F"/>
    <w:rsid w:val="00142985"/>
    <w:rsid w:val="0015347E"/>
    <w:rsid w:val="0015579E"/>
    <w:rsid w:val="00156706"/>
    <w:rsid w:val="00160FBC"/>
    <w:rsid w:val="00170D05"/>
    <w:rsid w:val="0017650C"/>
    <w:rsid w:val="00182B84"/>
    <w:rsid w:val="00184282"/>
    <w:rsid w:val="00197213"/>
    <w:rsid w:val="001A08B3"/>
    <w:rsid w:val="001A73EF"/>
    <w:rsid w:val="001B1DB1"/>
    <w:rsid w:val="001C528C"/>
    <w:rsid w:val="001F5B8D"/>
    <w:rsid w:val="00201DC9"/>
    <w:rsid w:val="002112CB"/>
    <w:rsid w:val="00213421"/>
    <w:rsid w:val="002145FE"/>
    <w:rsid w:val="00253850"/>
    <w:rsid w:val="00257BD9"/>
    <w:rsid w:val="00260550"/>
    <w:rsid w:val="002647D4"/>
    <w:rsid w:val="0026567D"/>
    <w:rsid w:val="00286FBF"/>
    <w:rsid w:val="002B738E"/>
    <w:rsid w:val="002E0A37"/>
    <w:rsid w:val="002E0D27"/>
    <w:rsid w:val="002E1FB4"/>
    <w:rsid w:val="00301744"/>
    <w:rsid w:val="0030336A"/>
    <w:rsid w:val="00316B1E"/>
    <w:rsid w:val="00335B64"/>
    <w:rsid w:val="00335D9D"/>
    <w:rsid w:val="00342FED"/>
    <w:rsid w:val="00345218"/>
    <w:rsid w:val="00347AD3"/>
    <w:rsid w:val="00356AD4"/>
    <w:rsid w:val="0037390C"/>
    <w:rsid w:val="0037612C"/>
    <w:rsid w:val="003B1BEB"/>
    <w:rsid w:val="003D064F"/>
    <w:rsid w:val="00407E27"/>
    <w:rsid w:val="00436F23"/>
    <w:rsid w:val="004378B1"/>
    <w:rsid w:val="004669CB"/>
    <w:rsid w:val="00491CB8"/>
    <w:rsid w:val="00494121"/>
    <w:rsid w:val="004B3031"/>
    <w:rsid w:val="004C5F48"/>
    <w:rsid w:val="005137E0"/>
    <w:rsid w:val="00540962"/>
    <w:rsid w:val="0055301D"/>
    <w:rsid w:val="005706E8"/>
    <w:rsid w:val="00583FB2"/>
    <w:rsid w:val="00590AB7"/>
    <w:rsid w:val="00592CCD"/>
    <w:rsid w:val="00594E1D"/>
    <w:rsid w:val="005A6A1B"/>
    <w:rsid w:val="005B00C3"/>
    <w:rsid w:val="005B5F21"/>
    <w:rsid w:val="005C5B9F"/>
    <w:rsid w:val="005C6D1C"/>
    <w:rsid w:val="005D2599"/>
    <w:rsid w:val="005D582B"/>
    <w:rsid w:val="005D71BB"/>
    <w:rsid w:val="005E1721"/>
    <w:rsid w:val="005F1317"/>
    <w:rsid w:val="005F4F7C"/>
    <w:rsid w:val="006029E0"/>
    <w:rsid w:val="00610789"/>
    <w:rsid w:val="00613F39"/>
    <w:rsid w:val="00614C9C"/>
    <w:rsid w:val="00616DC1"/>
    <w:rsid w:val="00632F7F"/>
    <w:rsid w:val="00647924"/>
    <w:rsid w:val="00665652"/>
    <w:rsid w:val="006659CD"/>
    <w:rsid w:val="00674717"/>
    <w:rsid w:val="00675FC7"/>
    <w:rsid w:val="006C0F21"/>
    <w:rsid w:val="006C4A55"/>
    <w:rsid w:val="006C6483"/>
    <w:rsid w:val="006C6A14"/>
    <w:rsid w:val="006E023A"/>
    <w:rsid w:val="006E43A3"/>
    <w:rsid w:val="006E59F7"/>
    <w:rsid w:val="006F4845"/>
    <w:rsid w:val="006F6413"/>
    <w:rsid w:val="00723495"/>
    <w:rsid w:val="00746CE2"/>
    <w:rsid w:val="00752391"/>
    <w:rsid w:val="00767829"/>
    <w:rsid w:val="007877FE"/>
    <w:rsid w:val="007923B2"/>
    <w:rsid w:val="007976FA"/>
    <w:rsid w:val="007A3B35"/>
    <w:rsid w:val="007A41B3"/>
    <w:rsid w:val="007A6F1C"/>
    <w:rsid w:val="007B19F4"/>
    <w:rsid w:val="007E15A9"/>
    <w:rsid w:val="007F7BB1"/>
    <w:rsid w:val="00816530"/>
    <w:rsid w:val="00821DFF"/>
    <w:rsid w:val="0085646F"/>
    <w:rsid w:val="00862251"/>
    <w:rsid w:val="00862969"/>
    <w:rsid w:val="00863F99"/>
    <w:rsid w:val="00870F2D"/>
    <w:rsid w:val="0087573A"/>
    <w:rsid w:val="008D5EB1"/>
    <w:rsid w:val="008E0000"/>
    <w:rsid w:val="008E2EB4"/>
    <w:rsid w:val="008F27CF"/>
    <w:rsid w:val="009005F9"/>
    <w:rsid w:val="0091352D"/>
    <w:rsid w:val="00921064"/>
    <w:rsid w:val="00922858"/>
    <w:rsid w:val="00933D93"/>
    <w:rsid w:val="00935CFB"/>
    <w:rsid w:val="00942384"/>
    <w:rsid w:val="00943DB3"/>
    <w:rsid w:val="00963371"/>
    <w:rsid w:val="00963F1F"/>
    <w:rsid w:val="00973080"/>
    <w:rsid w:val="0098087D"/>
    <w:rsid w:val="00981350"/>
    <w:rsid w:val="00982D05"/>
    <w:rsid w:val="00985FE6"/>
    <w:rsid w:val="0098781B"/>
    <w:rsid w:val="009901CA"/>
    <w:rsid w:val="00990229"/>
    <w:rsid w:val="009A267F"/>
    <w:rsid w:val="009A3823"/>
    <w:rsid w:val="009B3D1A"/>
    <w:rsid w:val="009D30EB"/>
    <w:rsid w:val="009E7944"/>
    <w:rsid w:val="009F7118"/>
    <w:rsid w:val="009F7FDA"/>
    <w:rsid w:val="00A01FD2"/>
    <w:rsid w:val="00A16290"/>
    <w:rsid w:val="00A16E39"/>
    <w:rsid w:val="00A219B4"/>
    <w:rsid w:val="00A439E2"/>
    <w:rsid w:val="00A45A45"/>
    <w:rsid w:val="00A51E62"/>
    <w:rsid w:val="00A75BA0"/>
    <w:rsid w:val="00A83B80"/>
    <w:rsid w:val="00A87E16"/>
    <w:rsid w:val="00A9339B"/>
    <w:rsid w:val="00AA5B89"/>
    <w:rsid w:val="00AA6081"/>
    <w:rsid w:val="00AC09EE"/>
    <w:rsid w:val="00AC0C13"/>
    <w:rsid w:val="00AC2E5E"/>
    <w:rsid w:val="00AD1471"/>
    <w:rsid w:val="00AE55FA"/>
    <w:rsid w:val="00AF5D7A"/>
    <w:rsid w:val="00B0473C"/>
    <w:rsid w:val="00B151E1"/>
    <w:rsid w:val="00B34B7D"/>
    <w:rsid w:val="00B471F8"/>
    <w:rsid w:val="00B816BA"/>
    <w:rsid w:val="00B953FE"/>
    <w:rsid w:val="00B97FD1"/>
    <w:rsid w:val="00BA427D"/>
    <w:rsid w:val="00BB35E6"/>
    <w:rsid w:val="00BC2F19"/>
    <w:rsid w:val="00BE7A53"/>
    <w:rsid w:val="00C26FE3"/>
    <w:rsid w:val="00C31984"/>
    <w:rsid w:val="00C4441A"/>
    <w:rsid w:val="00C46A56"/>
    <w:rsid w:val="00C514EF"/>
    <w:rsid w:val="00C83B84"/>
    <w:rsid w:val="00C85C17"/>
    <w:rsid w:val="00C85DAC"/>
    <w:rsid w:val="00C91B0A"/>
    <w:rsid w:val="00C92E24"/>
    <w:rsid w:val="00C930ED"/>
    <w:rsid w:val="00C96FD6"/>
    <w:rsid w:val="00CA065A"/>
    <w:rsid w:val="00CA3B62"/>
    <w:rsid w:val="00CB0882"/>
    <w:rsid w:val="00CC4379"/>
    <w:rsid w:val="00CD0F96"/>
    <w:rsid w:val="00CE0B9B"/>
    <w:rsid w:val="00CE43B9"/>
    <w:rsid w:val="00CE4A70"/>
    <w:rsid w:val="00D1292F"/>
    <w:rsid w:val="00D30B2B"/>
    <w:rsid w:val="00D42FC1"/>
    <w:rsid w:val="00D47FF0"/>
    <w:rsid w:val="00D81808"/>
    <w:rsid w:val="00D93E5E"/>
    <w:rsid w:val="00DB469D"/>
    <w:rsid w:val="00DB6A24"/>
    <w:rsid w:val="00DC31C3"/>
    <w:rsid w:val="00DC4708"/>
    <w:rsid w:val="00DC54EE"/>
    <w:rsid w:val="00DE207A"/>
    <w:rsid w:val="00DE217E"/>
    <w:rsid w:val="00DE3B41"/>
    <w:rsid w:val="00DE5645"/>
    <w:rsid w:val="00DE7C9F"/>
    <w:rsid w:val="00DF2515"/>
    <w:rsid w:val="00DF5997"/>
    <w:rsid w:val="00E103F4"/>
    <w:rsid w:val="00E208A7"/>
    <w:rsid w:val="00E302D9"/>
    <w:rsid w:val="00E33ABB"/>
    <w:rsid w:val="00E54CCD"/>
    <w:rsid w:val="00E63274"/>
    <w:rsid w:val="00E65BA9"/>
    <w:rsid w:val="00E7036D"/>
    <w:rsid w:val="00E85886"/>
    <w:rsid w:val="00E91B7E"/>
    <w:rsid w:val="00EA5C5F"/>
    <w:rsid w:val="00EB66E4"/>
    <w:rsid w:val="00EB7523"/>
    <w:rsid w:val="00ED3E5A"/>
    <w:rsid w:val="00EE6343"/>
    <w:rsid w:val="00EF4F0D"/>
    <w:rsid w:val="00EF7F72"/>
    <w:rsid w:val="00F10B3B"/>
    <w:rsid w:val="00F11DDA"/>
    <w:rsid w:val="00F21CED"/>
    <w:rsid w:val="00F2318F"/>
    <w:rsid w:val="00F26A78"/>
    <w:rsid w:val="00F37DED"/>
    <w:rsid w:val="00F47CC0"/>
    <w:rsid w:val="00F76574"/>
    <w:rsid w:val="00F92651"/>
    <w:rsid w:val="00FA0CAD"/>
    <w:rsid w:val="00FB4C12"/>
    <w:rsid w:val="00FC04BC"/>
    <w:rsid w:val="00FC7268"/>
    <w:rsid w:val="00FC7DA8"/>
    <w:rsid w:val="00FE6C6D"/>
    <w:rsid w:val="3EAA84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A07FF5"/>
  <w15:docId w15:val="{9F5AB1C0-B783-4D90-BCF7-9A262C23F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G Times (WN)" w:eastAsia="Times New Roman" w:hAnsi="CG Times (W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DAC"/>
    <w:pPr>
      <w:overflowPunct w:val="0"/>
      <w:autoSpaceDE w:val="0"/>
      <w:autoSpaceDN w:val="0"/>
      <w:adjustRightInd w:val="0"/>
      <w:textAlignment w:val="baseline"/>
    </w:pPr>
    <w:rPr>
      <w:rFonts w:ascii="Times New Roman" w:hAnsi="Times New Roman"/>
      <w:color w:val="000000"/>
      <w:sz w:val="24"/>
      <w:lang w:eastAsia="en-US"/>
    </w:rPr>
  </w:style>
  <w:style w:type="paragraph" w:styleId="Heading1">
    <w:name w:val="heading 1"/>
    <w:basedOn w:val="Normal"/>
    <w:next w:val="Normal"/>
    <w:qFormat/>
    <w:rsid w:val="00C85DAC"/>
    <w:pPr>
      <w:numPr>
        <w:numId w:val="1"/>
      </w:numPr>
      <w:spacing w:before="360" w:after="240"/>
      <w:ind w:left="432"/>
      <w:outlineLvl w:val="0"/>
    </w:pPr>
    <w:rPr>
      <w:b/>
      <w:sz w:val="36"/>
    </w:rPr>
  </w:style>
  <w:style w:type="paragraph" w:styleId="Heading2">
    <w:name w:val="heading 2"/>
    <w:basedOn w:val="Normal"/>
    <w:next w:val="Normal"/>
    <w:qFormat/>
    <w:rsid w:val="00C85DAC"/>
    <w:pPr>
      <w:numPr>
        <w:ilvl w:val="1"/>
        <w:numId w:val="1"/>
      </w:numPr>
      <w:spacing w:before="360" w:after="120"/>
      <w:ind w:left="576"/>
      <w:outlineLvl w:val="1"/>
    </w:pPr>
    <w:rPr>
      <w:b/>
      <w:sz w:val="28"/>
    </w:rPr>
  </w:style>
  <w:style w:type="paragraph" w:styleId="Heading3">
    <w:name w:val="heading 3"/>
    <w:basedOn w:val="Normal"/>
    <w:next w:val="Normal"/>
    <w:qFormat/>
    <w:rsid w:val="00C85DAC"/>
    <w:pPr>
      <w:numPr>
        <w:ilvl w:val="2"/>
        <w:numId w:val="1"/>
      </w:numPr>
      <w:tabs>
        <w:tab w:val="clear" w:pos="720"/>
        <w:tab w:val="num" w:pos="1080"/>
      </w:tabs>
      <w:spacing w:before="240" w:after="120"/>
      <w:outlineLvl w:val="2"/>
    </w:pPr>
    <w:rPr>
      <w:b/>
    </w:rPr>
  </w:style>
  <w:style w:type="paragraph" w:styleId="Heading4">
    <w:name w:val="heading 4"/>
    <w:basedOn w:val="Normal"/>
    <w:next w:val="Normal"/>
    <w:qFormat/>
    <w:rsid w:val="00C85DAC"/>
    <w:pPr>
      <w:numPr>
        <w:ilvl w:val="3"/>
        <w:numId w:val="1"/>
      </w:numPr>
      <w:spacing w:before="240" w:after="120"/>
      <w:outlineLvl w:val="3"/>
    </w:pPr>
    <w:rPr>
      <w:b/>
    </w:rPr>
  </w:style>
  <w:style w:type="paragraph" w:styleId="Heading5">
    <w:name w:val="heading 5"/>
    <w:basedOn w:val="Normal"/>
    <w:next w:val="Normal"/>
    <w:qFormat/>
    <w:rsid w:val="00C85DAC"/>
    <w:pPr>
      <w:numPr>
        <w:ilvl w:val="4"/>
        <w:numId w:val="1"/>
      </w:numPr>
      <w:spacing w:before="240" w:after="120"/>
      <w:outlineLvl w:val="4"/>
    </w:pPr>
    <w:rPr>
      <w:i/>
    </w:rPr>
  </w:style>
  <w:style w:type="paragraph" w:styleId="Heading6">
    <w:name w:val="heading 6"/>
    <w:basedOn w:val="Normal"/>
    <w:next w:val="Normal"/>
    <w:qFormat/>
    <w:rsid w:val="00C85DAC"/>
    <w:pPr>
      <w:numPr>
        <w:ilvl w:val="5"/>
        <w:numId w:val="1"/>
      </w:numPr>
      <w:spacing w:before="240" w:after="60"/>
      <w:outlineLvl w:val="5"/>
    </w:pPr>
    <w:rPr>
      <w:rFonts w:ascii="Arial" w:hAnsi="Arial"/>
      <w:i/>
    </w:rPr>
  </w:style>
  <w:style w:type="paragraph" w:styleId="Heading7">
    <w:name w:val="heading 7"/>
    <w:basedOn w:val="Normal"/>
    <w:next w:val="Normal"/>
    <w:qFormat/>
    <w:rsid w:val="00C85DAC"/>
    <w:pPr>
      <w:numPr>
        <w:ilvl w:val="6"/>
        <w:numId w:val="1"/>
      </w:numPr>
      <w:spacing w:before="240" w:after="60"/>
      <w:outlineLvl w:val="6"/>
    </w:pPr>
    <w:rPr>
      <w:rFonts w:ascii="Arial" w:hAnsi="Arial"/>
      <w:sz w:val="20"/>
    </w:rPr>
  </w:style>
  <w:style w:type="paragraph" w:styleId="Heading8">
    <w:name w:val="heading 8"/>
    <w:basedOn w:val="Normal"/>
    <w:next w:val="Normal"/>
    <w:qFormat/>
    <w:rsid w:val="00C85DAC"/>
    <w:pPr>
      <w:numPr>
        <w:ilvl w:val="7"/>
        <w:numId w:val="1"/>
      </w:numPr>
      <w:spacing w:before="240" w:after="60"/>
      <w:outlineLvl w:val="7"/>
    </w:pPr>
    <w:rPr>
      <w:rFonts w:ascii="Arial" w:hAnsi="Arial"/>
      <w:i/>
      <w:sz w:val="20"/>
    </w:rPr>
  </w:style>
  <w:style w:type="paragraph" w:styleId="Heading9">
    <w:name w:val="heading 9"/>
    <w:basedOn w:val="Normal"/>
    <w:next w:val="Normal"/>
    <w:qFormat/>
    <w:rsid w:val="00C85DA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Normal"/>
    <w:next w:val="Normal"/>
    <w:semiHidden/>
    <w:rsid w:val="00C85DAC"/>
    <w:pPr>
      <w:ind w:left="1680"/>
    </w:pPr>
    <w:rPr>
      <w:szCs w:val="21"/>
    </w:rPr>
  </w:style>
  <w:style w:type="paragraph" w:styleId="TOC7">
    <w:name w:val="toc 7"/>
    <w:basedOn w:val="Normal"/>
    <w:next w:val="Normal"/>
    <w:semiHidden/>
    <w:rsid w:val="00C85DAC"/>
    <w:pPr>
      <w:ind w:left="1440"/>
    </w:pPr>
    <w:rPr>
      <w:szCs w:val="21"/>
    </w:rPr>
  </w:style>
  <w:style w:type="paragraph" w:styleId="TOC6">
    <w:name w:val="toc 6"/>
    <w:basedOn w:val="Normal"/>
    <w:next w:val="Normal"/>
    <w:semiHidden/>
    <w:rsid w:val="00C85DAC"/>
    <w:pPr>
      <w:ind w:left="1200"/>
    </w:pPr>
    <w:rPr>
      <w:szCs w:val="21"/>
    </w:rPr>
  </w:style>
  <w:style w:type="paragraph" w:styleId="TOC5">
    <w:name w:val="toc 5"/>
    <w:basedOn w:val="Normal"/>
    <w:next w:val="Normal"/>
    <w:semiHidden/>
    <w:rsid w:val="00C85DAC"/>
    <w:pPr>
      <w:ind w:left="960"/>
    </w:pPr>
    <w:rPr>
      <w:szCs w:val="21"/>
    </w:rPr>
  </w:style>
  <w:style w:type="paragraph" w:styleId="TOC4">
    <w:name w:val="toc 4"/>
    <w:basedOn w:val="Normal"/>
    <w:next w:val="Normal"/>
    <w:semiHidden/>
    <w:rsid w:val="00C85DAC"/>
    <w:pPr>
      <w:ind w:left="720"/>
    </w:pPr>
    <w:rPr>
      <w:szCs w:val="21"/>
    </w:rPr>
  </w:style>
  <w:style w:type="paragraph" w:styleId="TOC3">
    <w:name w:val="toc 3"/>
    <w:basedOn w:val="Normal"/>
    <w:next w:val="Normal"/>
    <w:uiPriority w:val="39"/>
    <w:rsid w:val="00C85DAC"/>
    <w:pPr>
      <w:ind w:left="480"/>
    </w:pPr>
    <w:rPr>
      <w:i/>
      <w:iCs/>
      <w:szCs w:val="24"/>
    </w:rPr>
  </w:style>
  <w:style w:type="paragraph" w:styleId="TOC2">
    <w:name w:val="toc 2"/>
    <w:basedOn w:val="Normal"/>
    <w:next w:val="Normal"/>
    <w:uiPriority w:val="39"/>
    <w:rsid w:val="00C85DAC"/>
    <w:pPr>
      <w:ind w:left="240"/>
    </w:pPr>
    <w:rPr>
      <w:smallCaps/>
      <w:szCs w:val="24"/>
    </w:rPr>
  </w:style>
  <w:style w:type="paragraph" w:styleId="TOC1">
    <w:name w:val="toc 1"/>
    <w:basedOn w:val="Normal"/>
    <w:next w:val="Normal"/>
    <w:uiPriority w:val="39"/>
    <w:rsid w:val="00C85DAC"/>
    <w:pPr>
      <w:spacing w:before="120" w:after="120"/>
    </w:pPr>
    <w:rPr>
      <w:b/>
      <w:bCs/>
      <w:caps/>
      <w:szCs w:val="24"/>
    </w:rPr>
  </w:style>
  <w:style w:type="paragraph" w:styleId="Footer">
    <w:name w:val="footer"/>
    <w:basedOn w:val="Normal"/>
    <w:rsid w:val="00C85DAC"/>
    <w:pPr>
      <w:tabs>
        <w:tab w:val="center" w:pos="4320"/>
        <w:tab w:val="right" w:pos="8640"/>
      </w:tabs>
    </w:pPr>
    <w:rPr>
      <w:rFonts w:ascii="Arial" w:hAnsi="Arial"/>
      <w:sz w:val="20"/>
    </w:rPr>
  </w:style>
  <w:style w:type="paragraph" w:styleId="Header">
    <w:name w:val="header"/>
    <w:basedOn w:val="Normal"/>
    <w:rsid w:val="00C85DAC"/>
    <w:pPr>
      <w:tabs>
        <w:tab w:val="right" w:pos="8640"/>
      </w:tabs>
    </w:pPr>
    <w:rPr>
      <w:rFonts w:ascii="Arial" w:hAnsi="Arial"/>
      <w:sz w:val="20"/>
    </w:rPr>
  </w:style>
  <w:style w:type="paragraph" w:styleId="FootnoteText">
    <w:name w:val="footnote text"/>
    <w:basedOn w:val="Normal"/>
    <w:semiHidden/>
    <w:rsid w:val="00C85DAC"/>
    <w:rPr>
      <w:sz w:val="20"/>
    </w:rPr>
  </w:style>
  <w:style w:type="paragraph" w:styleId="NormalIndent">
    <w:name w:val="Normal Indent"/>
    <w:basedOn w:val="Normal"/>
    <w:rsid w:val="00C85DAC"/>
    <w:pPr>
      <w:ind w:left="720"/>
    </w:pPr>
  </w:style>
  <w:style w:type="paragraph" w:customStyle="1" w:styleId="doctext">
    <w:name w:val="doctext"/>
    <w:basedOn w:val="Normal"/>
    <w:rsid w:val="00C85DAC"/>
    <w:pPr>
      <w:spacing w:line="360" w:lineRule="atLeast"/>
    </w:pPr>
  </w:style>
  <w:style w:type="paragraph" w:customStyle="1" w:styleId="numberedlist">
    <w:name w:val="numbered list"/>
    <w:basedOn w:val="doctext"/>
    <w:next w:val="doctext"/>
    <w:rsid w:val="00C85DAC"/>
    <w:pPr>
      <w:ind w:left="1872" w:hanging="432"/>
    </w:pPr>
  </w:style>
  <w:style w:type="paragraph" w:customStyle="1" w:styleId="BulletList">
    <w:name w:val="Bullet List"/>
    <w:basedOn w:val="NormalIndent"/>
    <w:rsid w:val="00C85DAC"/>
    <w:pPr>
      <w:spacing w:before="4" w:after="48"/>
      <w:ind w:left="360" w:hanging="360"/>
    </w:pPr>
  </w:style>
  <w:style w:type="paragraph" w:customStyle="1" w:styleId="BulletListJustified">
    <w:name w:val="Bullet List Justified"/>
    <w:basedOn w:val="BulletList"/>
    <w:rsid w:val="00C85DAC"/>
    <w:pPr>
      <w:jc w:val="both"/>
    </w:pPr>
  </w:style>
  <w:style w:type="paragraph" w:customStyle="1" w:styleId="CoverHeaderFooter">
    <w:name w:val="Cover HeaderFooter"/>
    <w:basedOn w:val="Normal"/>
    <w:rsid w:val="00C85DAC"/>
    <w:pPr>
      <w:tabs>
        <w:tab w:val="center" w:pos="4320"/>
      </w:tabs>
    </w:pPr>
    <w:rPr>
      <w:rFonts w:ascii="Arial" w:hAnsi="Arial"/>
      <w:b/>
      <w:sz w:val="28"/>
    </w:rPr>
  </w:style>
  <w:style w:type="paragraph" w:customStyle="1" w:styleId="NormalJustified">
    <w:name w:val="Normal Justified"/>
    <w:basedOn w:val="Normal"/>
    <w:rsid w:val="00C85DAC"/>
    <w:pPr>
      <w:jc w:val="both"/>
    </w:pPr>
  </w:style>
  <w:style w:type="paragraph" w:customStyle="1" w:styleId="PlanTitle">
    <w:name w:val="Plan Title"/>
    <w:basedOn w:val="Normal"/>
    <w:rsid w:val="00C85DAC"/>
    <w:rPr>
      <w:b/>
      <w:i/>
      <w:sz w:val="92"/>
    </w:rPr>
  </w:style>
  <w:style w:type="paragraph" w:customStyle="1" w:styleId="PolicyHeader">
    <w:name w:val="Policy Header"/>
    <w:basedOn w:val="Normal"/>
    <w:rsid w:val="00C85DAC"/>
    <w:pPr>
      <w:tabs>
        <w:tab w:val="right" w:pos="8640"/>
      </w:tabs>
      <w:spacing w:after="1400"/>
    </w:pPr>
    <w:rPr>
      <w:rFonts w:ascii="Arial" w:hAnsi="Arial"/>
    </w:rPr>
  </w:style>
  <w:style w:type="paragraph" w:customStyle="1" w:styleId="PolicyTitle">
    <w:name w:val="Policy Title"/>
    <w:basedOn w:val="Normal"/>
    <w:rsid w:val="00C85DAC"/>
    <w:pPr>
      <w:jc w:val="center"/>
    </w:pPr>
    <w:rPr>
      <w:b/>
      <w:i/>
      <w:sz w:val="60"/>
    </w:rPr>
  </w:style>
  <w:style w:type="paragraph" w:customStyle="1" w:styleId="ProcessTitle">
    <w:name w:val="Process Title"/>
    <w:basedOn w:val="PlanTitle"/>
    <w:rsid w:val="00C85DAC"/>
  </w:style>
  <w:style w:type="paragraph" w:customStyle="1" w:styleId="Table">
    <w:name w:val="Table"/>
    <w:basedOn w:val="Normal"/>
    <w:rsid w:val="00C85DAC"/>
    <w:pPr>
      <w:framePr w:wrap="auto" w:vAnchor="page" w:hAnchor="text" w:y="1"/>
      <w:tabs>
        <w:tab w:val="left" w:pos="900"/>
        <w:tab w:val="left" w:pos="1440"/>
        <w:tab w:val="left" w:pos="2060"/>
        <w:tab w:val="left" w:pos="2960"/>
      </w:tabs>
    </w:pPr>
    <w:rPr>
      <w:sz w:val="18"/>
    </w:rPr>
  </w:style>
  <w:style w:type="paragraph" w:customStyle="1" w:styleId="TableText">
    <w:name w:val="Table Text"/>
    <w:basedOn w:val="Normal"/>
    <w:rsid w:val="00C85DAC"/>
    <w:pPr>
      <w:tabs>
        <w:tab w:val="left" w:pos="1260"/>
      </w:tabs>
      <w:spacing w:before="220" w:after="60"/>
    </w:pPr>
    <w:rPr>
      <w:b/>
      <w:sz w:val="20"/>
    </w:rPr>
  </w:style>
  <w:style w:type="paragraph" w:customStyle="1" w:styleId="TableTextJustified">
    <w:name w:val="Table Text Justified"/>
    <w:basedOn w:val="TableText"/>
    <w:rsid w:val="00C85DAC"/>
    <w:pPr>
      <w:jc w:val="both"/>
    </w:pPr>
    <w:rPr>
      <w:b w:val="0"/>
    </w:rPr>
  </w:style>
  <w:style w:type="paragraph" w:customStyle="1" w:styleId="TOC91">
    <w:name w:val="TOC 91"/>
    <w:basedOn w:val="Normal"/>
    <w:next w:val="Normal"/>
    <w:rsid w:val="00C85DAC"/>
    <w:pPr>
      <w:tabs>
        <w:tab w:val="right" w:leader="dot" w:pos="8640"/>
      </w:tabs>
      <w:ind w:left="1760"/>
    </w:pPr>
  </w:style>
  <w:style w:type="character" w:styleId="PageNumber">
    <w:name w:val="page number"/>
    <w:basedOn w:val="DefaultParagraphFont"/>
    <w:rsid w:val="00C85DAC"/>
  </w:style>
  <w:style w:type="paragraph" w:styleId="TOC9">
    <w:name w:val="toc 9"/>
    <w:basedOn w:val="Normal"/>
    <w:next w:val="Normal"/>
    <w:semiHidden/>
    <w:rsid w:val="00C85DAC"/>
    <w:pPr>
      <w:ind w:left="1920"/>
    </w:pPr>
    <w:rPr>
      <w:szCs w:val="21"/>
    </w:rPr>
  </w:style>
  <w:style w:type="character" w:styleId="Hyperlink">
    <w:name w:val="Hyperlink"/>
    <w:basedOn w:val="DefaultParagraphFont"/>
    <w:uiPriority w:val="99"/>
    <w:rsid w:val="00C85DAC"/>
    <w:rPr>
      <w:color w:val="0000FF"/>
      <w:u w:val="single"/>
    </w:rPr>
  </w:style>
  <w:style w:type="paragraph" w:styleId="BodyText">
    <w:name w:val="Body Text"/>
    <w:basedOn w:val="Normal"/>
    <w:rsid w:val="00C85DAC"/>
    <w:rPr>
      <w:i/>
      <w:iCs/>
      <w:snapToGrid w:val="0"/>
    </w:rPr>
  </w:style>
  <w:style w:type="paragraph" w:styleId="BalloonText">
    <w:name w:val="Balloon Text"/>
    <w:basedOn w:val="Normal"/>
    <w:link w:val="BalloonTextChar"/>
    <w:rsid w:val="00BB35E6"/>
    <w:rPr>
      <w:rFonts w:ascii="Tahoma" w:hAnsi="Tahoma" w:cs="Tahoma"/>
      <w:sz w:val="16"/>
      <w:szCs w:val="16"/>
    </w:rPr>
  </w:style>
  <w:style w:type="character" w:customStyle="1" w:styleId="BalloonTextChar">
    <w:name w:val="Balloon Text Char"/>
    <w:basedOn w:val="DefaultParagraphFont"/>
    <w:link w:val="BalloonText"/>
    <w:rsid w:val="00BB35E6"/>
    <w:rPr>
      <w:rFonts w:ascii="Tahoma" w:hAnsi="Tahoma" w:cs="Tahoma"/>
      <w:color w:val="000000"/>
      <w:sz w:val="16"/>
      <w:szCs w:val="16"/>
      <w:lang w:eastAsia="en-US"/>
    </w:rPr>
  </w:style>
  <w:style w:type="paragraph" w:styleId="ListParagraph">
    <w:name w:val="List Paragraph"/>
    <w:basedOn w:val="Normal"/>
    <w:uiPriority w:val="34"/>
    <w:qFormat/>
    <w:rsid w:val="00253850"/>
    <w:pPr>
      <w:ind w:left="720"/>
      <w:contextualSpacing/>
    </w:pPr>
  </w:style>
  <w:style w:type="paragraph" w:styleId="Title">
    <w:name w:val="Title"/>
    <w:basedOn w:val="Normal"/>
    <w:next w:val="Normal"/>
    <w:link w:val="TitleChar"/>
    <w:qFormat/>
    <w:rsid w:val="005C6D1C"/>
    <w:pPr>
      <w:contextualSpacing/>
      <w:jc w:val="center"/>
    </w:pPr>
    <w:rPr>
      <w:rFonts w:asciiTheme="majorHAnsi" w:eastAsiaTheme="majorEastAsia" w:hAnsiTheme="majorHAnsi" w:cstheme="majorBidi"/>
      <w:b/>
      <w:color w:val="auto"/>
      <w:spacing w:val="-10"/>
      <w:kern w:val="28"/>
      <w:sz w:val="56"/>
      <w:szCs w:val="56"/>
    </w:rPr>
  </w:style>
  <w:style w:type="character" w:customStyle="1" w:styleId="TitleChar">
    <w:name w:val="Title Char"/>
    <w:basedOn w:val="DefaultParagraphFont"/>
    <w:link w:val="Title"/>
    <w:rsid w:val="005C6D1C"/>
    <w:rPr>
      <w:rFonts w:asciiTheme="majorHAnsi" w:eastAsiaTheme="majorEastAsia" w:hAnsiTheme="majorHAnsi" w:cstheme="majorBidi"/>
      <w:b/>
      <w:spacing w:val="-10"/>
      <w:kern w:val="28"/>
      <w:sz w:val="56"/>
      <w:szCs w:val="56"/>
      <w:lang w:eastAsia="en-US"/>
    </w:rPr>
  </w:style>
  <w:style w:type="character" w:styleId="PlaceholderText">
    <w:name w:val="Placeholder Text"/>
    <w:basedOn w:val="DefaultParagraphFont"/>
    <w:uiPriority w:val="99"/>
    <w:semiHidden/>
    <w:rsid w:val="005C6D1C"/>
    <w:rPr>
      <w:color w:val="808080"/>
    </w:rPr>
  </w:style>
  <w:style w:type="character" w:styleId="Strong">
    <w:name w:val="Strong"/>
    <w:basedOn w:val="DefaultParagraphFont"/>
    <w:qFormat/>
    <w:rsid w:val="00F21CED"/>
    <w:rPr>
      <w:b/>
      <w:bCs/>
    </w:rPr>
  </w:style>
  <w:style w:type="paragraph" w:customStyle="1" w:styleId="Author">
    <w:name w:val="Author"/>
    <w:basedOn w:val="Normal"/>
    <w:link w:val="AuthorChar"/>
    <w:qFormat/>
    <w:rsid w:val="00F21CED"/>
    <w:rPr>
      <w:i/>
    </w:rPr>
  </w:style>
  <w:style w:type="character" w:styleId="SubtleReference">
    <w:name w:val="Subtle Reference"/>
    <w:basedOn w:val="DefaultParagraphFont"/>
    <w:uiPriority w:val="31"/>
    <w:qFormat/>
    <w:rsid w:val="00F21CED"/>
    <w:rPr>
      <w:smallCaps/>
      <w:color w:val="5A5A5A" w:themeColor="text1" w:themeTint="A5"/>
      <w:sz w:val="22"/>
    </w:rPr>
  </w:style>
  <w:style w:type="character" w:customStyle="1" w:styleId="AuthorChar">
    <w:name w:val="Author Char"/>
    <w:basedOn w:val="DefaultParagraphFont"/>
    <w:link w:val="Author"/>
    <w:rsid w:val="00F21CED"/>
    <w:rPr>
      <w:rFonts w:ascii="Times New Roman" w:hAnsi="Times New Roman"/>
      <w:i/>
      <w:color w:val="000000"/>
      <w:sz w:val="24"/>
      <w:lang w:eastAsia="en-US"/>
    </w:rPr>
  </w:style>
  <w:style w:type="paragraph" w:customStyle="1" w:styleId="TableLabels">
    <w:name w:val="TableLabels"/>
    <w:basedOn w:val="Normal"/>
    <w:link w:val="TableLabelsChar"/>
    <w:qFormat/>
    <w:rsid w:val="0098781B"/>
    <w:rPr>
      <w:b/>
      <w:color w:val="000000" w:themeColor="text1"/>
      <w:sz w:val="22"/>
    </w:rPr>
  </w:style>
  <w:style w:type="paragraph" w:customStyle="1" w:styleId="TableText0">
    <w:name w:val="TableText"/>
    <w:basedOn w:val="Normal"/>
    <w:link w:val="TableTextChar"/>
    <w:qFormat/>
    <w:rsid w:val="00EF4F0D"/>
    <w:pPr>
      <w:ind w:left="76"/>
    </w:pPr>
    <w:rPr>
      <w:color w:val="000000" w:themeColor="text1"/>
      <w:sz w:val="22"/>
    </w:rPr>
  </w:style>
  <w:style w:type="character" w:customStyle="1" w:styleId="TableLabelsChar">
    <w:name w:val="TableLabels Char"/>
    <w:basedOn w:val="DefaultParagraphFont"/>
    <w:link w:val="TableLabels"/>
    <w:rsid w:val="0098781B"/>
    <w:rPr>
      <w:rFonts w:ascii="Times New Roman" w:hAnsi="Times New Roman"/>
      <w:b/>
      <w:color w:val="000000" w:themeColor="text1"/>
      <w:sz w:val="22"/>
      <w:lang w:eastAsia="en-US"/>
    </w:rPr>
  </w:style>
  <w:style w:type="paragraph" w:customStyle="1" w:styleId="TableTitles">
    <w:name w:val="TableTitles"/>
    <w:basedOn w:val="TableLabels"/>
    <w:link w:val="TableTitlesChar"/>
    <w:qFormat/>
    <w:rsid w:val="00C4441A"/>
    <w:pPr>
      <w:ind w:left="-14"/>
      <w:jc w:val="center"/>
    </w:pPr>
    <w:rPr>
      <w:szCs w:val="24"/>
    </w:rPr>
  </w:style>
  <w:style w:type="character" w:customStyle="1" w:styleId="TableTextChar">
    <w:name w:val="TableText Char"/>
    <w:basedOn w:val="DefaultParagraphFont"/>
    <w:link w:val="TableText0"/>
    <w:rsid w:val="00EF4F0D"/>
    <w:rPr>
      <w:rFonts w:ascii="Times New Roman" w:hAnsi="Times New Roman"/>
      <w:color w:val="000000" w:themeColor="text1"/>
      <w:sz w:val="22"/>
      <w:lang w:eastAsia="en-US"/>
    </w:rPr>
  </w:style>
  <w:style w:type="character" w:customStyle="1" w:styleId="normaltextrun">
    <w:name w:val="normaltextrun"/>
    <w:basedOn w:val="DefaultParagraphFont"/>
    <w:rsid w:val="00B151E1"/>
  </w:style>
  <w:style w:type="character" w:customStyle="1" w:styleId="TableTitlesChar">
    <w:name w:val="TableTitles Char"/>
    <w:basedOn w:val="DefaultParagraphFont"/>
    <w:link w:val="TableTitles"/>
    <w:rsid w:val="00C4441A"/>
    <w:rPr>
      <w:rFonts w:ascii="Times New Roman" w:hAnsi="Times New Roman"/>
      <w:b/>
      <w:color w:val="000000" w:themeColor="text1"/>
      <w:sz w:val="22"/>
      <w:szCs w:val="24"/>
      <w:lang w:eastAsia="en-US"/>
    </w:rPr>
  </w:style>
  <w:style w:type="character" w:customStyle="1" w:styleId="eop">
    <w:name w:val="eop"/>
    <w:basedOn w:val="DefaultParagraphFont"/>
    <w:rsid w:val="00B151E1"/>
  </w:style>
  <w:style w:type="paragraph" w:customStyle="1" w:styleId="paragraph">
    <w:name w:val="paragraph"/>
    <w:basedOn w:val="Normal"/>
    <w:rsid w:val="0098781B"/>
    <w:pPr>
      <w:overflowPunct/>
      <w:autoSpaceDE/>
      <w:autoSpaceDN/>
      <w:adjustRightInd/>
      <w:spacing w:before="100" w:beforeAutospacing="1" w:after="100" w:afterAutospacing="1"/>
      <w:textAlignment w:val="auto"/>
    </w:pPr>
    <w:rPr>
      <w:color w:val="auto"/>
      <w:szCs w:val="24"/>
    </w:rPr>
  </w:style>
  <w:style w:type="character" w:styleId="CommentReference">
    <w:name w:val="annotation reference"/>
    <w:basedOn w:val="DefaultParagraphFont"/>
    <w:uiPriority w:val="99"/>
    <w:semiHidden/>
    <w:unhideWhenUsed/>
    <w:rsid w:val="00257BD9"/>
    <w:rPr>
      <w:sz w:val="18"/>
      <w:szCs w:val="18"/>
    </w:rPr>
  </w:style>
  <w:style w:type="paragraph" w:styleId="CommentText">
    <w:name w:val="annotation text"/>
    <w:basedOn w:val="Normal"/>
    <w:link w:val="CommentTextChar"/>
    <w:uiPriority w:val="99"/>
    <w:semiHidden/>
    <w:unhideWhenUsed/>
    <w:rsid w:val="00257BD9"/>
    <w:rPr>
      <w:szCs w:val="24"/>
    </w:rPr>
  </w:style>
  <w:style w:type="character" w:customStyle="1" w:styleId="CommentTextChar">
    <w:name w:val="Comment Text Char"/>
    <w:basedOn w:val="DefaultParagraphFont"/>
    <w:link w:val="CommentText"/>
    <w:uiPriority w:val="99"/>
    <w:semiHidden/>
    <w:rsid w:val="00257BD9"/>
    <w:rPr>
      <w:rFonts w:ascii="Times New Roman" w:hAnsi="Times New Roman"/>
      <w:color w:val="000000"/>
      <w:sz w:val="24"/>
      <w:szCs w:val="24"/>
      <w:lang w:eastAsia="en-US"/>
    </w:rPr>
  </w:style>
  <w:style w:type="paragraph" w:styleId="CommentSubject">
    <w:name w:val="annotation subject"/>
    <w:basedOn w:val="CommentText"/>
    <w:next w:val="CommentText"/>
    <w:link w:val="CommentSubjectChar"/>
    <w:semiHidden/>
    <w:unhideWhenUsed/>
    <w:rsid w:val="00257BD9"/>
    <w:rPr>
      <w:b/>
      <w:bCs/>
      <w:sz w:val="20"/>
      <w:szCs w:val="20"/>
    </w:rPr>
  </w:style>
  <w:style w:type="character" w:customStyle="1" w:styleId="CommentSubjectChar">
    <w:name w:val="Comment Subject Char"/>
    <w:basedOn w:val="CommentTextChar"/>
    <w:link w:val="CommentSubject"/>
    <w:semiHidden/>
    <w:rsid w:val="00257BD9"/>
    <w:rPr>
      <w:rFonts w:ascii="Times New Roman" w:hAnsi="Times New Roman"/>
      <w:b/>
      <w:bCs/>
      <w:color w:val="000000"/>
      <w:sz w:val="24"/>
      <w:szCs w:val="24"/>
      <w:lang w:eastAsia="en-US"/>
    </w:rPr>
  </w:style>
  <w:style w:type="character" w:customStyle="1" w:styleId="author0">
    <w:name w:val="author"/>
    <w:basedOn w:val="DefaultParagraphFont"/>
    <w:rsid w:val="0015347E"/>
  </w:style>
  <w:style w:type="paragraph" w:styleId="NormalWeb">
    <w:name w:val="Normal (Web)"/>
    <w:basedOn w:val="Normal"/>
    <w:uiPriority w:val="99"/>
    <w:unhideWhenUsed/>
    <w:rsid w:val="00E7036D"/>
    <w:pPr>
      <w:overflowPunct/>
      <w:autoSpaceDE/>
      <w:autoSpaceDN/>
      <w:adjustRightInd/>
      <w:spacing w:before="100" w:beforeAutospacing="1" w:after="100" w:afterAutospacing="1"/>
      <w:textAlignment w:val="auto"/>
    </w:pPr>
    <w:rPr>
      <w:color w:val="auto"/>
      <w:szCs w:val="24"/>
    </w:rPr>
  </w:style>
  <w:style w:type="character" w:styleId="Emphasis">
    <w:name w:val="Emphasis"/>
    <w:basedOn w:val="DefaultParagraphFont"/>
    <w:qFormat/>
    <w:rsid w:val="0087573A"/>
    <w:rPr>
      <w:i/>
      <w:iCs/>
    </w:rPr>
  </w:style>
  <w:style w:type="paragraph" w:customStyle="1" w:styleId="UseCaseLabels">
    <w:name w:val="UseCase Labels"/>
    <w:basedOn w:val="Normal"/>
    <w:link w:val="UseCaseLabelsChar"/>
    <w:qFormat/>
    <w:rsid w:val="00160FBC"/>
    <w:pPr>
      <w:overflowPunct/>
      <w:autoSpaceDE/>
      <w:jc w:val="right"/>
      <w:textAlignment w:val="auto"/>
    </w:pPr>
    <w:rPr>
      <w:color w:val="auto"/>
      <w:sz w:val="22"/>
    </w:rPr>
  </w:style>
  <w:style w:type="paragraph" w:customStyle="1" w:styleId="UseCaseNormal">
    <w:name w:val="UseCaseNormal"/>
    <w:basedOn w:val="UseCaseLabels"/>
    <w:link w:val="UseCaseNormalChar"/>
    <w:qFormat/>
    <w:rsid w:val="00160FBC"/>
    <w:pPr>
      <w:jc w:val="left"/>
    </w:pPr>
  </w:style>
  <w:style w:type="character" w:customStyle="1" w:styleId="UseCaseLabelsChar">
    <w:name w:val="UseCase Labels Char"/>
    <w:basedOn w:val="DefaultParagraphFont"/>
    <w:link w:val="UseCaseLabels"/>
    <w:rsid w:val="00160FBC"/>
    <w:rPr>
      <w:rFonts w:ascii="Times New Roman" w:hAnsi="Times New Roman"/>
      <w:sz w:val="22"/>
      <w:lang w:eastAsia="en-US"/>
    </w:rPr>
  </w:style>
  <w:style w:type="paragraph" w:customStyle="1" w:styleId="UseCaseNumber">
    <w:name w:val="UseCaseNumber"/>
    <w:basedOn w:val="Normal"/>
    <w:link w:val="UseCaseNumberChar"/>
    <w:qFormat/>
    <w:rsid w:val="0055301D"/>
    <w:pPr>
      <w:numPr>
        <w:numId w:val="25"/>
      </w:numPr>
      <w:overflowPunct/>
      <w:autoSpaceDE/>
      <w:autoSpaceDN/>
      <w:adjustRightInd/>
      <w:textAlignment w:val="auto"/>
    </w:pPr>
    <w:rPr>
      <w:color w:val="auto"/>
      <w:sz w:val="22"/>
    </w:rPr>
  </w:style>
  <w:style w:type="character" w:customStyle="1" w:styleId="UseCaseNormalChar">
    <w:name w:val="UseCaseNormal Char"/>
    <w:basedOn w:val="UseCaseLabelsChar"/>
    <w:link w:val="UseCaseNormal"/>
    <w:rsid w:val="00160FBC"/>
    <w:rPr>
      <w:rFonts w:ascii="Times New Roman" w:hAnsi="Times New Roman"/>
      <w:sz w:val="22"/>
      <w:lang w:eastAsia="en-US"/>
    </w:rPr>
  </w:style>
  <w:style w:type="paragraph" w:customStyle="1" w:styleId="UseCaseNumber11">
    <w:name w:val="UseCaseNumber1.1"/>
    <w:basedOn w:val="UseCaseNumber"/>
    <w:link w:val="UseCaseNumber11Char"/>
    <w:qFormat/>
    <w:rsid w:val="003B1BEB"/>
    <w:pPr>
      <w:numPr>
        <w:ilvl w:val="1"/>
      </w:numPr>
    </w:pPr>
  </w:style>
  <w:style w:type="character" w:customStyle="1" w:styleId="UseCaseNumberChar">
    <w:name w:val="UseCaseNumber Char"/>
    <w:basedOn w:val="DefaultParagraphFont"/>
    <w:link w:val="UseCaseNumber"/>
    <w:rsid w:val="0055301D"/>
    <w:rPr>
      <w:rFonts w:ascii="Times New Roman" w:hAnsi="Times New Roman"/>
      <w:sz w:val="22"/>
      <w:lang w:eastAsia="en-US"/>
    </w:rPr>
  </w:style>
  <w:style w:type="paragraph" w:customStyle="1" w:styleId="UseCaseAlt">
    <w:name w:val="UseCaseAlt"/>
    <w:basedOn w:val="UseCaseNumber"/>
    <w:link w:val="UseCaseAltChar"/>
    <w:rsid w:val="00335B64"/>
  </w:style>
  <w:style w:type="character" w:customStyle="1" w:styleId="UseCaseNumber11Char">
    <w:name w:val="UseCaseNumber1.1 Char"/>
    <w:basedOn w:val="UseCaseNumberChar"/>
    <w:link w:val="UseCaseNumber11"/>
    <w:rsid w:val="003B1BEB"/>
    <w:rPr>
      <w:rFonts w:ascii="Times New Roman" w:hAnsi="Times New Roman"/>
      <w:sz w:val="22"/>
      <w:lang w:eastAsia="en-US"/>
    </w:rPr>
  </w:style>
  <w:style w:type="paragraph" w:customStyle="1" w:styleId="UseCaseExce">
    <w:name w:val="UseCaseExce"/>
    <w:basedOn w:val="ExcTitleUseCase"/>
    <w:link w:val="UseCaseExceChar"/>
    <w:qFormat/>
    <w:rsid w:val="00935CFB"/>
    <w:pPr>
      <w:numPr>
        <w:ilvl w:val="4"/>
      </w:numPr>
    </w:pPr>
    <w:rPr>
      <w:b w:val="0"/>
    </w:rPr>
  </w:style>
  <w:style w:type="character" w:customStyle="1" w:styleId="UseCaseAltChar">
    <w:name w:val="UseCaseAlt Char"/>
    <w:basedOn w:val="DefaultParagraphFont"/>
    <w:link w:val="UseCaseAlt"/>
    <w:rsid w:val="00935CFB"/>
    <w:rPr>
      <w:rFonts w:ascii="Times New Roman" w:hAnsi="Times New Roman"/>
      <w:sz w:val="22"/>
      <w:lang w:eastAsia="en-US"/>
    </w:rPr>
  </w:style>
  <w:style w:type="paragraph" w:customStyle="1" w:styleId="ExcTitleUseCase">
    <w:name w:val="ExcTitleUseCase"/>
    <w:basedOn w:val="ListParagraph"/>
    <w:link w:val="ExcTitleUseCaseChar"/>
    <w:qFormat/>
    <w:rsid w:val="003B1BEB"/>
    <w:pPr>
      <w:numPr>
        <w:ilvl w:val="3"/>
        <w:numId w:val="8"/>
      </w:numPr>
    </w:pPr>
    <w:rPr>
      <w:b/>
      <w:sz w:val="22"/>
    </w:rPr>
  </w:style>
  <w:style w:type="character" w:customStyle="1" w:styleId="UseCaseExceChar">
    <w:name w:val="UseCaseExce Char"/>
    <w:basedOn w:val="UseCaseNormalChar"/>
    <w:link w:val="UseCaseExce"/>
    <w:rsid w:val="00935CFB"/>
    <w:rPr>
      <w:rFonts w:ascii="Times New Roman" w:hAnsi="Times New Roman"/>
      <w:color w:val="000000"/>
      <w:sz w:val="22"/>
      <w:lang w:eastAsia="en-US"/>
    </w:rPr>
  </w:style>
  <w:style w:type="paragraph" w:styleId="IntenseQuote">
    <w:name w:val="Intense Quote"/>
    <w:basedOn w:val="Normal"/>
    <w:next w:val="Normal"/>
    <w:link w:val="IntenseQuoteChar"/>
    <w:uiPriority w:val="30"/>
    <w:qFormat/>
    <w:rsid w:val="00156706"/>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ExcTitleUseCaseChar">
    <w:name w:val="ExcTitleUseCase Char"/>
    <w:basedOn w:val="DefaultParagraphFont"/>
    <w:link w:val="ExcTitleUseCase"/>
    <w:rsid w:val="003B1BEB"/>
    <w:rPr>
      <w:rFonts w:ascii="Times New Roman" w:hAnsi="Times New Roman"/>
      <w:b/>
      <w:color w:val="000000"/>
      <w:sz w:val="22"/>
      <w:lang w:eastAsia="en-US"/>
    </w:rPr>
  </w:style>
  <w:style w:type="character" w:customStyle="1" w:styleId="IntenseQuoteChar">
    <w:name w:val="Intense Quote Char"/>
    <w:basedOn w:val="DefaultParagraphFont"/>
    <w:link w:val="IntenseQuote"/>
    <w:uiPriority w:val="30"/>
    <w:rsid w:val="00156706"/>
    <w:rPr>
      <w:rFonts w:ascii="Times New Roman" w:hAnsi="Times New Roman"/>
      <w:i/>
      <w:iCs/>
      <w:color w:val="4F81BD" w:themeColor="accent1"/>
      <w:sz w:val="24"/>
      <w:lang w:eastAsia="en-US"/>
    </w:rPr>
  </w:style>
  <w:style w:type="paragraph" w:customStyle="1" w:styleId="AssumptionNotes">
    <w:name w:val="AssumptionNotes"/>
    <w:basedOn w:val="UseCaseNormal"/>
    <w:link w:val="AssumptionNotesChar"/>
    <w:qFormat/>
    <w:rsid w:val="003B1BEB"/>
    <w:pPr>
      <w:numPr>
        <w:numId w:val="3"/>
      </w:numPr>
    </w:pPr>
  </w:style>
  <w:style w:type="character" w:customStyle="1" w:styleId="AssumptionNotesChar">
    <w:name w:val="AssumptionNotes Char"/>
    <w:basedOn w:val="UseCaseNormalChar"/>
    <w:link w:val="AssumptionNotes"/>
    <w:rsid w:val="003B1BEB"/>
    <w:rPr>
      <w:rFonts w:ascii="Times New Roman" w:hAnsi="Times New Roman"/>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8132219">
      <w:bodyDiv w:val="1"/>
      <w:marLeft w:val="0"/>
      <w:marRight w:val="0"/>
      <w:marTop w:val="0"/>
      <w:marBottom w:val="0"/>
      <w:divBdr>
        <w:top w:val="none" w:sz="0" w:space="0" w:color="auto"/>
        <w:left w:val="none" w:sz="0" w:space="0" w:color="auto"/>
        <w:bottom w:val="none" w:sz="0" w:space="0" w:color="auto"/>
        <w:right w:val="none" w:sz="0" w:space="0" w:color="auto"/>
      </w:divBdr>
      <w:divsChild>
        <w:div w:id="1237087062">
          <w:marLeft w:val="0"/>
          <w:marRight w:val="0"/>
          <w:marTop w:val="0"/>
          <w:marBottom w:val="0"/>
          <w:divBdr>
            <w:top w:val="none" w:sz="0" w:space="0" w:color="auto"/>
            <w:left w:val="none" w:sz="0" w:space="0" w:color="auto"/>
            <w:bottom w:val="none" w:sz="0" w:space="0" w:color="auto"/>
            <w:right w:val="none" w:sz="0" w:space="0" w:color="auto"/>
          </w:divBdr>
        </w:div>
        <w:div w:id="1590038717">
          <w:marLeft w:val="0"/>
          <w:marRight w:val="0"/>
          <w:marTop w:val="0"/>
          <w:marBottom w:val="0"/>
          <w:divBdr>
            <w:top w:val="none" w:sz="0" w:space="0" w:color="auto"/>
            <w:left w:val="none" w:sz="0" w:space="0" w:color="auto"/>
            <w:bottom w:val="none" w:sz="0" w:space="0" w:color="auto"/>
            <w:right w:val="none" w:sz="0" w:space="0" w:color="auto"/>
          </w:divBdr>
        </w:div>
        <w:div w:id="1091240591">
          <w:marLeft w:val="0"/>
          <w:marRight w:val="0"/>
          <w:marTop w:val="0"/>
          <w:marBottom w:val="0"/>
          <w:divBdr>
            <w:top w:val="none" w:sz="0" w:space="0" w:color="auto"/>
            <w:left w:val="none" w:sz="0" w:space="0" w:color="auto"/>
            <w:bottom w:val="none" w:sz="0" w:space="0" w:color="auto"/>
            <w:right w:val="none" w:sz="0" w:space="0" w:color="auto"/>
          </w:divBdr>
        </w:div>
      </w:divsChild>
    </w:div>
    <w:div w:id="912817492">
      <w:bodyDiv w:val="1"/>
      <w:marLeft w:val="0"/>
      <w:marRight w:val="0"/>
      <w:marTop w:val="0"/>
      <w:marBottom w:val="0"/>
      <w:divBdr>
        <w:top w:val="none" w:sz="0" w:space="0" w:color="auto"/>
        <w:left w:val="none" w:sz="0" w:space="0" w:color="auto"/>
        <w:bottom w:val="none" w:sz="0" w:space="0" w:color="auto"/>
        <w:right w:val="none" w:sz="0" w:space="0" w:color="auto"/>
      </w:divBdr>
      <w:divsChild>
        <w:div w:id="2082828374">
          <w:marLeft w:val="0"/>
          <w:marRight w:val="0"/>
          <w:marTop w:val="0"/>
          <w:marBottom w:val="0"/>
          <w:divBdr>
            <w:top w:val="none" w:sz="0" w:space="0" w:color="auto"/>
            <w:left w:val="none" w:sz="0" w:space="0" w:color="auto"/>
            <w:bottom w:val="none" w:sz="0" w:space="0" w:color="auto"/>
            <w:right w:val="none" w:sz="0" w:space="0" w:color="auto"/>
          </w:divBdr>
          <w:divsChild>
            <w:div w:id="1573853399">
              <w:marLeft w:val="0"/>
              <w:marRight w:val="0"/>
              <w:marTop w:val="0"/>
              <w:marBottom w:val="0"/>
              <w:divBdr>
                <w:top w:val="none" w:sz="0" w:space="0" w:color="auto"/>
                <w:left w:val="none" w:sz="0" w:space="0" w:color="auto"/>
                <w:bottom w:val="none" w:sz="0" w:space="0" w:color="auto"/>
                <w:right w:val="none" w:sz="0" w:space="0" w:color="auto"/>
              </w:divBdr>
            </w:div>
          </w:divsChild>
        </w:div>
        <w:div w:id="1739933500">
          <w:marLeft w:val="0"/>
          <w:marRight w:val="0"/>
          <w:marTop w:val="0"/>
          <w:marBottom w:val="0"/>
          <w:divBdr>
            <w:top w:val="none" w:sz="0" w:space="0" w:color="auto"/>
            <w:left w:val="none" w:sz="0" w:space="0" w:color="auto"/>
            <w:bottom w:val="none" w:sz="0" w:space="0" w:color="auto"/>
            <w:right w:val="none" w:sz="0" w:space="0" w:color="auto"/>
          </w:divBdr>
          <w:divsChild>
            <w:div w:id="828440652">
              <w:marLeft w:val="0"/>
              <w:marRight w:val="0"/>
              <w:marTop w:val="0"/>
              <w:marBottom w:val="0"/>
              <w:divBdr>
                <w:top w:val="none" w:sz="0" w:space="0" w:color="auto"/>
                <w:left w:val="none" w:sz="0" w:space="0" w:color="auto"/>
                <w:bottom w:val="none" w:sz="0" w:space="0" w:color="auto"/>
                <w:right w:val="none" w:sz="0" w:space="0" w:color="auto"/>
              </w:divBdr>
            </w:div>
          </w:divsChild>
        </w:div>
        <w:div w:id="333412416">
          <w:marLeft w:val="0"/>
          <w:marRight w:val="0"/>
          <w:marTop w:val="0"/>
          <w:marBottom w:val="0"/>
          <w:divBdr>
            <w:top w:val="none" w:sz="0" w:space="0" w:color="auto"/>
            <w:left w:val="none" w:sz="0" w:space="0" w:color="auto"/>
            <w:bottom w:val="none" w:sz="0" w:space="0" w:color="auto"/>
            <w:right w:val="none" w:sz="0" w:space="0" w:color="auto"/>
          </w:divBdr>
          <w:divsChild>
            <w:div w:id="1792436669">
              <w:marLeft w:val="0"/>
              <w:marRight w:val="0"/>
              <w:marTop w:val="0"/>
              <w:marBottom w:val="0"/>
              <w:divBdr>
                <w:top w:val="none" w:sz="0" w:space="0" w:color="auto"/>
                <w:left w:val="none" w:sz="0" w:space="0" w:color="auto"/>
                <w:bottom w:val="none" w:sz="0" w:space="0" w:color="auto"/>
                <w:right w:val="none" w:sz="0" w:space="0" w:color="auto"/>
              </w:divBdr>
            </w:div>
          </w:divsChild>
        </w:div>
        <w:div w:id="766073020">
          <w:marLeft w:val="0"/>
          <w:marRight w:val="0"/>
          <w:marTop w:val="0"/>
          <w:marBottom w:val="0"/>
          <w:divBdr>
            <w:top w:val="none" w:sz="0" w:space="0" w:color="auto"/>
            <w:left w:val="none" w:sz="0" w:space="0" w:color="auto"/>
            <w:bottom w:val="none" w:sz="0" w:space="0" w:color="auto"/>
            <w:right w:val="none" w:sz="0" w:space="0" w:color="auto"/>
          </w:divBdr>
          <w:divsChild>
            <w:div w:id="1239368922">
              <w:marLeft w:val="0"/>
              <w:marRight w:val="0"/>
              <w:marTop w:val="0"/>
              <w:marBottom w:val="0"/>
              <w:divBdr>
                <w:top w:val="none" w:sz="0" w:space="0" w:color="auto"/>
                <w:left w:val="none" w:sz="0" w:space="0" w:color="auto"/>
                <w:bottom w:val="none" w:sz="0" w:space="0" w:color="auto"/>
                <w:right w:val="none" w:sz="0" w:space="0" w:color="auto"/>
              </w:divBdr>
            </w:div>
            <w:div w:id="2129815837">
              <w:marLeft w:val="0"/>
              <w:marRight w:val="0"/>
              <w:marTop w:val="0"/>
              <w:marBottom w:val="0"/>
              <w:divBdr>
                <w:top w:val="none" w:sz="0" w:space="0" w:color="auto"/>
                <w:left w:val="none" w:sz="0" w:space="0" w:color="auto"/>
                <w:bottom w:val="none" w:sz="0" w:space="0" w:color="auto"/>
                <w:right w:val="none" w:sz="0" w:space="0" w:color="auto"/>
              </w:divBdr>
            </w:div>
          </w:divsChild>
        </w:div>
        <w:div w:id="702511279">
          <w:marLeft w:val="0"/>
          <w:marRight w:val="0"/>
          <w:marTop w:val="0"/>
          <w:marBottom w:val="0"/>
          <w:divBdr>
            <w:top w:val="none" w:sz="0" w:space="0" w:color="auto"/>
            <w:left w:val="none" w:sz="0" w:space="0" w:color="auto"/>
            <w:bottom w:val="none" w:sz="0" w:space="0" w:color="auto"/>
            <w:right w:val="none" w:sz="0" w:space="0" w:color="auto"/>
          </w:divBdr>
          <w:divsChild>
            <w:div w:id="1120877048">
              <w:marLeft w:val="0"/>
              <w:marRight w:val="0"/>
              <w:marTop w:val="0"/>
              <w:marBottom w:val="0"/>
              <w:divBdr>
                <w:top w:val="none" w:sz="0" w:space="0" w:color="auto"/>
                <w:left w:val="none" w:sz="0" w:space="0" w:color="auto"/>
                <w:bottom w:val="none" w:sz="0" w:space="0" w:color="auto"/>
                <w:right w:val="none" w:sz="0" w:space="0" w:color="auto"/>
              </w:divBdr>
            </w:div>
            <w:div w:id="1858692716">
              <w:marLeft w:val="0"/>
              <w:marRight w:val="0"/>
              <w:marTop w:val="0"/>
              <w:marBottom w:val="0"/>
              <w:divBdr>
                <w:top w:val="none" w:sz="0" w:space="0" w:color="auto"/>
                <w:left w:val="none" w:sz="0" w:space="0" w:color="auto"/>
                <w:bottom w:val="none" w:sz="0" w:space="0" w:color="auto"/>
                <w:right w:val="none" w:sz="0" w:space="0" w:color="auto"/>
              </w:divBdr>
            </w:div>
            <w:div w:id="1392271691">
              <w:marLeft w:val="0"/>
              <w:marRight w:val="0"/>
              <w:marTop w:val="0"/>
              <w:marBottom w:val="0"/>
              <w:divBdr>
                <w:top w:val="none" w:sz="0" w:space="0" w:color="auto"/>
                <w:left w:val="none" w:sz="0" w:space="0" w:color="auto"/>
                <w:bottom w:val="none" w:sz="0" w:space="0" w:color="auto"/>
                <w:right w:val="none" w:sz="0" w:space="0" w:color="auto"/>
              </w:divBdr>
            </w:div>
            <w:div w:id="510295967">
              <w:marLeft w:val="0"/>
              <w:marRight w:val="0"/>
              <w:marTop w:val="0"/>
              <w:marBottom w:val="0"/>
              <w:divBdr>
                <w:top w:val="none" w:sz="0" w:space="0" w:color="auto"/>
                <w:left w:val="none" w:sz="0" w:space="0" w:color="auto"/>
                <w:bottom w:val="none" w:sz="0" w:space="0" w:color="auto"/>
                <w:right w:val="none" w:sz="0" w:space="0" w:color="auto"/>
              </w:divBdr>
            </w:div>
          </w:divsChild>
        </w:div>
        <w:div w:id="694159292">
          <w:marLeft w:val="0"/>
          <w:marRight w:val="0"/>
          <w:marTop w:val="0"/>
          <w:marBottom w:val="0"/>
          <w:divBdr>
            <w:top w:val="none" w:sz="0" w:space="0" w:color="auto"/>
            <w:left w:val="none" w:sz="0" w:space="0" w:color="auto"/>
            <w:bottom w:val="none" w:sz="0" w:space="0" w:color="auto"/>
            <w:right w:val="none" w:sz="0" w:space="0" w:color="auto"/>
          </w:divBdr>
          <w:divsChild>
            <w:div w:id="1883663134">
              <w:marLeft w:val="0"/>
              <w:marRight w:val="0"/>
              <w:marTop w:val="0"/>
              <w:marBottom w:val="0"/>
              <w:divBdr>
                <w:top w:val="none" w:sz="0" w:space="0" w:color="auto"/>
                <w:left w:val="none" w:sz="0" w:space="0" w:color="auto"/>
                <w:bottom w:val="none" w:sz="0" w:space="0" w:color="auto"/>
                <w:right w:val="none" w:sz="0" w:space="0" w:color="auto"/>
              </w:divBdr>
            </w:div>
            <w:div w:id="268125487">
              <w:marLeft w:val="0"/>
              <w:marRight w:val="0"/>
              <w:marTop w:val="0"/>
              <w:marBottom w:val="0"/>
              <w:divBdr>
                <w:top w:val="none" w:sz="0" w:space="0" w:color="auto"/>
                <w:left w:val="none" w:sz="0" w:space="0" w:color="auto"/>
                <w:bottom w:val="none" w:sz="0" w:space="0" w:color="auto"/>
                <w:right w:val="none" w:sz="0" w:space="0" w:color="auto"/>
              </w:divBdr>
            </w:div>
            <w:div w:id="910165164">
              <w:marLeft w:val="0"/>
              <w:marRight w:val="0"/>
              <w:marTop w:val="0"/>
              <w:marBottom w:val="0"/>
              <w:divBdr>
                <w:top w:val="none" w:sz="0" w:space="0" w:color="auto"/>
                <w:left w:val="none" w:sz="0" w:space="0" w:color="auto"/>
                <w:bottom w:val="none" w:sz="0" w:space="0" w:color="auto"/>
                <w:right w:val="none" w:sz="0" w:space="0" w:color="auto"/>
              </w:divBdr>
            </w:div>
            <w:div w:id="1437946594">
              <w:marLeft w:val="0"/>
              <w:marRight w:val="0"/>
              <w:marTop w:val="0"/>
              <w:marBottom w:val="0"/>
              <w:divBdr>
                <w:top w:val="none" w:sz="0" w:space="0" w:color="auto"/>
                <w:left w:val="none" w:sz="0" w:space="0" w:color="auto"/>
                <w:bottom w:val="none" w:sz="0" w:space="0" w:color="auto"/>
                <w:right w:val="none" w:sz="0" w:space="0" w:color="auto"/>
              </w:divBdr>
            </w:div>
            <w:div w:id="1169099429">
              <w:marLeft w:val="0"/>
              <w:marRight w:val="0"/>
              <w:marTop w:val="0"/>
              <w:marBottom w:val="0"/>
              <w:divBdr>
                <w:top w:val="none" w:sz="0" w:space="0" w:color="auto"/>
                <w:left w:val="none" w:sz="0" w:space="0" w:color="auto"/>
                <w:bottom w:val="none" w:sz="0" w:space="0" w:color="auto"/>
                <w:right w:val="none" w:sz="0" w:space="0" w:color="auto"/>
              </w:divBdr>
            </w:div>
            <w:div w:id="1434714576">
              <w:marLeft w:val="0"/>
              <w:marRight w:val="0"/>
              <w:marTop w:val="0"/>
              <w:marBottom w:val="0"/>
              <w:divBdr>
                <w:top w:val="none" w:sz="0" w:space="0" w:color="auto"/>
                <w:left w:val="none" w:sz="0" w:space="0" w:color="auto"/>
                <w:bottom w:val="none" w:sz="0" w:space="0" w:color="auto"/>
                <w:right w:val="none" w:sz="0" w:space="0" w:color="auto"/>
              </w:divBdr>
            </w:div>
            <w:div w:id="589045637">
              <w:marLeft w:val="0"/>
              <w:marRight w:val="0"/>
              <w:marTop w:val="0"/>
              <w:marBottom w:val="0"/>
              <w:divBdr>
                <w:top w:val="none" w:sz="0" w:space="0" w:color="auto"/>
                <w:left w:val="none" w:sz="0" w:space="0" w:color="auto"/>
                <w:bottom w:val="none" w:sz="0" w:space="0" w:color="auto"/>
                <w:right w:val="none" w:sz="0" w:space="0" w:color="auto"/>
              </w:divBdr>
            </w:div>
            <w:div w:id="1386180385">
              <w:marLeft w:val="0"/>
              <w:marRight w:val="0"/>
              <w:marTop w:val="0"/>
              <w:marBottom w:val="0"/>
              <w:divBdr>
                <w:top w:val="none" w:sz="0" w:space="0" w:color="auto"/>
                <w:left w:val="none" w:sz="0" w:space="0" w:color="auto"/>
                <w:bottom w:val="none" w:sz="0" w:space="0" w:color="auto"/>
                <w:right w:val="none" w:sz="0" w:space="0" w:color="auto"/>
              </w:divBdr>
            </w:div>
            <w:div w:id="1836873191">
              <w:marLeft w:val="0"/>
              <w:marRight w:val="0"/>
              <w:marTop w:val="0"/>
              <w:marBottom w:val="0"/>
              <w:divBdr>
                <w:top w:val="none" w:sz="0" w:space="0" w:color="auto"/>
                <w:left w:val="none" w:sz="0" w:space="0" w:color="auto"/>
                <w:bottom w:val="none" w:sz="0" w:space="0" w:color="auto"/>
                <w:right w:val="none" w:sz="0" w:space="0" w:color="auto"/>
              </w:divBdr>
            </w:div>
            <w:div w:id="954142174">
              <w:marLeft w:val="0"/>
              <w:marRight w:val="0"/>
              <w:marTop w:val="0"/>
              <w:marBottom w:val="0"/>
              <w:divBdr>
                <w:top w:val="none" w:sz="0" w:space="0" w:color="auto"/>
                <w:left w:val="none" w:sz="0" w:space="0" w:color="auto"/>
                <w:bottom w:val="none" w:sz="0" w:space="0" w:color="auto"/>
                <w:right w:val="none" w:sz="0" w:space="0" w:color="auto"/>
              </w:divBdr>
            </w:div>
            <w:div w:id="232349056">
              <w:marLeft w:val="0"/>
              <w:marRight w:val="0"/>
              <w:marTop w:val="0"/>
              <w:marBottom w:val="0"/>
              <w:divBdr>
                <w:top w:val="none" w:sz="0" w:space="0" w:color="auto"/>
                <w:left w:val="none" w:sz="0" w:space="0" w:color="auto"/>
                <w:bottom w:val="none" w:sz="0" w:space="0" w:color="auto"/>
                <w:right w:val="none" w:sz="0" w:space="0" w:color="auto"/>
              </w:divBdr>
            </w:div>
          </w:divsChild>
        </w:div>
        <w:div w:id="1050493996">
          <w:marLeft w:val="0"/>
          <w:marRight w:val="0"/>
          <w:marTop w:val="0"/>
          <w:marBottom w:val="0"/>
          <w:divBdr>
            <w:top w:val="none" w:sz="0" w:space="0" w:color="auto"/>
            <w:left w:val="none" w:sz="0" w:space="0" w:color="auto"/>
            <w:bottom w:val="none" w:sz="0" w:space="0" w:color="auto"/>
            <w:right w:val="none" w:sz="0" w:space="0" w:color="auto"/>
          </w:divBdr>
          <w:divsChild>
            <w:div w:id="796751855">
              <w:marLeft w:val="0"/>
              <w:marRight w:val="0"/>
              <w:marTop w:val="0"/>
              <w:marBottom w:val="0"/>
              <w:divBdr>
                <w:top w:val="none" w:sz="0" w:space="0" w:color="auto"/>
                <w:left w:val="none" w:sz="0" w:space="0" w:color="auto"/>
                <w:bottom w:val="none" w:sz="0" w:space="0" w:color="auto"/>
                <w:right w:val="none" w:sz="0" w:space="0" w:color="auto"/>
              </w:divBdr>
            </w:div>
          </w:divsChild>
        </w:div>
        <w:div w:id="859701481">
          <w:marLeft w:val="0"/>
          <w:marRight w:val="0"/>
          <w:marTop w:val="0"/>
          <w:marBottom w:val="0"/>
          <w:divBdr>
            <w:top w:val="none" w:sz="0" w:space="0" w:color="auto"/>
            <w:left w:val="none" w:sz="0" w:space="0" w:color="auto"/>
            <w:bottom w:val="none" w:sz="0" w:space="0" w:color="auto"/>
            <w:right w:val="none" w:sz="0" w:space="0" w:color="auto"/>
          </w:divBdr>
          <w:divsChild>
            <w:div w:id="1793817600">
              <w:marLeft w:val="0"/>
              <w:marRight w:val="0"/>
              <w:marTop w:val="0"/>
              <w:marBottom w:val="0"/>
              <w:divBdr>
                <w:top w:val="none" w:sz="0" w:space="0" w:color="auto"/>
                <w:left w:val="none" w:sz="0" w:space="0" w:color="auto"/>
                <w:bottom w:val="none" w:sz="0" w:space="0" w:color="auto"/>
                <w:right w:val="none" w:sz="0" w:space="0" w:color="auto"/>
              </w:divBdr>
            </w:div>
          </w:divsChild>
        </w:div>
        <w:div w:id="484591926">
          <w:marLeft w:val="0"/>
          <w:marRight w:val="0"/>
          <w:marTop w:val="0"/>
          <w:marBottom w:val="0"/>
          <w:divBdr>
            <w:top w:val="none" w:sz="0" w:space="0" w:color="auto"/>
            <w:left w:val="none" w:sz="0" w:space="0" w:color="auto"/>
            <w:bottom w:val="none" w:sz="0" w:space="0" w:color="auto"/>
            <w:right w:val="none" w:sz="0" w:space="0" w:color="auto"/>
          </w:divBdr>
          <w:divsChild>
            <w:div w:id="1996445123">
              <w:marLeft w:val="0"/>
              <w:marRight w:val="0"/>
              <w:marTop w:val="0"/>
              <w:marBottom w:val="0"/>
              <w:divBdr>
                <w:top w:val="none" w:sz="0" w:space="0" w:color="auto"/>
                <w:left w:val="none" w:sz="0" w:space="0" w:color="auto"/>
                <w:bottom w:val="none" w:sz="0" w:space="0" w:color="auto"/>
                <w:right w:val="none" w:sz="0" w:space="0" w:color="auto"/>
              </w:divBdr>
            </w:div>
            <w:div w:id="691226471">
              <w:marLeft w:val="0"/>
              <w:marRight w:val="0"/>
              <w:marTop w:val="0"/>
              <w:marBottom w:val="0"/>
              <w:divBdr>
                <w:top w:val="none" w:sz="0" w:space="0" w:color="auto"/>
                <w:left w:val="none" w:sz="0" w:space="0" w:color="auto"/>
                <w:bottom w:val="none" w:sz="0" w:space="0" w:color="auto"/>
                <w:right w:val="none" w:sz="0" w:space="0" w:color="auto"/>
              </w:divBdr>
            </w:div>
            <w:div w:id="1562667888">
              <w:marLeft w:val="0"/>
              <w:marRight w:val="0"/>
              <w:marTop w:val="0"/>
              <w:marBottom w:val="0"/>
              <w:divBdr>
                <w:top w:val="none" w:sz="0" w:space="0" w:color="auto"/>
                <w:left w:val="none" w:sz="0" w:space="0" w:color="auto"/>
                <w:bottom w:val="none" w:sz="0" w:space="0" w:color="auto"/>
                <w:right w:val="none" w:sz="0" w:space="0" w:color="auto"/>
              </w:divBdr>
            </w:div>
            <w:div w:id="1257640468">
              <w:marLeft w:val="0"/>
              <w:marRight w:val="0"/>
              <w:marTop w:val="0"/>
              <w:marBottom w:val="0"/>
              <w:divBdr>
                <w:top w:val="none" w:sz="0" w:space="0" w:color="auto"/>
                <w:left w:val="none" w:sz="0" w:space="0" w:color="auto"/>
                <w:bottom w:val="none" w:sz="0" w:space="0" w:color="auto"/>
                <w:right w:val="none" w:sz="0" w:space="0" w:color="auto"/>
              </w:divBdr>
            </w:div>
            <w:div w:id="376858060">
              <w:marLeft w:val="0"/>
              <w:marRight w:val="0"/>
              <w:marTop w:val="0"/>
              <w:marBottom w:val="0"/>
              <w:divBdr>
                <w:top w:val="none" w:sz="0" w:space="0" w:color="auto"/>
                <w:left w:val="none" w:sz="0" w:space="0" w:color="auto"/>
                <w:bottom w:val="none" w:sz="0" w:space="0" w:color="auto"/>
                <w:right w:val="none" w:sz="0" w:space="0" w:color="auto"/>
              </w:divBdr>
            </w:div>
            <w:div w:id="1739935205">
              <w:marLeft w:val="0"/>
              <w:marRight w:val="0"/>
              <w:marTop w:val="0"/>
              <w:marBottom w:val="0"/>
              <w:divBdr>
                <w:top w:val="none" w:sz="0" w:space="0" w:color="auto"/>
                <w:left w:val="none" w:sz="0" w:space="0" w:color="auto"/>
                <w:bottom w:val="none" w:sz="0" w:space="0" w:color="auto"/>
                <w:right w:val="none" w:sz="0" w:space="0" w:color="auto"/>
              </w:divBdr>
            </w:div>
            <w:div w:id="1763913867">
              <w:marLeft w:val="0"/>
              <w:marRight w:val="0"/>
              <w:marTop w:val="0"/>
              <w:marBottom w:val="0"/>
              <w:divBdr>
                <w:top w:val="none" w:sz="0" w:space="0" w:color="auto"/>
                <w:left w:val="none" w:sz="0" w:space="0" w:color="auto"/>
                <w:bottom w:val="none" w:sz="0" w:space="0" w:color="auto"/>
                <w:right w:val="none" w:sz="0" w:space="0" w:color="auto"/>
              </w:divBdr>
            </w:div>
            <w:div w:id="1558585375">
              <w:marLeft w:val="0"/>
              <w:marRight w:val="0"/>
              <w:marTop w:val="0"/>
              <w:marBottom w:val="0"/>
              <w:divBdr>
                <w:top w:val="none" w:sz="0" w:space="0" w:color="auto"/>
                <w:left w:val="none" w:sz="0" w:space="0" w:color="auto"/>
                <w:bottom w:val="none" w:sz="0" w:space="0" w:color="auto"/>
                <w:right w:val="none" w:sz="0" w:space="0" w:color="auto"/>
              </w:divBdr>
            </w:div>
            <w:div w:id="1264992361">
              <w:marLeft w:val="0"/>
              <w:marRight w:val="0"/>
              <w:marTop w:val="0"/>
              <w:marBottom w:val="0"/>
              <w:divBdr>
                <w:top w:val="none" w:sz="0" w:space="0" w:color="auto"/>
                <w:left w:val="none" w:sz="0" w:space="0" w:color="auto"/>
                <w:bottom w:val="none" w:sz="0" w:space="0" w:color="auto"/>
                <w:right w:val="none" w:sz="0" w:space="0" w:color="auto"/>
              </w:divBdr>
            </w:div>
          </w:divsChild>
        </w:div>
        <w:div w:id="250510805">
          <w:marLeft w:val="0"/>
          <w:marRight w:val="0"/>
          <w:marTop w:val="0"/>
          <w:marBottom w:val="0"/>
          <w:divBdr>
            <w:top w:val="none" w:sz="0" w:space="0" w:color="auto"/>
            <w:left w:val="none" w:sz="0" w:space="0" w:color="auto"/>
            <w:bottom w:val="none" w:sz="0" w:space="0" w:color="auto"/>
            <w:right w:val="none" w:sz="0" w:space="0" w:color="auto"/>
          </w:divBdr>
          <w:divsChild>
            <w:div w:id="1298410523">
              <w:marLeft w:val="0"/>
              <w:marRight w:val="0"/>
              <w:marTop w:val="0"/>
              <w:marBottom w:val="0"/>
              <w:divBdr>
                <w:top w:val="none" w:sz="0" w:space="0" w:color="auto"/>
                <w:left w:val="none" w:sz="0" w:space="0" w:color="auto"/>
                <w:bottom w:val="none" w:sz="0" w:space="0" w:color="auto"/>
                <w:right w:val="none" w:sz="0" w:space="0" w:color="auto"/>
              </w:divBdr>
            </w:div>
          </w:divsChild>
        </w:div>
        <w:div w:id="1649701167">
          <w:marLeft w:val="0"/>
          <w:marRight w:val="0"/>
          <w:marTop w:val="0"/>
          <w:marBottom w:val="0"/>
          <w:divBdr>
            <w:top w:val="none" w:sz="0" w:space="0" w:color="auto"/>
            <w:left w:val="none" w:sz="0" w:space="0" w:color="auto"/>
            <w:bottom w:val="none" w:sz="0" w:space="0" w:color="auto"/>
            <w:right w:val="none" w:sz="0" w:space="0" w:color="auto"/>
          </w:divBdr>
          <w:divsChild>
            <w:div w:id="2012180273">
              <w:marLeft w:val="0"/>
              <w:marRight w:val="0"/>
              <w:marTop w:val="0"/>
              <w:marBottom w:val="0"/>
              <w:divBdr>
                <w:top w:val="none" w:sz="0" w:space="0" w:color="auto"/>
                <w:left w:val="none" w:sz="0" w:space="0" w:color="auto"/>
                <w:bottom w:val="none" w:sz="0" w:space="0" w:color="auto"/>
                <w:right w:val="none" w:sz="0" w:space="0" w:color="auto"/>
              </w:divBdr>
            </w:div>
          </w:divsChild>
        </w:div>
        <w:div w:id="1085153029">
          <w:marLeft w:val="0"/>
          <w:marRight w:val="0"/>
          <w:marTop w:val="0"/>
          <w:marBottom w:val="0"/>
          <w:divBdr>
            <w:top w:val="none" w:sz="0" w:space="0" w:color="auto"/>
            <w:left w:val="none" w:sz="0" w:space="0" w:color="auto"/>
            <w:bottom w:val="none" w:sz="0" w:space="0" w:color="auto"/>
            <w:right w:val="none" w:sz="0" w:space="0" w:color="auto"/>
          </w:divBdr>
          <w:divsChild>
            <w:div w:id="802960966">
              <w:marLeft w:val="0"/>
              <w:marRight w:val="0"/>
              <w:marTop w:val="0"/>
              <w:marBottom w:val="0"/>
              <w:divBdr>
                <w:top w:val="none" w:sz="0" w:space="0" w:color="auto"/>
                <w:left w:val="none" w:sz="0" w:space="0" w:color="auto"/>
                <w:bottom w:val="none" w:sz="0" w:space="0" w:color="auto"/>
                <w:right w:val="none" w:sz="0" w:space="0" w:color="auto"/>
              </w:divBdr>
            </w:div>
            <w:div w:id="551844167">
              <w:marLeft w:val="0"/>
              <w:marRight w:val="0"/>
              <w:marTop w:val="0"/>
              <w:marBottom w:val="0"/>
              <w:divBdr>
                <w:top w:val="none" w:sz="0" w:space="0" w:color="auto"/>
                <w:left w:val="none" w:sz="0" w:space="0" w:color="auto"/>
                <w:bottom w:val="none" w:sz="0" w:space="0" w:color="auto"/>
                <w:right w:val="none" w:sz="0" w:space="0" w:color="auto"/>
              </w:divBdr>
            </w:div>
            <w:div w:id="1153715527">
              <w:marLeft w:val="0"/>
              <w:marRight w:val="0"/>
              <w:marTop w:val="0"/>
              <w:marBottom w:val="0"/>
              <w:divBdr>
                <w:top w:val="none" w:sz="0" w:space="0" w:color="auto"/>
                <w:left w:val="none" w:sz="0" w:space="0" w:color="auto"/>
                <w:bottom w:val="none" w:sz="0" w:space="0" w:color="auto"/>
                <w:right w:val="none" w:sz="0" w:space="0" w:color="auto"/>
              </w:divBdr>
            </w:div>
            <w:div w:id="988629224">
              <w:marLeft w:val="0"/>
              <w:marRight w:val="0"/>
              <w:marTop w:val="0"/>
              <w:marBottom w:val="0"/>
              <w:divBdr>
                <w:top w:val="none" w:sz="0" w:space="0" w:color="auto"/>
                <w:left w:val="none" w:sz="0" w:space="0" w:color="auto"/>
                <w:bottom w:val="none" w:sz="0" w:space="0" w:color="auto"/>
                <w:right w:val="none" w:sz="0" w:space="0" w:color="auto"/>
              </w:divBdr>
            </w:div>
            <w:div w:id="353843105">
              <w:marLeft w:val="0"/>
              <w:marRight w:val="0"/>
              <w:marTop w:val="0"/>
              <w:marBottom w:val="0"/>
              <w:divBdr>
                <w:top w:val="none" w:sz="0" w:space="0" w:color="auto"/>
                <w:left w:val="none" w:sz="0" w:space="0" w:color="auto"/>
                <w:bottom w:val="none" w:sz="0" w:space="0" w:color="auto"/>
                <w:right w:val="none" w:sz="0" w:space="0" w:color="auto"/>
              </w:divBdr>
            </w:div>
            <w:div w:id="668827422">
              <w:marLeft w:val="0"/>
              <w:marRight w:val="0"/>
              <w:marTop w:val="0"/>
              <w:marBottom w:val="0"/>
              <w:divBdr>
                <w:top w:val="none" w:sz="0" w:space="0" w:color="auto"/>
                <w:left w:val="none" w:sz="0" w:space="0" w:color="auto"/>
                <w:bottom w:val="none" w:sz="0" w:space="0" w:color="auto"/>
                <w:right w:val="none" w:sz="0" w:space="0" w:color="auto"/>
              </w:divBdr>
            </w:div>
          </w:divsChild>
        </w:div>
        <w:div w:id="2060202379">
          <w:marLeft w:val="0"/>
          <w:marRight w:val="0"/>
          <w:marTop w:val="0"/>
          <w:marBottom w:val="0"/>
          <w:divBdr>
            <w:top w:val="none" w:sz="0" w:space="0" w:color="auto"/>
            <w:left w:val="none" w:sz="0" w:space="0" w:color="auto"/>
            <w:bottom w:val="none" w:sz="0" w:space="0" w:color="auto"/>
            <w:right w:val="none" w:sz="0" w:space="0" w:color="auto"/>
          </w:divBdr>
          <w:divsChild>
            <w:div w:id="480927550">
              <w:marLeft w:val="0"/>
              <w:marRight w:val="0"/>
              <w:marTop w:val="0"/>
              <w:marBottom w:val="0"/>
              <w:divBdr>
                <w:top w:val="none" w:sz="0" w:space="0" w:color="auto"/>
                <w:left w:val="none" w:sz="0" w:space="0" w:color="auto"/>
                <w:bottom w:val="none" w:sz="0" w:space="0" w:color="auto"/>
                <w:right w:val="none" w:sz="0" w:space="0" w:color="auto"/>
              </w:divBdr>
            </w:div>
          </w:divsChild>
        </w:div>
        <w:div w:id="856964027">
          <w:marLeft w:val="0"/>
          <w:marRight w:val="0"/>
          <w:marTop w:val="0"/>
          <w:marBottom w:val="0"/>
          <w:divBdr>
            <w:top w:val="none" w:sz="0" w:space="0" w:color="auto"/>
            <w:left w:val="none" w:sz="0" w:space="0" w:color="auto"/>
            <w:bottom w:val="none" w:sz="0" w:space="0" w:color="auto"/>
            <w:right w:val="none" w:sz="0" w:space="0" w:color="auto"/>
          </w:divBdr>
          <w:divsChild>
            <w:div w:id="985477592">
              <w:marLeft w:val="0"/>
              <w:marRight w:val="0"/>
              <w:marTop w:val="0"/>
              <w:marBottom w:val="0"/>
              <w:divBdr>
                <w:top w:val="none" w:sz="0" w:space="0" w:color="auto"/>
                <w:left w:val="none" w:sz="0" w:space="0" w:color="auto"/>
                <w:bottom w:val="none" w:sz="0" w:space="0" w:color="auto"/>
                <w:right w:val="none" w:sz="0" w:space="0" w:color="auto"/>
              </w:divBdr>
            </w:div>
          </w:divsChild>
        </w:div>
        <w:div w:id="2069378589">
          <w:marLeft w:val="0"/>
          <w:marRight w:val="0"/>
          <w:marTop w:val="0"/>
          <w:marBottom w:val="0"/>
          <w:divBdr>
            <w:top w:val="none" w:sz="0" w:space="0" w:color="auto"/>
            <w:left w:val="none" w:sz="0" w:space="0" w:color="auto"/>
            <w:bottom w:val="none" w:sz="0" w:space="0" w:color="auto"/>
            <w:right w:val="none" w:sz="0" w:space="0" w:color="auto"/>
          </w:divBdr>
          <w:divsChild>
            <w:div w:id="5597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026739">
      <w:bodyDiv w:val="1"/>
      <w:marLeft w:val="0"/>
      <w:marRight w:val="0"/>
      <w:marTop w:val="0"/>
      <w:marBottom w:val="0"/>
      <w:divBdr>
        <w:top w:val="none" w:sz="0" w:space="0" w:color="auto"/>
        <w:left w:val="none" w:sz="0" w:space="0" w:color="auto"/>
        <w:bottom w:val="none" w:sz="0" w:space="0" w:color="auto"/>
        <w:right w:val="none" w:sz="0" w:space="0" w:color="auto"/>
      </w:divBdr>
      <w:divsChild>
        <w:div w:id="847015742">
          <w:marLeft w:val="0"/>
          <w:marRight w:val="0"/>
          <w:marTop w:val="0"/>
          <w:marBottom w:val="0"/>
          <w:divBdr>
            <w:top w:val="none" w:sz="0" w:space="0" w:color="auto"/>
            <w:left w:val="none" w:sz="0" w:space="0" w:color="auto"/>
            <w:bottom w:val="none" w:sz="0" w:space="0" w:color="auto"/>
            <w:right w:val="none" w:sz="0" w:space="0" w:color="auto"/>
          </w:divBdr>
        </w:div>
        <w:div w:id="1340160665">
          <w:marLeft w:val="0"/>
          <w:marRight w:val="0"/>
          <w:marTop w:val="0"/>
          <w:marBottom w:val="0"/>
          <w:divBdr>
            <w:top w:val="none" w:sz="0" w:space="0" w:color="auto"/>
            <w:left w:val="none" w:sz="0" w:space="0" w:color="auto"/>
            <w:bottom w:val="none" w:sz="0" w:space="0" w:color="auto"/>
            <w:right w:val="none" w:sz="0" w:space="0" w:color="auto"/>
          </w:divBdr>
        </w:div>
        <w:div w:id="253247425">
          <w:marLeft w:val="0"/>
          <w:marRight w:val="0"/>
          <w:marTop w:val="0"/>
          <w:marBottom w:val="0"/>
          <w:divBdr>
            <w:top w:val="none" w:sz="0" w:space="0" w:color="auto"/>
            <w:left w:val="none" w:sz="0" w:space="0" w:color="auto"/>
            <w:bottom w:val="none" w:sz="0" w:space="0" w:color="auto"/>
            <w:right w:val="none" w:sz="0" w:space="0" w:color="auto"/>
          </w:divBdr>
        </w:div>
        <w:div w:id="1751463113">
          <w:marLeft w:val="0"/>
          <w:marRight w:val="0"/>
          <w:marTop w:val="0"/>
          <w:marBottom w:val="0"/>
          <w:divBdr>
            <w:top w:val="none" w:sz="0" w:space="0" w:color="auto"/>
            <w:left w:val="none" w:sz="0" w:space="0" w:color="auto"/>
            <w:bottom w:val="none" w:sz="0" w:space="0" w:color="auto"/>
            <w:right w:val="none" w:sz="0" w:space="0" w:color="auto"/>
          </w:divBdr>
        </w:div>
        <w:div w:id="502673327">
          <w:marLeft w:val="0"/>
          <w:marRight w:val="0"/>
          <w:marTop w:val="0"/>
          <w:marBottom w:val="0"/>
          <w:divBdr>
            <w:top w:val="none" w:sz="0" w:space="0" w:color="auto"/>
            <w:left w:val="none" w:sz="0" w:space="0" w:color="auto"/>
            <w:bottom w:val="none" w:sz="0" w:space="0" w:color="auto"/>
            <w:right w:val="none" w:sz="0" w:space="0" w:color="auto"/>
          </w:divBdr>
        </w:div>
        <w:div w:id="1889217663">
          <w:marLeft w:val="0"/>
          <w:marRight w:val="0"/>
          <w:marTop w:val="0"/>
          <w:marBottom w:val="0"/>
          <w:divBdr>
            <w:top w:val="none" w:sz="0" w:space="0" w:color="auto"/>
            <w:left w:val="none" w:sz="0" w:space="0" w:color="auto"/>
            <w:bottom w:val="none" w:sz="0" w:space="0" w:color="auto"/>
            <w:right w:val="none" w:sz="0" w:space="0" w:color="auto"/>
          </w:divBdr>
        </w:div>
        <w:div w:id="467817039">
          <w:marLeft w:val="0"/>
          <w:marRight w:val="0"/>
          <w:marTop w:val="0"/>
          <w:marBottom w:val="0"/>
          <w:divBdr>
            <w:top w:val="none" w:sz="0" w:space="0" w:color="auto"/>
            <w:left w:val="none" w:sz="0" w:space="0" w:color="auto"/>
            <w:bottom w:val="none" w:sz="0" w:space="0" w:color="auto"/>
            <w:right w:val="none" w:sz="0" w:space="0" w:color="auto"/>
          </w:divBdr>
        </w:div>
        <w:div w:id="1065419300">
          <w:marLeft w:val="0"/>
          <w:marRight w:val="0"/>
          <w:marTop w:val="0"/>
          <w:marBottom w:val="0"/>
          <w:divBdr>
            <w:top w:val="none" w:sz="0" w:space="0" w:color="auto"/>
            <w:left w:val="none" w:sz="0" w:space="0" w:color="auto"/>
            <w:bottom w:val="none" w:sz="0" w:space="0" w:color="auto"/>
            <w:right w:val="none" w:sz="0" w:space="0" w:color="auto"/>
          </w:divBdr>
        </w:div>
        <w:div w:id="529029231">
          <w:marLeft w:val="0"/>
          <w:marRight w:val="0"/>
          <w:marTop w:val="0"/>
          <w:marBottom w:val="0"/>
          <w:divBdr>
            <w:top w:val="none" w:sz="0" w:space="0" w:color="auto"/>
            <w:left w:val="none" w:sz="0" w:space="0" w:color="auto"/>
            <w:bottom w:val="none" w:sz="0" w:space="0" w:color="auto"/>
            <w:right w:val="none" w:sz="0" w:space="0" w:color="auto"/>
          </w:divBdr>
        </w:div>
      </w:divsChild>
    </w:div>
    <w:div w:id="942542429">
      <w:bodyDiv w:val="1"/>
      <w:marLeft w:val="0"/>
      <w:marRight w:val="0"/>
      <w:marTop w:val="0"/>
      <w:marBottom w:val="0"/>
      <w:divBdr>
        <w:top w:val="none" w:sz="0" w:space="0" w:color="auto"/>
        <w:left w:val="none" w:sz="0" w:space="0" w:color="auto"/>
        <w:bottom w:val="none" w:sz="0" w:space="0" w:color="auto"/>
        <w:right w:val="none" w:sz="0" w:space="0" w:color="auto"/>
      </w:divBdr>
    </w:div>
    <w:div w:id="1115755410">
      <w:bodyDiv w:val="1"/>
      <w:marLeft w:val="0"/>
      <w:marRight w:val="0"/>
      <w:marTop w:val="0"/>
      <w:marBottom w:val="0"/>
      <w:divBdr>
        <w:top w:val="none" w:sz="0" w:space="0" w:color="auto"/>
        <w:left w:val="none" w:sz="0" w:space="0" w:color="auto"/>
        <w:bottom w:val="none" w:sz="0" w:space="0" w:color="auto"/>
        <w:right w:val="none" w:sz="0" w:space="0" w:color="auto"/>
      </w:divBdr>
    </w:div>
    <w:div w:id="1175728036">
      <w:bodyDiv w:val="1"/>
      <w:marLeft w:val="0"/>
      <w:marRight w:val="0"/>
      <w:marTop w:val="0"/>
      <w:marBottom w:val="0"/>
      <w:divBdr>
        <w:top w:val="none" w:sz="0" w:space="0" w:color="auto"/>
        <w:left w:val="none" w:sz="0" w:space="0" w:color="auto"/>
        <w:bottom w:val="none" w:sz="0" w:space="0" w:color="auto"/>
        <w:right w:val="none" w:sz="0" w:space="0" w:color="auto"/>
      </w:divBdr>
    </w:div>
    <w:div w:id="1321152980">
      <w:bodyDiv w:val="1"/>
      <w:marLeft w:val="0"/>
      <w:marRight w:val="0"/>
      <w:marTop w:val="0"/>
      <w:marBottom w:val="0"/>
      <w:divBdr>
        <w:top w:val="none" w:sz="0" w:space="0" w:color="auto"/>
        <w:left w:val="none" w:sz="0" w:space="0" w:color="auto"/>
        <w:bottom w:val="none" w:sz="0" w:space="0" w:color="auto"/>
        <w:right w:val="none" w:sz="0" w:space="0" w:color="auto"/>
      </w:divBdr>
      <w:divsChild>
        <w:div w:id="223762251">
          <w:marLeft w:val="0"/>
          <w:marRight w:val="0"/>
          <w:marTop w:val="0"/>
          <w:marBottom w:val="0"/>
          <w:divBdr>
            <w:top w:val="none" w:sz="0" w:space="0" w:color="auto"/>
            <w:left w:val="none" w:sz="0" w:space="0" w:color="auto"/>
            <w:bottom w:val="none" w:sz="0" w:space="0" w:color="auto"/>
            <w:right w:val="none" w:sz="0" w:space="0" w:color="auto"/>
          </w:divBdr>
          <w:divsChild>
            <w:div w:id="74980598">
              <w:marLeft w:val="0"/>
              <w:marRight w:val="0"/>
              <w:marTop w:val="0"/>
              <w:marBottom w:val="0"/>
              <w:divBdr>
                <w:top w:val="none" w:sz="0" w:space="0" w:color="auto"/>
                <w:left w:val="none" w:sz="0" w:space="0" w:color="auto"/>
                <w:bottom w:val="none" w:sz="0" w:space="0" w:color="auto"/>
                <w:right w:val="none" w:sz="0" w:space="0" w:color="auto"/>
              </w:divBdr>
            </w:div>
          </w:divsChild>
        </w:div>
        <w:div w:id="950088381">
          <w:marLeft w:val="0"/>
          <w:marRight w:val="0"/>
          <w:marTop w:val="0"/>
          <w:marBottom w:val="0"/>
          <w:divBdr>
            <w:top w:val="none" w:sz="0" w:space="0" w:color="auto"/>
            <w:left w:val="none" w:sz="0" w:space="0" w:color="auto"/>
            <w:bottom w:val="none" w:sz="0" w:space="0" w:color="auto"/>
            <w:right w:val="none" w:sz="0" w:space="0" w:color="auto"/>
          </w:divBdr>
          <w:divsChild>
            <w:div w:id="159777657">
              <w:marLeft w:val="0"/>
              <w:marRight w:val="0"/>
              <w:marTop w:val="0"/>
              <w:marBottom w:val="0"/>
              <w:divBdr>
                <w:top w:val="none" w:sz="0" w:space="0" w:color="auto"/>
                <w:left w:val="none" w:sz="0" w:space="0" w:color="auto"/>
                <w:bottom w:val="none" w:sz="0" w:space="0" w:color="auto"/>
                <w:right w:val="none" w:sz="0" w:space="0" w:color="auto"/>
              </w:divBdr>
            </w:div>
          </w:divsChild>
        </w:div>
        <w:div w:id="260265011">
          <w:marLeft w:val="0"/>
          <w:marRight w:val="0"/>
          <w:marTop w:val="0"/>
          <w:marBottom w:val="0"/>
          <w:divBdr>
            <w:top w:val="none" w:sz="0" w:space="0" w:color="auto"/>
            <w:left w:val="none" w:sz="0" w:space="0" w:color="auto"/>
            <w:bottom w:val="none" w:sz="0" w:space="0" w:color="auto"/>
            <w:right w:val="none" w:sz="0" w:space="0" w:color="auto"/>
          </w:divBdr>
          <w:divsChild>
            <w:div w:id="211424044">
              <w:marLeft w:val="0"/>
              <w:marRight w:val="0"/>
              <w:marTop w:val="0"/>
              <w:marBottom w:val="0"/>
              <w:divBdr>
                <w:top w:val="none" w:sz="0" w:space="0" w:color="auto"/>
                <w:left w:val="none" w:sz="0" w:space="0" w:color="auto"/>
                <w:bottom w:val="none" w:sz="0" w:space="0" w:color="auto"/>
                <w:right w:val="none" w:sz="0" w:space="0" w:color="auto"/>
              </w:divBdr>
            </w:div>
          </w:divsChild>
        </w:div>
        <w:div w:id="1351571246">
          <w:marLeft w:val="0"/>
          <w:marRight w:val="0"/>
          <w:marTop w:val="0"/>
          <w:marBottom w:val="0"/>
          <w:divBdr>
            <w:top w:val="none" w:sz="0" w:space="0" w:color="auto"/>
            <w:left w:val="none" w:sz="0" w:space="0" w:color="auto"/>
            <w:bottom w:val="none" w:sz="0" w:space="0" w:color="auto"/>
            <w:right w:val="none" w:sz="0" w:space="0" w:color="auto"/>
          </w:divBdr>
          <w:divsChild>
            <w:div w:id="1326468113">
              <w:marLeft w:val="0"/>
              <w:marRight w:val="0"/>
              <w:marTop w:val="0"/>
              <w:marBottom w:val="0"/>
              <w:divBdr>
                <w:top w:val="none" w:sz="0" w:space="0" w:color="auto"/>
                <w:left w:val="none" w:sz="0" w:space="0" w:color="auto"/>
                <w:bottom w:val="none" w:sz="0" w:space="0" w:color="auto"/>
                <w:right w:val="none" w:sz="0" w:space="0" w:color="auto"/>
              </w:divBdr>
            </w:div>
          </w:divsChild>
        </w:div>
        <w:div w:id="321738742">
          <w:marLeft w:val="0"/>
          <w:marRight w:val="0"/>
          <w:marTop w:val="0"/>
          <w:marBottom w:val="0"/>
          <w:divBdr>
            <w:top w:val="none" w:sz="0" w:space="0" w:color="auto"/>
            <w:left w:val="none" w:sz="0" w:space="0" w:color="auto"/>
            <w:bottom w:val="none" w:sz="0" w:space="0" w:color="auto"/>
            <w:right w:val="none" w:sz="0" w:space="0" w:color="auto"/>
          </w:divBdr>
          <w:divsChild>
            <w:div w:id="444662464">
              <w:marLeft w:val="0"/>
              <w:marRight w:val="0"/>
              <w:marTop w:val="0"/>
              <w:marBottom w:val="0"/>
              <w:divBdr>
                <w:top w:val="none" w:sz="0" w:space="0" w:color="auto"/>
                <w:left w:val="none" w:sz="0" w:space="0" w:color="auto"/>
                <w:bottom w:val="none" w:sz="0" w:space="0" w:color="auto"/>
                <w:right w:val="none" w:sz="0" w:space="0" w:color="auto"/>
              </w:divBdr>
            </w:div>
          </w:divsChild>
        </w:div>
        <w:div w:id="793519305">
          <w:marLeft w:val="0"/>
          <w:marRight w:val="0"/>
          <w:marTop w:val="0"/>
          <w:marBottom w:val="0"/>
          <w:divBdr>
            <w:top w:val="none" w:sz="0" w:space="0" w:color="auto"/>
            <w:left w:val="none" w:sz="0" w:space="0" w:color="auto"/>
            <w:bottom w:val="none" w:sz="0" w:space="0" w:color="auto"/>
            <w:right w:val="none" w:sz="0" w:space="0" w:color="auto"/>
          </w:divBdr>
          <w:divsChild>
            <w:div w:id="451704261">
              <w:marLeft w:val="0"/>
              <w:marRight w:val="0"/>
              <w:marTop w:val="0"/>
              <w:marBottom w:val="0"/>
              <w:divBdr>
                <w:top w:val="none" w:sz="0" w:space="0" w:color="auto"/>
                <w:left w:val="none" w:sz="0" w:space="0" w:color="auto"/>
                <w:bottom w:val="none" w:sz="0" w:space="0" w:color="auto"/>
                <w:right w:val="none" w:sz="0" w:space="0" w:color="auto"/>
              </w:divBdr>
            </w:div>
          </w:divsChild>
        </w:div>
        <w:div w:id="905383524">
          <w:marLeft w:val="0"/>
          <w:marRight w:val="0"/>
          <w:marTop w:val="0"/>
          <w:marBottom w:val="0"/>
          <w:divBdr>
            <w:top w:val="none" w:sz="0" w:space="0" w:color="auto"/>
            <w:left w:val="none" w:sz="0" w:space="0" w:color="auto"/>
            <w:bottom w:val="none" w:sz="0" w:space="0" w:color="auto"/>
            <w:right w:val="none" w:sz="0" w:space="0" w:color="auto"/>
          </w:divBdr>
          <w:divsChild>
            <w:div w:id="1272737364">
              <w:marLeft w:val="0"/>
              <w:marRight w:val="0"/>
              <w:marTop w:val="0"/>
              <w:marBottom w:val="0"/>
              <w:divBdr>
                <w:top w:val="none" w:sz="0" w:space="0" w:color="auto"/>
                <w:left w:val="none" w:sz="0" w:space="0" w:color="auto"/>
                <w:bottom w:val="none" w:sz="0" w:space="0" w:color="auto"/>
                <w:right w:val="none" w:sz="0" w:space="0" w:color="auto"/>
              </w:divBdr>
            </w:div>
          </w:divsChild>
        </w:div>
        <w:div w:id="612051481">
          <w:marLeft w:val="0"/>
          <w:marRight w:val="0"/>
          <w:marTop w:val="0"/>
          <w:marBottom w:val="0"/>
          <w:divBdr>
            <w:top w:val="none" w:sz="0" w:space="0" w:color="auto"/>
            <w:left w:val="none" w:sz="0" w:space="0" w:color="auto"/>
            <w:bottom w:val="none" w:sz="0" w:space="0" w:color="auto"/>
            <w:right w:val="none" w:sz="0" w:space="0" w:color="auto"/>
          </w:divBdr>
          <w:divsChild>
            <w:div w:id="357246022">
              <w:marLeft w:val="0"/>
              <w:marRight w:val="0"/>
              <w:marTop w:val="0"/>
              <w:marBottom w:val="0"/>
              <w:divBdr>
                <w:top w:val="none" w:sz="0" w:space="0" w:color="auto"/>
                <w:left w:val="none" w:sz="0" w:space="0" w:color="auto"/>
                <w:bottom w:val="none" w:sz="0" w:space="0" w:color="auto"/>
                <w:right w:val="none" w:sz="0" w:space="0" w:color="auto"/>
              </w:divBdr>
            </w:div>
          </w:divsChild>
        </w:div>
        <w:div w:id="996230178">
          <w:marLeft w:val="0"/>
          <w:marRight w:val="0"/>
          <w:marTop w:val="0"/>
          <w:marBottom w:val="0"/>
          <w:divBdr>
            <w:top w:val="none" w:sz="0" w:space="0" w:color="auto"/>
            <w:left w:val="none" w:sz="0" w:space="0" w:color="auto"/>
            <w:bottom w:val="none" w:sz="0" w:space="0" w:color="auto"/>
            <w:right w:val="none" w:sz="0" w:space="0" w:color="auto"/>
          </w:divBdr>
          <w:divsChild>
            <w:div w:id="645744103">
              <w:marLeft w:val="0"/>
              <w:marRight w:val="0"/>
              <w:marTop w:val="0"/>
              <w:marBottom w:val="0"/>
              <w:divBdr>
                <w:top w:val="none" w:sz="0" w:space="0" w:color="auto"/>
                <w:left w:val="none" w:sz="0" w:space="0" w:color="auto"/>
                <w:bottom w:val="none" w:sz="0" w:space="0" w:color="auto"/>
                <w:right w:val="none" w:sz="0" w:space="0" w:color="auto"/>
              </w:divBdr>
            </w:div>
          </w:divsChild>
        </w:div>
        <w:div w:id="1127239247">
          <w:marLeft w:val="0"/>
          <w:marRight w:val="0"/>
          <w:marTop w:val="0"/>
          <w:marBottom w:val="0"/>
          <w:divBdr>
            <w:top w:val="none" w:sz="0" w:space="0" w:color="auto"/>
            <w:left w:val="none" w:sz="0" w:space="0" w:color="auto"/>
            <w:bottom w:val="none" w:sz="0" w:space="0" w:color="auto"/>
            <w:right w:val="none" w:sz="0" w:space="0" w:color="auto"/>
          </w:divBdr>
          <w:divsChild>
            <w:div w:id="1659379335">
              <w:marLeft w:val="0"/>
              <w:marRight w:val="0"/>
              <w:marTop w:val="0"/>
              <w:marBottom w:val="0"/>
              <w:divBdr>
                <w:top w:val="none" w:sz="0" w:space="0" w:color="auto"/>
                <w:left w:val="none" w:sz="0" w:space="0" w:color="auto"/>
                <w:bottom w:val="none" w:sz="0" w:space="0" w:color="auto"/>
                <w:right w:val="none" w:sz="0" w:space="0" w:color="auto"/>
              </w:divBdr>
            </w:div>
          </w:divsChild>
        </w:div>
        <w:div w:id="133647231">
          <w:marLeft w:val="0"/>
          <w:marRight w:val="0"/>
          <w:marTop w:val="0"/>
          <w:marBottom w:val="0"/>
          <w:divBdr>
            <w:top w:val="none" w:sz="0" w:space="0" w:color="auto"/>
            <w:left w:val="none" w:sz="0" w:space="0" w:color="auto"/>
            <w:bottom w:val="none" w:sz="0" w:space="0" w:color="auto"/>
            <w:right w:val="none" w:sz="0" w:space="0" w:color="auto"/>
          </w:divBdr>
          <w:divsChild>
            <w:div w:id="980966507">
              <w:marLeft w:val="0"/>
              <w:marRight w:val="0"/>
              <w:marTop w:val="0"/>
              <w:marBottom w:val="0"/>
              <w:divBdr>
                <w:top w:val="none" w:sz="0" w:space="0" w:color="auto"/>
                <w:left w:val="none" w:sz="0" w:space="0" w:color="auto"/>
                <w:bottom w:val="none" w:sz="0" w:space="0" w:color="auto"/>
                <w:right w:val="none" w:sz="0" w:space="0" w:color="auto"/>
              </w:divBdr>
            </w:div>
          </w:divsChild>
        </w:div>
        <w:div w:id="820268022">
          <w:marLeft w:val="0"/>
          <w:marRight w:val="0"/>
          <w:marTop w:val="0"/>
          <w:marBottom w:val="0"/>
          <w:divBdr>
            <w:top w:val="none" w:sz="0" w:space="0" w:color="auto"/>
            <w:left w:val="none" w:sz="0" w:space="0" w:color="auto"/>
            <w:bottom w:val="none" w:sz="0" w:space="0" w:color="auto"/>
            <w:right w:val="none" w:sz="0" w:space="0" w:color="auto"/>
          </w:divBdr>
          <w:divsChild>
            <w:div w:id="1533685054">
              <w:marLeft w:val="0"/>
              <w:marRight w:val="0"/>
              <w:marTop w:val="0"/>
              <w:marBottom w:val="0"/>
              <w:divBdr>
                <w:top w:val="none" w:sz="0" w:space="0" w:color="auto"/>
                <w:left w:val="none" w:sz="0" w:space="0" w:color="auto"/>
                <w:bottom w:val="none" w:sz="0" w:space="0" w:color="auto"/>
                <w:right w:val="none" w:sz="0" w:space="0" w:color="auto"/>
              </w:divBdr>
            </w:div>
          </w:divsChild>
        </w:div>
        <w:div w:id="1027872001">
          <w:marLeft w:val="0"/>
          <w:marRight w:val="0"/>
          <w:marTop w:val="0"/>
          <w:marBottom w:val="0"/>
          <w:divBdr>
            <w:top w:val="none" w:sz="0" w:space="0" w:color="auto"/>
            <w:left w:val="none" w:sz="0" w:space="0" w:color="auto"/>
            <w:bottom w:val="none" w:sz="0" w:space="0" w:color="auto"/>
            <w:right w:val="none" w:sz="0" w:space="0" w:color="auto"/>
          </w:divBdr>
          <w:divsChild>
            <w:div w:id="1030105983">
              <w:marLeft w:val="0"/>
              <w:marRight w:val="0"/>
              <w:marTop w:val="0"/>
              <w:marBottom w:val="0"/>
              <w:divBdr>
                <w:top w:val="none" w:sz="0" w:space="0" w:color="auto"/>
                <w:left w:val="none" w:sz="0" w:space="0" w:color="auto"/>
                <w:bottom w:val="none" w:sz="0" w:space="0" w:color="auto"/>
                <w:right w:val="none" w:sz="0" w:space="0" w:color="auto"/>
              </w:divBdr>
            </w:div>
          </w:divsChild>
        </w:div>
        <w:div w:id="2064132718">
          <w:marLeft w:val="0"/>
          <w:marRight w:val="0"/>
          <w:marTop w:val="0"/>
          <w:marBottom w:val="0"/>
          <w:divBdr>
            <w:top w:val="none" w:sz="0" w:space="0" w:color="auto"/>
            <w:left w:val="none" w:sz="0" w:space="0" w:color="auto"/>
            <w:bottom w:val="none" w:sz="0" w:space="0" w:color="auto"/>
            <w:right w:val="none" w:sz="0" w:space="0" w:color="auto"/>
          </w:divBdr>
          <w:divsChild>
            <w:div w:id="1516575769">
              <w:marLeft w:val="0"/>
              <w:marRight w:val="0"/>
              <w:marTop w:val="0"/>
              <w:marBottom w:val="0"/>
              <w:divBdr>
                <w:top w:val="none" w:sz="0" w:space="0" w:color="auto"/>
                <w:left w:val="none" w:sz="0" w:space="0" w:color="auto"/>
                <w:bottom w:val="none" w:sz="0" w:space="0" w:color="auto"/>
                <w:right w:val="none" w:sz="0" w:space="0" w:color="auto"/>
              </w:divBdr>
            </w:div>
          </w:divsChild>
        </w:div>
        <w:div w:id="1170295258">
          <w:marLeft w:val="0"/>
          <w:marRight w:val="0"/>
          <w:marTop w:val="0"/>
          <w:marBottom w:val="0"/>
          <w:divBdr>
            <w:top w:val="none" w:sz="0" w:space="0" w:color="auto"/>
            <w:left w:val="none" w:sz="0" w:space="0" w:color="auto"/>
            <w:bottom w:val="none" w:sz="0" w:space="0" w:color="auto"/>
            <w:right w:val="none" w:sz="0" w:space="0" w:color="auto"/>
          </w:divBdr>
          <w:divsChild>
            <w:div w:id="1635332228">
              <w:marLeft w:val="0"/>
              <w:marRight w:val="0"/>
              <w:marTop w:val="0"/>
              <w:marBottom w:val="0"/>
              <w:divBdr>
                <w:top w:val="none" w:sz="0" w:space="0" w:color="auto"/>
                <w:left w:val="none" w:sz="0" w:space="0" w:color="auto"/>
                <w:bottom w:val="none" w:sz="0" w:space="0" w:color="auto"/>
                <w:right w:val="none" w:sz="0" w:space="0" w:color="auto"/>
              </w:divBdr>
            </w:div>
          </w:divsChild>
        </w:div>
        <w:div w:id="345131140">
          <w:marLeft w:val="0"/>
          <w:marRight w:val="0"/>
          <w:marTop w:val="0"/>
          <w:marBottom w:val="0"/>
          <w:divBdr>
            <w:top w:val="none" w:sz="0" w:space="0" w:color="auto"/>
            <w:left w:val="none" w:sz="0" w:space="0" w:color="auto"/>
            <w:bottom w:val="none" w:sz="0" w:space="0" w:color="auto"/>
            <w:right w:val="none" w:sz="0" w:space="0" w:color="auto"/>
          </w:divBdr>
          <w:divsChild>
            <w:div w:id="1071581505">
              <w:marLeft w:val="0"/>
              <w:marRight w:val="0"/>
              <w:marTop w:val="0"/>
              <w:marBottom w:val="0"/>
              <w:divBdr>
                <w:top w:val="none" w:sz="0" w:space="0" w:color="auto"/>
                <w:left w:val="none" w:sz="0" w:space="0" w:color="auto"/>
                <w:bottom w:val="none" w:sz="0" w:space="0" w:color="auto"/>
                <w:right w:val="none" w:sz="0" w:space="0" w:color="auto"/>
              </w:divBdr>
            </w:div>
          </w:divsChild>
        </w:div>
        <w:div w:id="745230174">
          <w:marLeft w:val="0"/>
          <w:marRight w:val="0"/>
          <w:marTop w:val="0"/>
          <w:marBottom w:val="0"/>
          <w:divBdr>
            <w:top w:val="none" w:sz="0" w:space="0" w:color="auto"/>
            <w:left w:val="none" w:sz="0" w:space="0" w:color="auto"/>
            <w:bottom w:val="none" w:sz="0" w:space="0" w:color="auto"/>
            <w:right w:val="none" w:sz="0" w:space="0" w:color="auto"/>
          </w:divBdr>
          <w:divsChild>
            <w:div w:id="2075229841">
              <w:marLeft w:val="0"/>
              <w:marRight w:val="0"/>
              <w:marTop w:val="0"/>
              <w:marBottom w:val="0"/>
              <w:divBdr>
                <w:top w:val="none" w:sz="0" w:space="0" w:color="auto"/>
                <w:left w:val="none" w:sz="0" w:space="0" w:color="auto"/>
                <w:bottom w:val="none" w:sz="0" w:space="0" w:color="auto"/>
                <w:right w:val="none" w:sz="0" w:space="0" w:color="auto"/>
              </w:divBdr>
            </w:div>
          </w:divsChild>
        </w:div>
        <w:div w:id="1965111312">
          <w:marLeft w:val="0"/>
          <w:marRight w:val="0"/>
          <w:marTop w:val="0"/>
          <w:marBottom w:val="0"/>
          <w:divBdr>
            <w:top w:val="none" w:sz="0" w:space="0" w:color="auto"/>
            <w:left w:val="none" w:sz="0" w:space="0" w:color="auto"/>
            <w:bottom w:val="none" w:sz="0" w:space="0" w:color="auto"/>
            <w:right w:val="none" w:sz="0" w:space="0" w:color="auto"/>
          </w:divBdr>
          <w:divsChild>
            <w:div w:id="1552689398">
              <w:marLeft w:val="0"/>
              <w:marRight w:val="0"/>
              <w:marTop w:val="0"/>
              <w:marBottom w:val="0"/>
              <w:divBdr>
                <w:top w:val="none" w:sz="0" w:space="0" w:color="auto"/>
                <w:left w:val="none" w:sz="0" w:space="0" w:color="auto"/>
                <w:bottom w:val="none" w:sz="0" w:space="0" w:color="auto"/>
                <w:right w:val="none" w:sz="0" w:space="0" w:color="auto"/>
              </w:divBdr>
            </w:div>
          </w:divsChild>
        </w:div>
        <w:div w:id="1550334673">
          <w:marLeft w:val="0"/>
          <w:marRight w:val="0"/>
          <w:marTop w:val="0"/>
          <w:marBottom w:val="0"/>
          <w:divBdr>
            <w:top w:val="none" w:sz="0" w:space="0" w:color="auto"/>
            <w:left w:val="none" w:sz="0" w:space="0" w:color="auto"/>
            <w:bottom w:val="none" w:sz="0" w:space="0" w:color="auto"/>
            <w:right w:val="none" w:sz="0" w:space="0" w:color="auto"/>
          </w:divBdr>
          <w:divsChild>
            <w:div w:id="1634752797">
              <w:marLeft w:val="0"/>
              <w:marRight w:val="0"/>
              <w:marTop w:val="0"/>
              <w:marBottom w:val="0"/>
              <w:divBdr>
                <w:top w:val="none" w:sz="0" w:space="0" w:color="auto"/>
                <w:left w:val="none" w:sz="0" w:space="0" w:color="auto"/>
                <w:bottom w:val="none" w:sz="0" w:space="0" w:color="auto"/>
                <w:right w:val="none" w:sz="0" w:space="0" w:color="auto"/>
              </w:divBdr>
            </w:div>
          </w:divsChild>
        </w:div>
        <w:div w:id="765155478">
          <w:marLeft w:val="0"/>
          <w:marRight w:val="0"/>
          <w:marTop w:val="0"/>
          <w:marBottom w:val="0"/>
          <w:divBdr>
            <w:top w:val="none" w:sz="0" w:space="0" w:color="auto"/>
            <w:left w:val="none" w:sz="0" w:space="0" w:color="auto"/>
            <w:bottom w:val="none" w:sz="0" w:space="0" w:color="auto"/>
            <w:right w:val="none" w:sz="0" w:space="0" w:color="auto"/>
          </w:divBdr>
          <w:divsChild>
            <w:div w:id="184638341">
              <w:marLeft w:val="0"/>
              <w:marRight w:val="0"/>
              <w:marTop w:val="0"/>
              <w:marBottom w:val="0"/>
              <w:divBdr>
                <w:top w:val="none" w:sz="0" w:space="0" w:color="auto"/>
                <w:left w:val="none" w:sz="0" w:space="0" w:color="auto"/>
                <w:bottom w:val="none" w:sz="0" w:space="0" w:color="auto"/>
                <w:right w:val="none" w:sz="0" w:space="0" w:color="auto"/>
              </w:divBdr>
            </w:div>
          </w:divsChild>
        </w:div>
        <w:div w:id="498082524">
          <w:marLeft w:val="0"/>
          <w:marRight w:val="0"/>
          <w:marTop w:val="0"/>
          <w:marBottom w:val="0"/>
          <w:divBdr>
            <w:top w:val="none" w:sz="0" w:space="0" w:color="auto"/>
            <w:left w:val="none" w:sz="0" w:space="0" w:color="auto"/>
            <w:bottom w:val="none" w:sz="0" w:space="0" w:color="auto"/>
            <w:right w:val="none" w:sz="0" w:space="0" w:color="auto"/>
          </w:divBdr>
          <w:divsChild>
            <w:div w:id="51202364">
              <w:marLeft w:val="0"/>
              <w:marRight w:val="0"/>
              <w:marTop w:val="0"/>
              <w:marBottom w:val="0"/>
              <w:divBdr>
                <w:top w:val="none" w:sz="0" w:space="0" w:color="auto"/>
                <w:left w:val="none" w:sz="0" w:space="0" w:color="auto"/>
                <w:bottom w:val="none" w:sz="0" w:space="0" w:color="auto"/>
                <w:right w:val="none" w:sz="0" w:space="0" w:color="auto"/>
              </w:divBdr>
            </w:div>
          </w:divsChild>
        </w:div>
        <w:div w:id="1904487017">
          <w:marLeft w:val="0"/>
          <w:marRight w:val="0"/>
          <w:marTop w:val="0"/>
          <w:marBottom w:val="0"/>
          <w:divBdr>
            <w:top w:val="none" w:sz="0" w:space="0" w:color="auto"/>
            <w:left w:val="none" w:sz="0" w:space="0" w:color="auto"/>
            <w:bottom w:val="none" w:sz="0" w:space="0" w:color="auto"/>
            <w:right w:val="none" w:sz="0" w:space="0" w:color="auto"/>
          </w:divBdr>
          <w:divsChild>
            <w:div w:id="1718583238">
              <w:marLeft w:val="0"/>
              <w:marRight w:val="0"/>
              <w:marTop w:val="0"/>
              <w:marBottom w:val="0"/>
              <w:divBdr>
                <w:top w:val="none" w:sz="0" w:space="0" w:color="auto"/>
                <w:left w:val="none" w:sz="0" w:space="0" w:color="auto"/>
                <w:bottom w:val="none" w:sz="0" w:space="0" w:color="auto"/>
                <w:right w:val="none" w:sz="0" w:space="0" w:color="auto"/>
              </w:divBdr>
            </w:div>
          </w:divsChild>
        </w:div>
        <w:div w:id="1608537523">
          <w:marLeft w:val="0"/>
          <w:marRight w:val="0"/>
          <w:marTop w:val="0"/>
          <w:marBottom w:val="0"/>
          <w:divBdr>
            <w:top w:val="none" w:sz="0" w:space="0" w:color="auto"/>
            <w:left w:val="none" w:sz="0" w:space="0" w:color="auto"/>
            <w:bottom w:val="none" w:sz="0" w:space="0" w:color="auto"/>
            <w:right w:val="none" w:sz="0" w:space="0" w:color="auto"/>
          </w:divBdr>
          <w:divsChild>
            <w:div w:id="368140394">
              <w:marLeft w:val="0"/>
              <w:marRight w:val="0"/>
              <w:marTop w:val="0"/>
              <w:marBottom w:val="0"/>
              <w:divBdr>
                <w:top w:val="none" w:sz="0" w:space="0" w:color="auto"/>
                <w:left w:val="none" w:sz="0" w:space="0" w:color="auto"/>
                <w:bottom w:val="none" w:sz="0" w:space="0" w:color="auto"/>
                <w:right w:val="none" w:sz="0" w:space="0" w:color="auto"/>
              </w:divBdr>
            </w:div>
          </w:divsChild>
        </w:div>
        <w:div w:id="188374813">
          <w:marLeft w:val="0"/>
          <w:marRight w:val="0"/>
          <w:marTop w:val="0"/>
          <w:marBottom w:val="0"/>
          <w:divBdr>
            <w:top w:val="none" w:sz="0" w:space="0" w:color="auto"/>
            <w:left w:val="none" w:sz="0" w:space="0" w:color="auto"/>
            <w:bottom w:val="none" w:sz="0" w:space="0" w:color="auto"/>
            <w:right w:val="none" w:sz="0" w:space="0" w:color="auto"/>
          </w:divBdr>
          <w:divsChild>
            <w:div w:id="1407536023">
              <w:marLeft w:val="0"/>
              <w:marRight w:val="0"/>
              <w:marTop w:val="0"/>
              <w:marBottom w:val="0"/>
              <w:divBdr>
                <w:top w:val="none" w:sz="0" w:space="0" w:color="auto"/>
                <w:left w:val="none" w:sz="0" w:space="0" w:color="auto"/>
                <w:bottom w:val="none" w:sz="0" w:space="0" w:color="auto"/>
                <w:right w:val="none" w:sz="0" w:space="0" w:color="auto"/>
              </w:divBdr>
            </w:div>
          </w:divsChild>
        </w:div>
        <w:div w:id="2096389979">
          <w:marLeft w:val="0"/>
          <w:marRight w:val="0"/>
          <w:marTop w:val="0"/>
          <w:marBottom w:val="0"/>
          <w:divBdr>
            <w:top w:val="none" w:sz="0" w:space="0" w:color="auto"/>
            <w:left w:val="none" w:sz="0" w:space="0" w:color="auto"/>
            <w:bottom w:val="none" w:sz="0" w:space="0" w:color="auto"/>
            <w:right w:val="none" w:sz="0" w:space="0" w:color="auto"/>
          </w:divBdr>
          <w:divsChild>
            <w:div w:id="1831825336">
              <w:marLeft w:val="0"/>
              <w:marRight w:val="0"/>
              <w:marTop w:val="0"/>
              <w:marBottom w:val="0"/>
              <w:divBdr>
                <w:top w:val="none" w:sz="0" w:space="0" w:color="auto"/>
                <w:left w:val="none" w:sz="0" w:space="0" w:color="auto"/>
                <w:bottom w:val="none" w:sz="0" w:space="0" w:color="auto"/>
                <w:right w:val="none" w:sz="0" w:space="0" w:color="auto"/>
              </w:divBdr>
            </w:div>
          </w:divsChild>
        </w:div>
        <w:div w:id="1872572395">
          <w:marLeft w:val="0"/>
          <w:marRight w:val="0"/>
          <w:marTop w:val="0"/>
          <w:marBottom w:val="0"/>
          <w:divBdr>
            <w:top w:val="none" w:sz="0" w:space="0" w:color="auto"/>
            <w:left w:val="none" w:sz="0" w:space="0" w:color="auto"/>
            <w:bottom w:val="none" w:sz="0" w:space="0" w:color="auto"/>
            <w:right w:val="none" w:sz="0" w:space="0" w:color="auto"/>
          </w:divBdr>
          <w:divsChild>
            <w:div w:id="1000890714">
              <w:marLeft w:val="0"/>
              <w:marRight w:val="0"/>
              <w:marTop w:val="0"/>
              <w:marBottom w:val="0"/>
              <w:divBdr>
                <w:top w:val="none" w:sz="0" w:space="0" w:color="auto"/>
                <w:left w:val="none" w:sz="0" w:space="0" w:color="auto"/>
                <w:bottom w:val="none" w:sz="0" w:space="0" w:color="auto"/>
                <w:right w:val="none" w:sz="0" w:space="0" w:color="auto"/>
              </w:divBdr>
            </w:div>
          </w:divsChild>
        </w:div>
        <w:div w:id="404380017">
          <w:marLeft w:val="0"/>
          <w:marRight w:val="0"/>
          <w:marTop w:val="0"/>
          <w:marBottom w:val="0"/>
          <w:divBdr>
            <w:top w:val="none" w:sz="0" w:space="0" w:color="auto"/>
            <w:left w:val="none" w:sz="0" w:space="0" w:color="auto"/>
            <w:bottom w:val="none" w:sz="0" w:space="0" w:color="auto"/>
            <w:right w:val="none" w:sz="0" w:space="0" w:color="auto"/>
          </w:divBdr>
          <w:divsChild>
            <w:div w:id="1585802261">
              <w:marLeft w:val="0"/>
              <w:marRight w:val="0"/>
              <w:marTop w:val="0"/>
              <w:marBottom w:val="0"/>
              <w:divBdr>
                <w:top w:val="none" w:sz="0" w:space="0" w:color="auto"/>
                <w:left w:val="none" w:sz="0" w:space="0" w:color="auto"/>
                <w:bottom w:val="none" w:sz="0" w:space="0" w:color="auto"/>
                <w:right w:val="none" w:sz="0" w:space="0" w:color="auto"/>
              </w:divBdr>
            </w:div>
          </w:divsChild>
        </w:div>
        <w:div w:id="629895949">
          <w:marLeft w:val="0"/>
          <w:marRight w:val="0"/>
          <w:marTop w:val="0"/>
          <w:marBottom w:val="0"/>
          <w:divBdr>
            <w:top w:val="none" w:sz="0" w:space="0" w:color="auto"/>
            <w:left w:val="none" w:sz="0" w:space="0" w:color="auto"/>
            <w:bottom w:val="none" w:sz="0" w:space="0" w:color="auto"/>
            <w:right w:val="none" w:sz="0" w:space="0" w:color="auto"/>
          </w:divBdr>
          <w:divsChild>
            <w:div w:id="1848903585">
              <w:marLeft w:val="0"/>
              <w:marRight w:val="0"/>
              <w:marTop w:val="0"/>
              <w:marBottom w:val="0"/>
              <w:divBdr>
                <w:top w:val="none" w:sz="0" w:space="0" w:color="auto"/>
                <w:left w:val="none" w:sz="0" w:space="0" w:color="auto"/>
                <w:bottom w:val="none" w:sz="0" w:space="0" w:color="auto"/>
                <w:right w:val="none" w:sz="0" w:space="0" w:color="auto"/>
              </w:divBdr>
            </w:div>
            <w:div w:id="1070427043">
              <w:marLeft w:val="0"/>
              <w:marRight w:val="0"/>
              <w:marTop w:val="0"/>
              <w:marBottom w:val="0"/>
              <w:divBdr>
                <w:top w:val="none" w:sz="0" w:space="0" w:color="auto"/>
                <w:left w:val="none" w:sz="0" w:space="0" w:color="auto"/>
                <w:bottom w:val="none" w:sz="0" w:space="0" w:color="auto"/>
                <w:right w:val="none" w:sz="0" w:space="0" w:color="auto"/>
              </w:divBdr>
            </w:div>
            <w:div w:id="1774397824">
              <w:marLeft w:val="0"/>
              <w:marRight w:val="0"/>
              <w:marTop w:val="0"/>
              <w:marBottom w:val="0"/>
              <w:divBdr>
                <w:top w:val="none" w:sz="0" w:space="0" w:color="auto"/>
                <w:left w:val="none" w:sz="0" w:space="0" w:color="auto"/>
                <w:bottom w:val="none" w:sz="0" w:space="0" w:color="auto"/>
                <w:right w:val="none" w:sz="0" w:space="0" w:color="auto"/>
              </w:divBdr>
            </w:div>
          </w:divsChild>
        </w:div>
        <w:div w:id="840657421">
          <w:marLeft w:val="0"/>
          <w:marRight w:val="0"/>
          <w:marTop w:val="0"/>
          <w:marBottom w:val="0"/>
          <w:divBdr>
            <w:top w:val="none" w:sz="0" w:space="0" w:color="auto"/>
            <w:left w:val="none" w:sz="0" w:space="0" w:color="auto"/>
            <w:bottom w:val="none" w:sz="0" w:space="0" w:color="auto"/>
            <w:right w:val="none" w:sz="0" w:space="0" w:color="auto"/>
          </w:divBdr>
          <w:divsChild>
            <w:div w:id="1615600203">
              <w:marLeft w:val="0"/>
              <w:marRight w:val="0"/>
              <w:marTop w:val="0"/>
              <w:marBottom w:val="0"/>
              <w:divBdr>
                <w:top w:val="none" w:sz="0" w:space="0" w:color="auto"/>
                <w:left w:val="none" w:sz="0" w:space="0" w:color="auto"/>
                <w:bottom w:val="none" w:sz="0" w:space="0" w:color="auto"/>
                <w:right w:val="none" w:sz="0" w:space="0" w:color="auto"/>
              </w:divBdr>
            </w:div>
          </w:divsChild>
        </w:div>
        <w:div w:id="1442608506">
          <w:marLeft w:val="0"/>
          <w:marRight w:val="0"/>
          <w:marTop w:val="0"/>
          <w:marBottom w:val="0"/>
          <w:divBdr>
            <w:top w:val="none" w:sz="0" w:space="0" w:color="auto"/>
            <w:left w:val="none" w:sz="0" w:space="0" w:color="auto"/>
            <w:bottom w:val="none" w:sz="0" w:space="0" w:color="auto"/>
            <w:right w:val="none" w:sz="0" w:space="0" w:color="auto"/>
          </w:divBdr>
          <w:divsChild>
            <w:div w:id="389117819">
              <w:marLeft w:val="0"/>
              <w:marRight w:val="0"/>
              <w:marTop w:val="0"/>
              <w:marBottom w:val="0"/>
              <w:divBdr>
                <w:top w:val="none" w:sz="0" w:space="0" w:color="auto"/>
                <w:left w:val="none" w:sz="0" w:space="0" w:color="auto"/>
                <w:bottom w:val="none" w:sz="0" w:space="0" w:color="auto"/>
                <w:right w:val="none" w:sz="0" w:space="0" w:color="auto"/>
              </w:divBdr>
            </w:div>
          </w:divsChild>
        </w:div>
        <w:div w:id="527328253">
          <w:marLeft w:val="0"/>
          <w:marRight w:val="0"/>
          <w:marTop w:val="0"/>
          <w:marBottom w:val="0"/>
          <w:divBdr>
            <w:top w:val="none" w:sz="0" w:space="0" w:color="auto"/>
            <w:left w:val="none" w:sz="0" w:space="0" w:color="auto"/>
            <w:bottom w:val="none" w:sz="0" w:space="0" w:color="auto"/>
            <w:right w:val="none" w:sz="0" w:space="0" w:color="auto"/>
          </w:divBdr>
          <w:divsChild>
            <w:div w:id="1889221480">
              <w:marLeft w:val="0"/>
              <w:marRight w:val="0"/>
              <w:marTop w:val="0"/>
              <w:marBottom w:val="0"/>
              <w:divBdr>
                <w:top w:val="none" w:sz="0" w:space="0" w:color="auto"/>
                <w:left w:val="none" w:sz="0" w:space="0" w:color="auto"/>
                <w:bottom w:val="none" w:sz="0" w:space="0" w:color="auto"/>
                <w:right w:val="none" w:sz="0" w:space="0" w:color="auto"/>
              </w:divBdr>
            </w:div>
          </w:divsChild>
        </w:div>
        <w:div w:id="826170766">
          <w:marLeft w:val="0"/>
          <w:marRight w:val="0"/>
          <w:marTop w:val="0"/>
          <w:marBottom w:val="0"/>
          <w:divBdr>
            <w:top w:val="none" w:sz="0" w:space="0" w:color="auto"/>
            <w:left w:val="none" w:sz="0" w:space="0" w:color="auto"/>
            <w:bottom w:val="none" w:sz="0" w:space="0" w:color="auto"/>
            <w:right w:val="none" w:sz="0" w:space="0" w:color="auto"/>
          </w:divBdr>
          <w:divsChild>
            <w:div w:id="2042046598">
              <w:marLeft w:val="0"/>
              <w:marRight w:val="0"/>
              <w:marTop w:val="0"/>
              <w:marBottom w:val="0"/>
              <w:divBdr>
                <w:top w:val="none" w:sz="0" w:space="0" w:color="auto"/>
                <w:left w:val="none" w:sz="0" w:space="0" w:color="auto"/>
                <w:bottom w:val="none" w:sz="0" w:space="0" w:color="auto"/>
                <w:right w:val="none" w:sz="0" w:space="0" w:color="auto"/>
              </w:divBdr>
            </w:div>
          </w:divsChild>
        </w:div>
        <w:div w:id="1965430069">
          <w:marLeft w:val="0"/>
          <w:marRight w:val="0"/>
          <w:marTop w:val="0"/>
          <w:marBottom w:val="0"/>
          <w:divBdr>
            <w:top w:val="none" w:sz="0" w:space="0" w:color="auto"/>
            <w:left w:val="none" w:sz="0" w:space="0" w:color="auto"/>
            <w:bottom w:val="none" w:sz="0" w:space="0" w:color="auto"/>
            <w:right w:val="none" w:sz="0" w:space="0" w:color="auto"/>
          </w:divBdr>
          <w:divsChild>
            <w:div w:id="769005940">
              <w:marLeft w:val="0"/>
              <w:marRight w:val="0"/>
              <w:marTop w:val="0"/>
              <w:marBottom w:val="0"/>
              <w:divBdr>
                <w:top w:val="none" w:sz="0" w:space="0" w:color="auto"/>
                <w:left w:val="none" w:sz="0" w:space="0" w:color="auto"/>
                <w:bottom w:val="none" w:sz="0" w:space="0" w:color="auto"/>
                <w:right w:val="none" w:sz="0" w:space="0" w:color="auto"/>
              </w:divBdr>
            </w:div>
          </w:divsChild>
        </w:div>
        <w:div w:id="2065443901">
          <w:marLeft w:val="0"/>
          <w:marRight w:val="0"/>
          <w:marTop w:val="0"/>
          <w:marBottom w:val="0"/>
          <w:divBdr>
            <w:top w:val="none" w:sz="0" w:space="0" w:color="auto"/>
            <w:left w:val="none" w:sz="0" w:space="0" w:color="auto"/>
            <w:bottom w:val="none" w:sz="0" w:space="0" w:color="auto"/>
            <w:right w:val="none" w:sz="0" w:space="0" w:color="auto"/>
          </w:divBdr>
          <w:divsChild>
            <w:div w:id="231043497">
              <w:marLeft w:val="0"/>
              <w:marRight w:val="0"/>
              <w:marTop w:val="0"/>
              <w:marBottom w:val="0"/>
              <w:divBdr>
                <w:top w:val="none" w:sz="0" w:space="0" w:color="auto"/>
                <w:left w:val="none" w:sz="0" w:space="0" w:color="auto"/>
                <w:bottom w:val="none" w:sz="0" w:space="0" w:color="auto"/>
                <w:right w:val="none" w:sz="0" w:space="0" w:color="auto"/>
              </w:divBdr>
            </w:div>
          </w:divsChild>
        </w:div>
        <w:div w:id="700472969">
          <w:marLeft w:val="0"/>
          <w:marRight w:val="0"/>
          <w:marTop w:val="0"/>
          <w:marBottom w:val="0"/>
          <w:divBdr>
            <w:top w:val="none" w:sz="0" w:space="0" w:color="auto"/>
            <w:left w:val="none" w:sz="0" w:space="0" w:color="auto"/>
            <w:bottom w:val="none" w:sz="0" w:space="0" w:color="auto"/>
            <w:right w:val="none" w:sz="0" w:space="0" w:color="auto"/>
          </w:divBdr>
          <w:divsChild>
            <w:div w:id="1082488578">
              <w:marLeft w:val="0"/>
              <w:marRight w:val="0"/>
              <w:marTop w:val="0"/>
              <w:marBottom w:val="0"/>
              <w:divBdr>
                <w:top w:val="none" w:sz="0" w:space="0" w:color="auto"/>
                <w:left w:val="none" w:sz="0" w:space="0" w:color="auto"/>
                <w:bottom w:val="none" w:sz="0" w:space="0" w:color="auto"/>
                <w:right w:val="none" w:sz="0" w:space="0" w:color="auto"/>
              </w:divBdr>
            </w:div>
          </w:divsChild>
        </w:div>
        <w:div w:id="1185363551">
          <w:marLeft w:val="0"/>
          <w:marRight w:val="0"/>
          <w:marTop w:val="0"/>
          <w:marBottom w:val="0"/>
          <w:divBdr>
            <w:top w:val="none" w:sz="0" w:space="0" w:color="auto"/>
            <w:left w:val="none" w:sz="0" w:space="0" w:color="auto"/>
            <w:bottom w:val="none" w:sz="0" w:space="0" w:color="auto"/>
            <w:right w:val="none" w:sz="0" w:space="0" w:color="auto"/>
          </w:divBdr>
          <w:divsChild>
            <w:div w:id="1606959113">
              <w:marLeft w:val="0"/>
              <w:marRight w:val="0"/>
              <w:marTop w:val="0"/>
              <w:marBottom w:val="0"/>
              <w:divBdr>
                <w:top w:val="none" w:sz="0" w:space="0" w:color="auto"/>
                <w:left w:val="none" w:sz="0" w:space="0" w:color="auto"/>
                <w:bottom w:val="none" w:sz="0" w:space="0" w:color="auto"/>
                <w:right w:val="none" w:sz="0" w:space="0" w:color="auto"/>
              </w:divBdr>
            </w:div>
          </w:divsChild>
        </w:div>
        <w:div w:id="1429152004">
          <w:marLeft w:val="0"/>
          <w:marRight w:val="0"/>
          <w:marTop w:val="0"/>
          <w:marBottom w:val="0"/>
          <w:divBdr>
            <w:top w:val="none" w:sz="0" w:space="0" w:color="auto"/>
            <w:left w:val="none" w:sz="0" w:space="0" w:color="auto"/>
            <w:bottom w:val="none" w:sz="0" w:space="0" w:color="auto"/>
            <w:right w:val="none" w:sz="0" w:space="0" w:color="auto"/>
          </w:divBdr>
          <w:divsChild>
            <w:div w:id="1748919979">
              <w:marLeft w:val="0"/>
              <w:marRight w:val="0"/>
              <w:marTop w:val="0"/>
              <w:marBottom w:val="0"/>
              <w:divBdr>
                <w:top w:val="none" w:sz="0" w:space="0" w:color="auto"/>
                <w:left w:val="none" w:sz="0" w:space="0" w:color="auto"/>
                <w:bottom w:val="none" w:sz="0" w:space="0" w:color="auto"/>
                <w:right w:val="none" w:sz="0" w:space="0" w:color="auto"/>
              </w:divBdr>
            </w:div>
          </w:divsChild>
        </w:div>
        <w:div w:id="188447483">
          <w:marLeft w:val="0"/>
          <w:marRight w:val="0"/>
          <w:marTop w:val="0"/>
          <w:marBottom w:val="0"/>
          <w:divBdr>
            <w:top w:val="none" w:sz="0" w:space="0" w:color="auto"/>
            <w:left w:val="none" w:sz="0" w:space="0" w:color="auto"/>
            <w:bottom w:val="none" w:sz="0" w:space="0" w:color="auto"/>
            <w:right w:val="none" w:sz="0" w:space="0" w:color="auto"/>
          </w:divBdr>
          <w:divsChild>
            <w:div w:id="436364352">
              <w:marLeft w:val="0"/>
              <w:marRight w:val="0"/>
              <w:marTop w:val="0"/>
              <w:marBottom w:val="0"/>
              <w:divBdr>
                <w:top w:val="none" w:sz="0" w:space="0" w:color="auto"/>
                <w:left w:val="none" w:sz="0" w:space="0" w:color="auto"/>
                <w:bottom w:val="none" w:sz="0" w:space="0" w:color="auto"/>
                <w:right w:val="none" w:sz="0" w:space="0" w:color="auto"/>
              </w:divBdr>
            </w:div>
          </w:divsChild>
        </w:div>
        <w:div w:id="1304627261">
          <w:marLeft w:val="0"/>
          <w:marRight w:val="0"/>
          <w:marTop w:val="0"/>
          <w:marBottom w:val="0"/>
          <w:divBdr>
            <w:top w:val="none" w:sz="0" w:space="0" w:color="auto"/>
            <w:left w:val="none" w:sz="0" w:space="0" w:color="auto"/>
            <w:bottom w:val="none" w:sz="0" w:space="0" w:color="auto"/>
            <w:right w:val="none" w:sz="0" w:space="0" w:color="auto"/>
          </w:divBdr>
          <w:divsChild>
            <w:div w:id="721565308">
              <w:marLeft w:val="0"/>
              <w:marRight w:val="0"/>
              <w:marTop w:val="0"/>
              <w:marBottom w:val="0"/>
              <w:divBdr>
                <w:top w:val="none" w:sz="0" w:space="0" w:color="auto"/>
                <w:left w:val="none" w:sz="0" w:space="0" w:color="auto"/>
                <w:bottom w:val="none" w:sz="0" w:space="0" w:color="auto"/>
                <w:right w:val="none" w:sz="0" w:space="0" w:color="auto"/>
              </w:divBdr>
            </w:div>
          </w:divsChild>
        </w:div>
        <w:div w:id="58021957">
          <w:marLeft w:val="0"/>
          <w:marRight w:val="0"/>
          <w:marTop w:val="0"/>
          <w:marBottom w:val="0"/>
          <w:divBdr>
            <w:top w:val="none" w:sz="0" w:space="0" w:color="auto"/>
            <w:left w:val="none" w:sz="0" w:space="0" w:color="auto"/>
            <w:bottom w:val="none" w:sz="0" w:space="0" w:color="auto"/>
            <w:right w:val="none" w:sz="0" w:space="0" w:color="auto"/>
          </w:divBdr>
          <w:divsChild>
            <w:div w:id="338238916">
              <w:marLeft w:val="0"/>
              <w:marRight w:val="0"/>
              <w:marTop w:val="0"/>
              <w:marBottom w:val="0"/>
              <w:divBdr>
                <w:top w:val="none" w:sz="0" w:space="0" w:color="auto"/>
                <w:left w:val="none" w:sz="0" w:space="0" w:color="auto"/>
                <w:bottom w:val="none" w:sz="0" w:space="0" w:color="auto"/>
                <w:right w:val="none" w:sz="0" w:space="0" w:color="auto"/>
              </w:divBdr>
            </w:div>
          </w:divsChild>
        </w:div>
        <w:div w:id="1717773616">
          <w:marLeft w:val="0"/>
          <w:marRight w:val="0"/>
          <w:marTop w:val="0"/>
          <w:marBottom w:val="0"/>
          <w:divBdr>
            <w:top w:val="none" w:sz="0" w:space="0" w:color="auto"/>
            <w:left w:val="none" w:sz="0" w:space="0" w:color="auto"/>
            <w:bottom w:val="none" w:sz="0" w:space="0" w:color="auto"/>
            <w:right w:val="none" w:sz="0" w:space="0" w:color="auto"/>
          </w:divBdr>
          <w:divsChild>
            <w:div w:id="1876309956">
              <w:marLeft w:val="0"/>
              <w:marRight w:val="0"/>
              <w:marTop w:val="0"/>
              <w:marBottom w:val="0"/>
              <w:divBdr>
                <w:top w:val="none" w:sz="0" w:space="0" w:color="auto"/>
                <w:left w:val="none" w:sz="0" w:space="0" w:color="auto"/>
                <w:bottom w:val="none" w:sz="0" w:space="0" w:color="auto"/>
                <w:right w:val="none" w:sz="0" w:space="0" w:color="auto"/>
              </w:divBdr>
            </w:div>
          </w:divsChild>
        </w:div>
        <w:div w:id="349992238">
          <w:marLeft w:val="0"/>
          <w:marRight w:val="0"/>
          <w:marTop w:val="0"/>
          <w:marBottom w:val="0"/>
          <w:divBdr>
            <w:top w:val="none" w:sz="0" w:space="0" w:color="auto"/>
            <w:left w:val="none" w:sz="0" w:space="0" w:color="auto"/>
            <w:bottom w:val="none" w:sz="0" w:space="0" w:color="auto"/>
            <w:right w:val="none" w:sz="0" w:space="0" w:color="auto"/>
          </w:divBdr>
          <w:divsChild>
            <w:div w:id="1053233217">
              <w:marLeft w:val="0"/>
              <w:marRight w:val="0"/>
              <w:marTop w:val="0"/>
              <w:marBottom w:val="0"/>
              <w:divBdr>
                <w:top w:val="none" w:sz="0" w:space="0" w:color="auto"/>
                <w:left w:val="none" w:sz="0" w:space="0" w:color="auto"/>
                <w:bottom w:val="none" w:sz="0" w:space="0" w:color="auto"/>
                <w:right w:val="none" w:sz="0" w:space="0" w:color="auto"/>
              </w:divBdr>
            </w:div>
          </w:divsChild>
        </w:div>
        <w:div w:id="1287353892">
          <w:marLeft w:val="0"/>
          <w:marRight w:val="0"/>
          <w:marTop w:val="0"/>
          <w:marBottom w:val="0"/>
          <w:divBdr>
            <w:top w:val="none" w:sz="0" w:space="0" w:color="auto"/>
            <w:left w:val="none" w:sz="0" w:space="0" w:color="auto"/>
            <w:bottom w:val="none" w:sz="0" w:space="0" w:color="auto"/>
            <w:right w:val="none" w:sz="0" w:space="0" w:color="auto"/>
          </w:divBdr>
          <w:divsChild>
            <w:div w:id="366759310">
              <w:marLeft w:val="0"/>
              <w:marRight w:val="0"/>
              <w:marTop w:val="0"/>
              <w:marBottom w:val="0"/>
              <w:divBdr>
                <w:top w:val="none" w:sz="0" w:space="0" w:color="auto"/>
                <w:left w:val="none" w:sz="0" w:space="0" w:color="auto"/>
                <w:bottom w:val="none" w:sz="0" w:space="0" w:color="auto"/>
                <w:right w:val="none" w:sz="0" w:space="0" w:color="auto"/>
              </w:divBdr>
            </w:div>
          </w:divsChild>
        </w:div>
        <w:div w:id="1129008655">
          <w:marLeft w:val="0"/>
          <w:marRight w:val="0"/>
          <w:marTop w:val="0"/>
          <w:marBottom w:val="0"/>
          <w:divBdr>
            <w:top w:val="none" w:sz="0" w:space="0" w:color="auto"/>
            <w:left w:val="none" w:sz="0" w:space="0" w:color="auto"/>
            <w:bottom w:val="none" w:sz="0" w:space="0" w:color="auto"/>
            <w:right w:val="none" w:sz="0" w:space="0" w:color="auto"/>
          </w:divBdr>
          <w:divsChild>
            <w:div w:id="2103262824">
              <w:marLeft w:val="0"/>
              <w:marRight w:val="0"/>
              <w:marTop w:val="0"/>
              <w:marBottom w:val="0"/>
              <w:divBdr>
                <w:top w:val="none" w:sz="0" w:space="0" w:color="auto"/>
                <w:left w:val="none" w:sz="0" w:space="0" w:color="auto"/>
                <w:bottom w:val="none" w:sz="0" w:space="0" w:color="auto"/>
                <w:right w:val="none" w:sz="0" w:space="0" w:color="auto"/>
              </w:divBdr>
            </w:div>
          </w:divsChild>
        </w:div>
        <w:div w:id="1731532957">
          <w:marLeft w:val="0"/>
          <w:marRight w:val="0"/>
          <w:marTop w:val="0"/>
          <w:marBottom w:val="0"/>
          <w:divBdr>
            <w:top w:val="none" w:sz="0" w:space="0" w:color="auto"/>
            <w:left w:val="none" w:sz="0" w:space="0" w:color="auto"/>
            <w:bottom w:val="none" w:sz="0" w:space="0" w:color="auto"/>
            <w:right w:val="none" w:sz="0" w:space="0" w:color="auto"/>
          </w:divBdr>
          <w:divsChild>
            <w:div w:id="687412385">
              <w:marLeft w:val="0"/>
              <w:marRight w:val="0"/>
              <w:marTop w:val="0"/>
              <w:marBottom w:val="0"/>
              <w:divBdr>
                <w:top w:val="none" w:sz="0" w:space="0" w:color="auto"/>
                <w:left w:val="none" w:sz="0" w:space="0" w:color="auto"/>
                <w:bottom w:val="none" w:sz="0" w:space="0" w:color="auto"/>
                <w:right w:val="none" w:sz="0" w:space="0" w:color="auto"/>
              </w:divBdr>
            </w:div>
          </w:divsChild>
        </w:div>
        <w:div w:id="1441145882">
          <w:marLeft w:val="0"/>
          <w:marRight w:val="0"/>
          <w:marTop w:val="0"/>
          <w:marBottom w:val="0"/>
          <w:divBdr>
            <w:top w:val="none" w:sz="0" w:space="0" w:color="auto"/>
            <w:left w:val="none" w:sz="0" w:space="0" w:color="auto"/>
            <w:bottom w:val="none" w:sz="0" w:space="0" w:color="auto"/>
            <w:right w:val="none" w:sz="0" w:space="0" w:color="auto"/>
          </w:divBdr>
          <w:divsChild>
            <w:div w:id="1086072490">
              <w:marLeft w:val="0"/>
              <w:marRight w:val="0"/>
              <w:marTop w:val="0"/>
              <w:marBottom w:val="0"/>
              <w:divBdr>
                <w:top w:val="none" w:sz="0" w:space="0" w:color="auto"/>
                <w:left w:val="none" w:sz="0" w:space="0" w:color="auto"/>
                <w:bottom w:val="none" w:sz="0" w:space="0" w:color="auto"/>
                <w:right w:val="none" w:sz="0" w:space="0" w:color="auto"/>
              </w:divBdr>
            </w:div>
          </w:divsChild>
        </w:div>
        <w:div w:id="1232693375">
          <w:marLeft w:val="0"/>
          <w:marRight w:val="0"/>
          <w:marTop w:val="0"/>
          <w:marBottom w:val="0"/>
          <w:divBdr>
            <w:top w:val="none" w:sz="0" w:space="0" w:color="auto"/>
            <w:left w:val="none" w:sz="0" w:space="0" w:color="auto"/>
            <w:bottom w:val="none" w:sz="0" w:space="0" w:color="auto"/>
            <w:right w:val="none" w:sz="0" w:space="0" w:color="auto"/>
          </w:divBdr>
          <w:divsChild>
            <w:div w:id="2070109889">
              <w:marLeft w:val="0"/>
              <w:marRight w:val="0"/>
              <w:marTop w:val="0"/>
              <w:marBottom w:val="0"/>
              <w:divBdr>
                <w:top w:val="none" w:sz="0" w:space="0" w:color="auto"/>
                <w:left w:val="none" w:sz="0" w:space="0" w:color="auto"/>
                <w:bottom w:val="none" w:sz="0" w:space="0" w:color="auto"/>
                <w:right w:val="none" w:sz="0" w:space="0" w:color="auto"/>
              </w:divBdr>
            </w:div>
          </w:divsChild>
        </w:div>
        <w:div w:id="1322662986">
          <w:marLeft w:val="0"/>
          <w:marRight w:val="0"/>
          <w:marTop w:val="0"/>
          <w:marBottom w:val="0"/>
          <w:divBdr>
            <w:top w:val="none" w:sz="0" w:space="0" w:color="auto"/>
            <w:left w:val="none" w:sz="0" w:space="0" w:color="auto"/>
            <w:bottom w:val="none" w:sz="0" w:space="0" w:color="auto"/>
            <w:right w:val="none" w:sz="0" w:space="0" w:color="auto"/>
          </w:divBdr>
          <w:divsChild>
            <w:div w:id="32511213">
              <w:marLeft w:val="0"/>
              <w:marRight w:val="0"/>
              <w:marTop w:val="0"/>
              <w:marBottom w:val="0"/>
              <w:divBdr>
                <w:top w:val="none" w:sz="0" w:space="0" w:color="auto"/>
                <w:left w:val="none" w:sz="0" w:space="0" w:color="auto"/>
                <w:bottom w:val="none" w:sz="0" w:space="0" w:color="auto"/>
                <w:right w:val="none" w:sz="0" w:space="0" w:color="auto"/>
              </w:divBdr>
            </w:div>
          </w:divsChild>
        </w:div>
        <w:div w:id="1222011800">
          <w:marLeft w:val="0"/>
          <w:marRight w:val="0"/>
          <w:marTop w:val="0"/>
          <w:marBottom w:val="0"/>
          <w:divBdr>
            <w:top w:val="none" w:sz="0" w:space="0" w:color="auto"/>
            <w:left w:val="none" w:sz="0" w:space="0" w:color="auto"/>
            <w:bottom w:val="none" w:sz="0" w:space="0" w:color="auto"/>
            <w:right w:val="none" w:sz="0" w:space="0" w:color="auto"/>
          </w:divBdr>
          <w:divsChild>
            <w:div w:id="1978610133">
              <w:marLeft w:val="0"/>
              <w:marRight w:val="0"/>
              <w:marTop w:val="0"/>
              <w:marBottom w:val="0"/>
              <w:divBdr>
                <w:top w:val="none" w:sz="0" w:space="0" w:color="auto"/>
                <w:left w:val="none" w:sz="0" w:space="0" w:color="auto"/>
                <w:bottom w:val="none" w:sz="0" w:space="0" w:color="auto"/>
                <w:right w:val="none" w:sz="0" w:space="0" w:color="auto"/>
              </w:divBdr>
            </w:div>
          </w:divsChild>
        </w:div>
        <w:div w:id="1181160533">
          <w:marLeft w:val="0"/>
          <w:marRight w:val="0"/>
          <w:marTop w:val="0"/>
          <w:marBottom w:val="0"/>
          <w:divBdr>
            <w:top w:val="none" w:sz="0" w:space="0" w:color="auto"/>
            <w:left w:val="none" w:sz="0" w:space="0" w:color="auto"/>
            <w:bottom w:val="none" w:sz="0" w:space="0" w:color="auto"/>
            <w:right w:val="none" w:sz="0" w:space="0" w:color="auto"/>
          </w:divBdr>
          <w:divsChild>
            <w:div w:id="1407991063">
              <w:marLeft w:val="0"/>
              <w:marRight w:val="0"/>
              <w:marTop w:val="0"/>
              <w:marBottom w:val="0"/>
              <w:divBdr>
                <w:top w:val="none" w:sz="0" w:space="0" w:color="auto"/>
                <w:left w:val="none" w:sz="0" w:space="0" w:color="auto"/>
                <w:bottom w:val="none" w:sz="0" w:space="0" w:color="auto"/>
                <w:right w:val="none" w:sz="0" w:space="0" w:color="auto"/>
              </w:divBdr>
            </w:div>
          </w:divsChild>
        </w:div>
        <w:div w:id="1656252220">
          <w:marLeft w:val="0"/>
          <w:marRight w:val="0"/>
          <w:marTop w:val="0"/>
          <w:marBottom w:val="0"/>
          <w:divBdr>
            <w:top w:val="none" w:sz="0" w:space="0" w:color="auto"/>
            <w:left w:val="none" w:sz="0" w:space="0" w:color="auto"/>
            <w:bottom w:val="none" w:sz="0" w:space="0" w:color="auto"/>
            <w:right w:val="none" w:sz="0" w:space="0" w:color="auto"/>
          </w:divBdr>
          <w:divsChild>
            <w:div w:id="7486701">
              <w:marLeft w:val="0"/>
              <w:marRight w:val="0"/>
              <w:marTop w:val="0"/>
              <w:marBottom w:val="0"/>
              <w:divBdr>
                <w:top w:val="none" w:sz="0" w:space="0" w:color="auto"/>
                <w:left w:val="none" w:sz="0" w:space="0" w:color="auto"/>
                <w:bottom w:val="none" w:sz="0" w:space="0" w:color="auto"/>
                <w:right w:val="none" w:sz="0" w:space="0" w:color="auto"/>
              </w:divBdr>
            </w:div>
          </w:divsChild>
        </w:div>
        <w:div w:id="571819724">
          <w:marLeft w:val="0"/>
          <w:marRight w:val="0"/>
          <w:marTop w:val="0"/>
          <w:marBottom w:val="0"/>
          <w:divBdr>
            <w:top w:val="none" w:sz="0" w:space="0" w:color="auto"/>
            <w:left w:val="none" w:sz="0" w:space="0" w:color="auto"/>
            <w:bottom w:val="none" w:sz="0" w:space="0" w:color="auto"/>
            <w:right w:val="none" w:sz="0" w:space="0" w:color="auto"/>
          </w:divBdr>
          <w:divsChild>
            <w:div w:id="270822869">
              <w:marLeft w:val="0"/>
              <w:marRight w:val="0"/>
              <w:marTop w:val="0"/>
              <w:marBottom w:val="0"/>
              <w:divBdr>
                <w:top w:val="none" w:sz="0" w:space="0" w:color="auto"/>
                <w:left w:val="none" w:sz="0" w:space="0" w:color="auto"/>
                <w:bottom w:val="none" w:sz="0" w:space="0" w:color="auto"/>
                <w:right w:val="none" w:sz="0" w:space="0" w:color="auto"/>
              </w:divBdr>
            </w:div>
          </w:divsChild>
        </w:div>
        <w:div w:id="1029918969">
          <w:marLeft w:val="0"/>
          <w:marRight w:val="0"/>
          <w:marTop w:val="0"/>
          <w:marBottom w:val="0"/>
          <w:divBdr>
            <w:top w:val="none" w:sz="0" w:space="0" w:color="auto"/>
            <w:left w:val="none" w:sz="0" w:space="0" w:color="auto"/>
            <w:bottom w:val="none" w:sz="0" w:space="0" w:color="auto"/>
            <w:right w:val="none" w:sz="0" w:space="0" w:color="auto"/>
          </w:divBdr>
          <w:divsChild>
            <w:div w:id="408969217">
              <w:marLeft w:val="0"/>
              <w:marRight w:val="0"/>
              <w:marTop w:val="0"/>
              <w:marBottom w:val="0"/>
              <w:divBdr>
                <w:top w:val="none" w:sz="0" w:space="0" w:color="auto"/>
                <w:left w:val="none" w:sz="0" w:space="0" w:color="auto"/>
                <w:bottom w:val="none" w:sz="0" w:space="0" w:color="auto"/>
                <w:right w:val="none" w:sz="0" w:space="0" w:color="auto"/>
              </w:divBdr>
            </w:div>
          </w:divsChild>
        </w:div>
        <w:div w:id="984621434">
          <w:marLeft w:val="0"/>
          <w:marRight w:val="0"/>
          <w:marTop w:val="0"/>
          <w:marBottom w:val="0"/>
          <w:divBdr>
            <w:top w:val="none" w:sz="0" w:space="0" w:color="auto"/>
            <w:left w:val="none" w:sz="0" w:space="0" w:color="auto"/>
            <w:bottom w:val="none" w:sz="0" w:space="0" w:color="auto"/>
            <w:right w:val="none" w:sz="0" w:space="0" w:color="auto"/>
          </w:divBdr>
          <w:divsChild>
            <w:div w:id="190336694">
              <w:marLeft w:val="0"/>
              <w:marRight w:val="0"/>
              <w:marTop w:val="0"/>
              <w:marBottom w:val="0"/>
              <w:divBdr>
                <w:top w:val="none" w:sz="0" w:space="0" w:color="auto"/>
                <w:left w:val="none" w:sz="0" w:space="0" w:color="auto"/>
                <w:bottom w:val="none" w:sz="0" w:space="0" w:color="auto"/>
                <w:right w:val="none" w:sz="0" w:space="0" w:color="auto"/>
              </w:divBdr>
            </w:div>
          </w:divsChild>
        </w:div>
        <w:div w:id="741373714">
          <w:marLeft w:val="0"/>
          <w:marRight w:val="0"/>
          <w:marTop w:val="0"/>
          <w:marBottom w:val="0"/>
          <w:divBdr>
            <w:top w:val="none" w:sz="0" w:space="0" w:color="auto"/>
            <w:left w:val="none" w:sz="0" w:space="0" w:color="auto"/>
            <w:bottom w:val="none" w:sz="0" w:space="0" w:color="auto"/>
            <w:right w:val="none" w:sz="0" w:space="0" w:color="auto"/>
          </w:divBdr>
          <w:divsChild>
            <w:div w:id="1741826993">
              <w:marLeft w:val="0"/>
              <w:marRight w:val="0"/>
              <w:marTop w:val="0"/>
              <w:marBottom w:val="0"/>
              <w:divBdr>
                <w:top w:val="none" w:sz="0" w:space="0" w:color="auto"/>
                <w:left w:val="none" w:sz="0" w:space="0" w:color="auto"/>
                <w:bottom w:val="none" w:sz="0" w:space="0" w:color="auto"/>
                <w:right w:val="none" w:sz="0" w:space="0" w:color="auto"/>
              </w:divBdr>
            </w:div>
          </w:divsChild>
        </w:div>
        <w:div w:id="974986151">
          <w:marLeft w:val="0"/>
          <w:marRight w:val="0"/>
          <w:marTop w:val="0"/>
          <w:marBottom w:val="0"/>
          <w:divBdr>
            <w:top w:val="none" w:sz="0" w:space="0" w:color="auto"/>
            <w:left w:val="none" w:sz="0" w:space="0" w:color="auto"/>
            <w:bottom w:val="none" w:sz="0" w:space="0" w:color="auto"/>
            <w:right w:val="none" w:sz="0" w:space="0" w:color="auto"/>
          </w:divBdr>
          <w:divsChild>
            <w:div w:id="292029215">
              <w:marLeft w:val="0"/>
              <w:marRight w:val="0"/>
              <w:marTop w:val="0"/>
              <w:marBottom w:val="0"/>
              <w:divBdr>
                <w:top w:val="none" w:sz="0" w:space="0" w:color="auto"/>
                <w:left w:val="none" w:sz="0" w:space="0" w:color="auto"/>
                <w:bottom w:val="none" w:sz="0" w:space="0" w:color="auto"/>
                <w:right w:val="none" w:sz="0" w:space="0" w:color="auto"/>
              </w:divBdr>
            </w:div>
          </w:divsChild>
        </w:div>
        <w:div w:id="681974547">
          <w:marLeft w:val="0"/>
          <w:marRight w:val="0"/>
          <w:marTop w:val="0"/>
          <w:marBottom w:val="0"/>
          <w:divBdr>
            <w:top w:val="none" w:sz="0" w:space="0" w:color="auto"/>
            <w:left w:val="none" w:sz="0" w:space="0" w:color="auto"/>
            <w:bottom w:val="none" w:sz="0" w:space="0" w:color="auto"/>
            <w:right w:val="none" w:sz="0" w:space="0" w:color="auto"/>
          </w:divBdr>
          <w:divsChild>
            <w:div w:id="1929727990">
              <w:marLeft w:val="0"/>
              <w:marRight w:val="0"/>
              <w:marTop w:val="0"/>
              <w:marBottom w:val="0"/>
              <w:divBdr>
                <w:top w:val="none" w:sz="0" w:space="0" w:color="auto"/>
                <w:left w:val="none" w:sz="0" w:space="0" w:color="auto"/>
                <w:bottom w:val="none" w:sz="0" w:space="0" w:color="auto"/>
                <w:right w:val="none" w:sz="0" w:space="0" w:color="auto"/>
              </w:divBdr>
            </w:div>
          </w:divsChild>
        </w:div>
        <w:div w:id="1612861874">
          <w:marLeft w:val="0"/>
          <w:marRight w:val="0"/>
          <w:marTop w:val="0"/>
          <w:marBottom w:val="0"/>
          <w:divBdr>
            <w:top w:val="none" w:sz="0" w:space="0" w:color="auto"/>
            <w:left w:val="none" w:sz="0" w:space="0" w:color="auto"/>
            <w:bottom w:val="none" w:sz="0" w:space="0" w:color="auto"/>
            <w:right w:val="none" w:sz="0" w:space="0" w:color="auto"/>
          </w:divBdr>
          <w:divsChild>
            <w:div w:id="979382705">
              <w:marLeft w:val="0"/>
              <w:marRight w:val="0"/>
              <w:marTop w:val="0"/>
              <w:marBottom w:val="0"/>
              <w:divBdr>
                <w:top w:val="none" w:sz="0" w:space="0" w:color="auto"/>
                <w:left w:val="none" w:sz="0" w:space="0" w:color="auto"/>
                <w:bottom w:val="none" w:sz="0" w:space="0" w:color="auto"/>
                <w:right w:val="none" w:sz="0" w:space="0" w:color="auto"/>
              </w:divBdr>
            </w:div>
          </w:divsChild>
        </w:div>
        <w:div w:id="1193804441">
          <w:marLeft w:val="0"/>
          <w:marRight w:val="0"/>
          <w:marTop w:val="0"/>
          <w:marBottom w:val="0"/>
          <w:divBdr>
            <w:top w:val="none" w:sz="0" w:space="0" w:color="auto"/>
            <w:left w:val="none" w:sz="0" w:space="0" w:color="auto"/>
            <w:bottom w:val="none" w:sz="0" w:space="0" w:color="auto"/>
            <w:right w:val="none" w:sz="0" w:space="0" w:color="auto"/>
          </w:divBdr>
          <w:divsChild>
            <w:div w:id="1163160212">
              <w:marLeft w:val="0"/>
              <w:marRight w:val="0"/>
              <w:marTop w:val="0"/>
              <w:marBottom w:val="0"/>
              <w:divBdr>
                <w:top w:val="none" w:sz="0" w:space="0" w:color="auto"/>
                <w:left w:val="none" w:sz="0" w:space="0" w:color="auto"/>
                <w:bottom w:val="none" w:sz="0" w:space="0" w:color="auto"/>
                <w:right w:val="none" w:sz="0" w:space="0" w:color="auto"/>
              </w:divBdr>
            </w:div>
          </w:divsChild>
        </w:div>
        <w:div w:id="1263299215">
          <w:marLeft w:val="0"/>
          <w:marRight w:val="0"/>
          <w:marTop w:val="0"/>
          <w:marBottom w:val="0"/>
          <w:divBdr>
            <w:top w:val="none" w:sz="0" w:space="0" w:color="auto"/>
            <w:left w:val="none" w:sz="0" w:space="0" w:color="auto"/>
            <w:bottom w:val="none" w:sz="0" w:space="0" w:color="auto"/>
            <w:right w:val="none" w:sz="0" w:space="0" w:color="auto"/>
          </w:divBdr>
          <w:divsChild>
            <w:div w:id="1130784620">
              <w:marLeft w:val="0"/>
              <w:marRight w:val="0"/>
              <w:marTop w:val="0"/>
              <w:marBottom w:val="0"/>
              <w:divBdr>
                <w:top w:val="none" w:sz="0" w:space="0" w:color="auto"/>
                <w:left w:val="none" w:sz="0" w:space="0" w:color="auto"/>
                <w:bottom w:val="none" w:sz="0" w:space="0" w:color="auto"/>
                <w:right w:val="none" w:sz="0" w:space="0" w:color="auto"/>
              </w:divBdr>
            </w:div>
          </w:divsChild>
        </w:div>
        <w:div w:id="1569806313">
          <w:marLeft w:val="0"/>
          <w:marRight w:val="0"/>
          <w:marTop w:val="0"/>
          <w:marBottom w:val="0"/>
          <w:divBdr>
            <w:top w:val="none" w:sz="0" w:space="0" w:color="auto"/>
            <w:left w:val="none" w:sz="0" w:space="0" w:color="auto"/>
            <w:bottom w:val="none" w:sz="0" w:space="0" w:color="auto"/>
            <w:right w:val="none" w:sz="0" w:space="0" w:color="auto"/>
          </w:divBdr>
          <w:divsChild>
            <w:div w:id="335303611">
              <w:marLeft w:val="0"/>
              <w:marRight w:val="0"/>
              <w:marTop w:val="0"/>
              <w:marBottom w:val="0"/>
              <w:divBdr>
                <w:top w:val="none" w:sz="0" w:space="0" w:color="auto"/>
                <w:left w:val="none" w:sz="0" w:space="0" w:color="auto"/>
                <w:bottom w:val="none" w:sz="0" w:space="0" w:color="auto"/>
                <w:right w:val="none" w:sz="0" w:space="0" w:color="auto"/>
              </w:divBdr>
            </w:div>
          </w:divsChild>
        </w:div>
        <w:div w:id="800850375">
          <w:marLeft w:val="0"/>
          <w:marRight w:val="0"/>
          <w:marTop w:val="0"/>
          <w:marBottom w:val="0"/>
          <w:divBdr>
            <w:top w:val="none" w:sz="0" w:space="0" w:color="auto"/>
            <w:left w:val="none" w:sz="0" w:space="0" w:color="auto"/>
            <w:bottom w:val="none" w:sz="0" w:space="0" w:color="auto"/>
            <w:right w:val="none" w:sz="0" w:space="0" w:color="auto"/>
          </w:divBdr>
          <w:divsChild>
            <w:div w:id="574900754">
              <w:marLeft w:val="0"/>
              <w:marRight w:val="0"/>
              <w:marTop w:val="0"/>
              <w:marBottom w:val="0"/>
              <w:divBdr>
                <w:top w:val="none" w:sz="0" w:space="0" w:color="auto"/>
                <w:left w:val="none" w:sz="0" w:space="0" w:color="auto"/>
                <w:bottom w:val="none" w:sz="0" w:space="0" w:color="auto"/>
                <w:right w:val="none" w:sz="0" w:space="0" w:color="auto"/>
              </w:divBdr>
            </w:div>
          </w:divsChild>
        </w:div>
        <w:div w:id="721829358">
          <w:marLeft w:val="0"/>
          <w:marRight w:val="0"/>
          <w:marTop w:val="0"/>
          <w:marBottom w:val="0"/>
          <w:divBdr>
            <w:top w:val="none" w:sz="0" w:space="0" w:color="auto"/>
            <w:left w:val="none" w:sz="0" w:space="0" w:color="auto"/>
            <w:bottom w:val="none" w:sz="0" w:space="0" w:color="auto"/>
            <w:right w:val="none" w:sz="0" w:space="0" w:color="auto"/>
          </w:divBdr>
          <w:divsChild>
            <w:div w:id="991177225">
              <w:marLeft w:val="0"/>
              <w:marRight w:val="0"/>
              <w:marTop w:val="0"/>
              <w:marBottom w:val="0"/>
              <w:divBdr>
                <w:top w:val="none" w:sz="0" w:space="0" w:color="auto"/>
                <w:left w:val="none" w:sz="0" w:space="0" w:color="auto"/>
                <w:bottom w:val="none" w:sz="0" w:space="0" w:color="auto"/>
                <w:right w:val="none" w:sz="0" w:space="0" w:color="auto"/>
              </w:divBdr>
            </w:div>
          </w:divsChild>
        </w:div>
        <w:div w:id="130632261">
          <w:marLeft w:val="0"/>
          <w:marRight w:val="0"/>
          <w:marTop w:val="0"/>
          <w:marBottom w:val="0"/>
          <w:divBdr>
            <w:top w:val="none" w:sz="0" w:space="0" w:color="auto"/>
            <w:left w:val="none" w:sz="0" w:space="0" w:color="auto"/>
            <w:bottom w:val="none" w:sz="0" w:space="0" w:color="auto"/>
            <w:right w:val="none" w:sz="0" w:space="0" w:color="auto"/>
          </w:divBdr>
          <w:divsChild>
            <w:div w:id="1599943013">
              <w:marLeft w:val="0"/>
              <w:marRight w:val="0"/>
              <w:marTop w:val="0"/>
              <w:marBottom w:val="0"/>
              <w:divBdr>
                <w:top w:val="none" w:sz="0" w:space="0" w:color="auto"/>
                <w:left w:val="none" w:sz="0" w:space="0" w:color="auto"/>
                <w:bottom w:val="none" w:sz="0" w:space="0" w:color="auto"/>
                <w:right w:val="none" w:sz="0" w:space="0" w:color="auto"/>
              </w:divBdr>
            </w:div>
          </w:divsChild>
        </w:div>
        <w:div w:id="986324186">
          <w:marLeft w:val="0"/>
          <w:marRight w:val="0"/>
          <w:marTop w:val="0"/>
          <w:marBottom w:val="0"/>
          <w:divBdr>
            <w:top w:val="none" w:sz="0" w:space="0" w:color="auto"/>
            <w:left w:val="none" w:sz="0" w:space="0" w:color="auto"/>
            <w:bottom w:val="none" w:sz="0" w:space="0" w:color="auto"/>
            <w:right w:val="none" w:sz="0" w:space="0" w:color="auto"/>
          </w:divBdr>
          <w:divsChild>
            <w:div w:id="1544706416">
              <w:marLeft w:val="0"/>
              <w:marRight w:val="0"/>
              <w:marTop w:val="0"/>
              <w:marBottom w:val="0"/>
              <w:divBdr>
                <w:top w:val="none" w:sz="0" w:space="0" w:color="auto"/>
                <w:left w:val="none" w:sz="0" w:space="0" w:color="auto"/>
                <w:bottom w:val="none" w:sz="0" w:space="0" w:color="auto"/>
                <w:right w:val="none" w:sz="0" w:space="0" w:color="auto"/>
              </w:divBdr>
            </w:div>
          </w:divsChild>
        </w:div>
        <w:div w:id="612326995">
          <w:marLeft w:val="0"/>
          <w:marRight w:val="0"/>
          <w:marTop w:val="0"/>
          <w:marBottom w:val="0"/>
          <w:divBdr>
            <w:top w:val="none" w:sz="0" w:space="0" w:color="auto"/>
            <w:left w:val="none" w:sz="0" w:space="0" w:color="auto"/>
            <w:bottom w:val="none" w:sz="0" w:space="0" w:color="auto"/>
            <w:right w:val="none" w:sz="0" w:space="0" w:color="auto"/>
          </w:divBdr>
          <w:divsChild>
            <w:div w:id="147063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400">
      <w:bodyDiv w:val="1"/>
      <w:marLeft w:val="0"/>
      <w:marRight w:val="0"/>
      <w:marTop w:val="0"/>
      <w:marBottom w:val="0"/>
      <w:divBdr>
        <w:top w:val="none" w:sz="0" w:space="0" w:color="auto"/>
        <w:left w:val="none" w:sz="0" w:space="0" w:color="auto"/>
        <w:bottom w:val="none" w:sz="0" w:space="0" w:color="auto"/>
        <w:right w:val="none" w:sz="0" w:space="0" w:color="auto"/>
      </w:divBdr>
      <w:divsChild>
        <w:div w:id="2012483144">
          <w:marLeft w:val="0"/>
          <w:marRight w:val="0"/>
          <w:marTop w:val="0"/>
          <w:marBottom w:val="0"/>
          <w:divBdr>
            <w:top w:val="none" w:sz="0" w:space="0" w:color="auto"/>
            <w:left w:val="none" w:sz="0" w:space="0" w:color="auto"/>
            <w:bottom w:val="none" w:sz="0" w:space="0" w:color="auto"/>
            <w:right w:val="none" w:sz="0" w:space="0" w:color="auto"/>
          </w:divBdr>
        </w:div>
        <w:div w:id="2086414590">
          <w:marLeft w:val="0"/>
          <w:marRight w:val="0"/>
          <w:marTop w:val="0"/>
          <w:marBottom w:val="0"/>
          <w:divBdr>
            <w:top w:val="none" w:sz="0" w:space="0" w:color="auto"/>
            <w:left w:val="none" w:sz="0" w:space="0" w:color="auto"/>
            <w:bottom w:val="none" w:sz="0" w:space="0" w:color="auto"/>
            <w:right w:val="none" w:sz="0" w:space="0" w:color="auto"/>
          </w:divBdr>
        </w:div>
        <w:div w:id="797573599">
          <w:marLeft w:val="0"/>
          <w:marRight w:val="0"/>
          <w:marTop w:val="0"/>
          <w:marBottom w:val="0"/>
          <w:divBdr>
            <w:top w:val="none" w:sz="0" w:space="0" w:color="auto"/>
            <w:left w:val="none" w:sz="0" w:space="0" w:color="auto"/>
            <w:bottom w:val="none" w:sz="0" w:space="0" w:color="auto"/>
            <w:right w:val="none" w:sz="0" w:space="0" w:color="auto"/>
          </w:divBdr>
        </w:div>
      </w:divsChild>
    </w:div>
    <w:div w:id="2024700956">
      <w:bodyDiv w:val="1"/>
      <w:marLeft w:val="0"/>
      <w:marRight w:val="0"/>
      <w:marTop w:val="0"/>
      <w:marBottom w:val="0"/>
      <w:divBdr>
        <w:top w:val="none" w:sz="0" w:space="0" w:color="auto"/>
        <w:left w:val="none" w:sz="0" w:space="0" w:color="auto"/>
        <w:bottom w:val="none" w:sz="0" w:space="0" w:color="auto"/>
        <w:right w:val="none" w:sz="0" w:space="0" w:color="auto"/>
      </w:divBdr>
      <w:divsChild>
        <w:div w:id="347104367">
          <w:marLeft w:val="0"/>
          <w:marRight w:val="0"/>
          <w:marTop w:val="0"/>
          <w:marBottom w:val="0"/>
          <w:divBdr>
            <w:top w:val="none" w:sz="0" w:space="0" w:color="auto"/>
            <w:left w:val="none" w:sz="0" w:space="0" w:color="auto"/>
            <w:bottom w:val="none" w:sz="0" w:space="0" w:color="auto"/>
            <w:right w:val="none" w:sz="0" w:space="0" w:color="auto"/>
          </w:divBdr>
        </w:div>
        <w:div w:id="754666351">
          <w:marLeft w:val="0"/>
          <w:marRight w:val="0"/>
          <w:marTop w:val="0"/>
          <w:marBottom w:val="0"/>
          <w:divBdr>
            <w:top w:val="none" w:sz="0" w:space="0" w:color="auto"/>
            <w:left w:val="none" w:sz="0" w:space="0" w:color="auto"/>
            <w:bottom w:val="none" w:sz="0" w:space="0" w:color="auto"/>
            <w:right w:val="none" w:sz="0" w:space="0" w:color="auto"/>
          </w:divBdr>
        </w:div>
        <w:div w:id="1900096201">
          <w:marLeft w:val="0"/>
          <w:marRight w:val="0"/>
          <w:marTop w:val="0"/>
          <w:marBottom w:val="0"/>
          <w:divBdr>
            <w:top w:val="none" w:sz="0" w:space="0" w:color="auto"/>
            <w:left w:val="none" w:sz="0" w:space="0" w:color="auto"/>
            <w:bottom w:val="none" w:sz="0" w:space="0" w:color="auto"/>
            <w:right w:val="none" w:sz="0" w:space="0" w:color="auto"/>
          </w:divBdr>
        </w:div>
      </w:divsChild>
    </w:div>
    <w:div w:id="2068455971">
      <w:bodyDiv w:val="1"/>
      <w:marLeft w:val="0"/>
      <w:marRight w:val="0"/>
      <w:marTop w:val="0"/>
      <w:marBottom w:val="0"/>
      <w:divBdr>
        <w:top w:val="none" w:sz="0" w:space="0" w:color="auto"/>
        <w:left w:val="none" w:sz="0" w:space="0" w:color="auto"/>
        <w:bottom w:val="none" w:sz="0" w:space="0" w:color="auto"/>
        <w:right w:val="none" w:sz="0" w:space="0" w:color="auto"/>
      </w:divBdr>
      <w:divsChild>
        <w:div w:id="2052879077">
          <w:marLeft w:val="0"/>
          <w:marRight w:val="0"/>
          <w:marTop w:val="0"/>
          <w:marBottom w:val="0"/>
          <w:divBdr>
            <w:top w:val="none" w:sz="0" w:space="0" w:color="auto"/>
            <w:left w:val="none" w:sz="0" w:space="0" w:color="auto"/>
            <w:bottom w:val="none" w:sz="0" w:space="0" w:color="auto"/>
            <w:right w:val="none" w:sz="0" w:space="0" w:color="auto"/>
          </w:divBdr>
          <w:divsChild>
            <w:div w:id="2125995930">
              <w:marLeft w:val="0"/>
              <w:marRight w:val="0"/>
              <w:marTop w:val="0"/>
              <w:marBottom w:val="0"/>
              <w:divBdr>
                <w:top w:val="none" w:sz="0" w:space="0" w:color="auto"/>
                <w:left w:val="none" w:sz="0" w:space="0" w:color="auto"/>
                <w:bottom w:val="none" w:sz="0" w:space="0" w:color="auto"/>
                <w:right w:val="none" w:sz="0" w:space="0" w:color="auto"/>
              </w:divBdr>
            </w:div>
          </w:divsChild>
        </w:div>
        <w:div w:id="3439156">
          <w:marLeft w:val="0"/>
          <w:marRight w:val="0"/>
          <w:marTop w:val="0"/>
          <w:marBottom w:val="0"/>
          <w:divBdr>
            <w:top w:val="none" w:sz="0" w:space="0" w:color="auto"/>
            <w:left w:val="none" w:sz="0" w:space="0" w:color="auto"/>
            <w:bottom w:val="none" w:sz="0" w:space="0" w:color="auto"/>
            <w:right w:val="none" w:sz="0" w:space="0" w:color="auto"/>
          </w:divBdr>
          <w:divsChild>
            <w:div w:id="1793328585">
              <w:marLeft w:val="0"/>
              <w:marRight w:val="0"/>
              <w:marTop w:val="0"/>
              <w:marBottom w:val="0"/>
              <w:divBdr>
                <w:top w:val="none" w:sz="0" w:space="0" w:color="auto"/>
                <w:left w:val="none" w:sz="0" w:space="0" w:color="auto"/>
                <w:bottom w:val="none" w:sz="0" w:space="0" w:color="auto"/>
                <w:right w:val="none" w:sz="0" w:space="0" w:color="auto"/>
              </w:divBdr>
            </w:div>
          </w:divsChild>
        </w:div>
        <w:div w:id="88232555">
          <w:marLeft w:val="0"/>
          <w:marRight w:val="0"/>
          <w:marTop w:val="0"/>
          <w:marBottom w:val="0"/>
          <w:divBdr>
            <w:top w:val="none" w:sz="0" w:space="0" w:color="auto"/>
            <w:left w:val="none" w:sz="0" w:space="0" w:color="auto"/>
            <w:bottom w:val="none" w:sz="0" w:space="0" w:color="auto"/>
            <w:right w:val="none" w:sz="0" w:space="0" w:color="auto"/>
          </w:divBdr>
          <w:divsChild>
            <w:div w:id="1530682885">
              <w:marLeft w:val="0"/>
              <w:marRight w:val="0"/>
              <w:marTop w:val="0"/>
              <w:marBottom w:val="0"/>
              <w:divBdr>
                <w:top w:val="none" w:sz="0" w:space="0" w:color="auto"/>
                <w:left w:val="none" w:sz="0" w:space="0" w:color="auto"/>
                <w:bottom w:val="none" w:sz="0" w:space="0" w:color="auto"/>
                <w:right w:val="none" w:sz="0" w:space="0" w:color="auto"/>
              </w:divBdr>
            </w:div>
          </w:divsChild>
        </w:div>
        <w:div w:id="404229638">
          <w:marLeft w:val="0"/>
          <w:marRight w:val="0"/>
          <w:marTop w:val="0"/>
          <w:marBottom w:val="0"/>
          <w:divBdr>
            <w:top w:val="none" w:sz="0" w:space="0" w:color="auto"/>
            <w:left w:val="none" w:sz="0" w:space="0" w:color="auto"/>
            <w:bottom w:val="none" w:sz="0" w:space="0" w:color="auto"/>
            <w:right w:val="none" w:sz="0" w:space="0" w:color="auto"/>
          </w:divBdr>
          <w:divsChild>
            <w:div w:id="1755081656">
              <w:marLeft w:val="0"/>
              <w:marRight w:val="0"/>
              <w:marTop w:val="0"/>
              <w:marBottom w:val="0"/>
              <w:divBdr>
                <w:top w:val="none" w:sz="0" w:space="0" w:color="auto"/>
                <w:left w:val="none" w:sz="0" w:space="0" w:color="auto"/>
                <w:bottom w:val="none" w:sz="0" w:space="0" w:color="auto"/>
                <w:right w:val="none" w:sz="0" w:space="0" w:color="auto"/>
              </w:divBdr>
            </w:div>
          </w:divsChild>
        </w:div>
        <w:div w:id="47263368">
          <w:marLeft w:val="0"/>
          <w:marRight w:val="0"/>
          <w:marTop w:val="0"/>
          <w:marBottom w:val="0"/>
          <w:divBdr>
            <w:top w:val="none" w:sz="0" w:space="0" w:color="auto"/>
            <w:left w:val="none" w:sz="0" w:space="0" w:color="auto"/>
            <w:bottom w:val="none" w:sz="0" w:space="0" w:color="auto"/>
            <w:right w:val="none" w:sz="0" w:space="0" w:color="auto"/>
          </w:divBdr>
          <w:divsChild>
            <w:div w:id="79715364">
              <w:marLeft w:val="0"/>
              <w:marRight w:val="0"/>
              <w:marTop w:val="0"/>
              <w:marBottom w:val="0"/>
              <w:divBdr>
                <w:top w:val="none" w:sz="0" w:space="0" w:color="auto"/>
                <w:left w:val="none" w:sz="0" w:space="0" w:color="auto"/>
                <w:bottom w:val="none" w:sz="0" w:space="0" w:color="auto"/>
                <w:right w:val="none" w:sz="0" w:space="0" w:color="auto"/>
              </w:divBdr>
            </w:div>
          </w:divsChild>
        </w:div>
        <w:div w:id="1411000424">
          <w:marLeft w:val="0"/>
          <w:marRight w:val="0"/>
          <w:marTop w:val="0"/>
          <w:marBottom w:val="0"/>
          <w:divBdr>
            <w:top w:val="none" w:sz="0" w:space="0" w:color="auto"/>
            <w:left w:val="none" w:sz="0" w:space="0" w:color="auto"/>
            <w:bottom w:val="none" w:sz="0" w:space="0" w:color="auto"/>
            <w:right w:val="none" w:sz="0" w:space="0" w:color="auto"/>
          </w:divBdr>
          <w:divsChild>
            <w:div w:id="889729620">
              <w:marLeft w:val="0"/>
              <w:marRight w:val="0"/>
              <w:marTop w:val="0"/>
              <w:marBottom w:val="0"/>
              <w:divBdr>
                <w:top w:val="none" w:sz="0" w:space="0" w:color="auto"/>
                <w:left w:val="none" w:sz="0" w:space="0" w:color="auto"/>
                <w:bottom w:val="none" w:sz="0" w:space="0" w:color="auto"/>
                <w:right w:val="none" w:sz="0" w:space="0" w:color="auto"/>
              </w:divBdr>
            </w:div>
          </w:divsChild>
        </w:div>
        <w:div w:id="307511619">
          <w:marLeft w:val="0"/>
          <w:marRight w:val="0"/>
          <w:marTop w:val="0"/>
          <w:marBottom w:val="0"/>
          <w:divBdr>
            <w:top w:val="none" w:sz="0" w:space="0" w:color="auto"/>
            <w:left w:val="none" w:sz="0" w:space="0" w:color="auto"/>
            <w:bottom w:val="none" w:sz="0" w:space="0" w:color="auto"/>
            <w:right w:val="none" w:sz="0" w:space="0" w:color="auto"/>
          </w:divBdr>
          <w:divsChild>
            <w:div w:id="550776766">
              <w:marLeft w:val="0"/>
              <w:marRight w:val="0"/>
              <w:marTop w:val="0"/>
              <w:marBottom w:val="0"/>
              <w:divBdr>
                <w:top w:val="none" w:sz="0" w:space="0" w:color="auto"/>
                <w:left w:val="none" w:sz="0" w:space="0" w:color="auto"/>
                <w:bottom w:val="none" w:sz="0" w:space="0" w:color="auto"/>
                <w:right w:val="none" w:sz="0" w:space="0" w:color="auto"/>
              </w:divBdr>
            </w:div>
          </w:divsChild>
        </w:div>
        <w:div w:id="1884975258">
          <w:marLeft w:val="0"/>
          <w:marRight w:val="0"/>
          <w:marTop w:val="0"/>
          <w:marBottom w:val="0"/>
          <w:divBdr>
            <w:top w:val="none" w:sz="0" w:space="0" w:color="auto"/>
            <w:left w:val="none" w:sz="0" w:space="0" w:color="auto"/>
            <w:bottom w:val="none" w:sz="0" w:space="0" w:color="auto"/>
            <w:right w:val="none" w:sz="0" w:space="0" w:color="auto"/>
          </w:divBdr>
          <w:divsChild>
            <w:div w:id="867836930">
              <w:marLeft w:val="0"/>
              <w:marRight w:val="0"/>
              <w:marTop w:val="0"/>
              <w:marBottom w:val="0"/>
              <w:divBdr>
                <w:top w:val="none" w:sz="0" w:space="0" w:color="auto"/>
                <w:left w:val="none" w:sz="0" w:space="0" w:color="auto"/>
                <w:bottom w:val="none" w:sz="0" w:space="0" w:color="auto"/>
                <w:right w:val="none" w:sz="0" w:space="0" w:color="auto"/>
              </w:divBdr>
            </w:div>
          </w:divsChild>
        </w:div>
        <w:div w:id="710690661">
          <w:marLeft w:val="0"/>
          <w:marRight w:val="0"/>
          <w:marTop w:val="0"/>
          <w:marBottom w:val="0"/>
          <w:divBdr>
            <w:top w:val="none" w:sz="0" w:space="0" w:color="auto"/>
            <w:left w:val="none" w:sz="0" w:space="0" w:color="auto"/>
            <w:bottom w:val="none" w:sz="0" w:space="0" w:color="auto"/>
            <w:right w:val="none" w:sz="0" w:space="0" w:color="auto"/>
          </w:divBdr>
          <w:divsChild>
            <w:div w:id="1793864952">
              <w:marLeft w:val="0"/>
              <w:marRight w:val="0"/>
              <w:marTop w:val="0"/>
              <w:marBottom w:val="0"/>
              <w:divBdr>
                <w:top w:val="none" w:sz="0" w:space="0" w:color="auto"/>
                <w:left w:val="none" w:sz="0" w:space="0" w:color="auto"/>
                <w:bottom w:val="none" w:sz="0" w:space="0" w:color="auto"/>
                <w:right w:val="none" w:sz="0" w:space="0" w:color="auto"/>
              </w:divBdr>
            </w:div>
          </w:divsChild>
        </w:div>
        <w:div w:id="219950041">
          <w:marLeft w:val="0"/>
          <w:marRight w:val="0"/>
          <w:marTop w:val="0"/>
          <w:marBottom w:val="0"/>
          <w:divBdr>
            <w:top w:val="none" w:sz="0" w:space="0" w:color="auto"/>
            <w:left w:val="none" w:sz="0" w:space="0" w:color="auto"/>
            <w:bottom w:val="none" w:sz="0" w:space="0" w:color="auto"/>
            <w:right w:val="none" w:sz="0" w:space="0" w:color="auto"/>
          </w:divBdr>
          <w:divsChild>
            <w:div w:id="48306381">
              <w:marLeft w:val="0"/>
              <w:marRight w:val="0"/>
              <w:marTop w:val="0"/>
              <w:marBottom w:val="0"/>
              <w:divBdr>
                <w:top w:val="none" w:sz="0" w:space="0" w:color="auto"/>
                <w:left w:val="none" w:sz="0" w:space="0" w:color="auto"/>
                <w:bottom w:val="none" w:sz="0" w:space="0" w:color="auto"/>
                <w:right w:val="none" w:sz="0" w:space="0" w:color="auto"/>
              </w:divBdr>
            </w:div>
          </w:divsChild>
        </w:div>
        <w:div w:id="274214123">
          <w:marLeft w:val="0"/>
          <w:marRight w:val="0"/>
          <w:marTop w:val="0"/>
          <w:marBottom w:val="0"/>
          <w:divBdr>
            <w:top w:val="none" w:sz="0" w:space="0" w:color="auto"/>
            <w:left w:val="none" w:sz="0" w:space="0" w:color="auto"/>
            <w:bottom w:val="none" w:sz="0" w:space="0" w:color="auto"/>
            <w:right w:val="none" w:sz="0" w:space="0" w:color="auto"/>
          </w:divBdr>
          <w:divsChild>
            <w:div w:id="1219627022">
              <w:marLeft w:val="0"/>
              <w:marRight w:val="0"/>
              <w:marTop w:val="0"/>
              <w:marBottom w:val="0"/>
              <w:divBdr>
                <w:top w:val="none" w:sz="0" w:space="0" w:color="auto"/>
                <w:left w:val="none" w:sz="0" w:space="0" w:color="auto"/>
                <w:bottom w:val="none" w:sz="0" w:space="0" w:color="auto"/>
                <w:right w:val="none" w:sz="0" w:space="0" w:color="auto"/>
              </w:divBdr>
            </w:div>
          </w:divsChild>
        </w:div>
        <w:div w:id="1705254075">
          <w:marLeft w:val="0"/>
          <w:marRight w:val="0"/>
          <w:marTop w:val="0"/>
          <w:marBottom w:val="0"/>
          <w:divBdr>
            <w:top w:val="none" w:sz="0" w:space="0" w:color="auto"/>
            <w:left w:val="none" w:sz="0" w:space="0" w:color="auto"/>
            <w:bottom w:val="none" w:sz="0" w:space="0" w:color="auto"/>
            <w:right w:val="none" w:sz="0" w:space="0" w:color="auto"/>
          </w:divBdr>
          <w:divsChild>
            <w:div w:id="1452362937">
              <w:marLeft w:val="0"/>
              <w:marRight w:val="0"/>
              <w:marTop w:val="0"/>
              <w:marBottom w:val="0"/>
              <w:divBdr>
                <w:top w:val="none" w:sz="0" w:space="0" w:color="auto"/>
                <w:left w:val="none" w:sz="0" w:space="0" w:color="auto"/>
                <w:bottom w:val="none" w:sz="0" w:space="0" w:color="auto"/>
                <w:right w:val="none" w:sz="0" w:space="0" w:color="auto"/>
              </w:divBdr>
            </w:div>
          </w:divsChild>
        </w:div>
        <w:div w:id="615453690">
          <w:marLeft w:val="0"/>
          <w:marRight w:val="0"/>
          <w:marTop w:val="0"/>
          <w:marBottom w:val="0"/>
          <w:divBdr>
            <w:top w:val="none" w:sz="0" w:space="0" w:color="auto"/>
            <w:left w:val="none" w:sz="0" w:space="0" w:color="auto"/>
            <w:bottom w:val="none" w:sz="0" w:space="0" w:color="auto"/>
            <w:right w:val="none" w:sz="0" w:space="0" w:color="auto"/>
          </w:divBdr>
          <w:divsChild>
            <w:div w:id="805127174">
              <w:marLeft w:val="0"/>
              <w:marRight w:val="0"/>
              <w:marTop w:val="0"/>
              <w:marBottom w:val="0"/>
              <w:divBdr>
                <w:top w:val="none" w:sz="0" w:space="0" w:color="auto"/>
                <w:left w:val="none" w:sz="0" w:space="0" w:color="auto"/>
                <w:bottom w:val="none" w:sz="0" w:space="0" w:color="auto"/>
                <w:right w:val="none" w:sz="0" w:space="0" w:color="auto"/>
              </w:divBdr>
            </w:div>
          </w:divsChild>
        </w:div>
        <w:div w:id="1247685695">
          <w:marLeft w:val="0"/>
          <w:marRight w:val="0"/>
          <w:marTop w:val="0"/>
          <w:marBottom w:val="0"/>
          <w:divBdr>
            <w:top w:val="none" w:sz="0" w:space="0" w:color="auto"/>
            <w:left w:val="none" w:sz="0" w:space="0" w:color="auto"/>
            <w:bottom w:val="none" w:sz="0" w:space="0" w:color="auto"/>
            <w:right w:val="none" w:sz="0" w:space="0" w:color="auto"/>
          </w:divBdr>
          <w:divsChild>
            <w:div w:id="1772772937">
              <w:marLeft w:val="0"/>
              <w:marRight w:val="0"/>
              <w:marTop w:val="0"/>
              <w:marBottom w:val="0"/>
              <w:divBdr>
                <w:top w:val="none" w:sz="0" w:space="0" w:color="auto"/>
                <w:left w:val="none" w:sz="0" w:space="0" w:color="auto"/>
                <w:bottom w:val="none" w:sz="0" w:space="0" w:color="auto"/>
                <w:right w:val="none" w:sz="0" w:space="0" w:color="auto"/>
              </w:divBdr>
            </w:div>
          </w:divsChild>
        </w:div>
        <w:div w:id="626280530">
          <w:marLeft w:val="0"/>
          <w:marRight w:val="0"/>
          <w:marTop w:val="0"/>
          <w:marBottom w:val="0"/>
          <w:divBdr>
            <w:top w:val="none" w:sz="0" w:space="0" w:color="auto"/>
            <w:left w:val="none" w:sz="0" w:space="0" w:color="auto"/>
            <w:bottom w:val="none" w:sz="0" w:space="0" w:color="auto"/>
            <w:right w:val="none" w:sz="0" w:space="0" w:color="auto"/>
          </w:divBdr>
          <w:divsChild>
            <w:div w:id="128479621">
              <w:marLeft w:val="0"/>
              <w:marRight w:val="0"/>
              <w:marTop w:val="0"/>
              <w:marBottom w:val="0"/>
              <w:divBdr>
                <w:top w:val="none" w:sz="0" w:space="0" w:color="auto"/>
                <w:left w:val="none" w:sz="0" w:space="0" w:color="auto"/>
                <w:bottom w:val="none" w:sz="0" w:space="0" w:color="auto"/>
                <w:right w:val="none" w:sz="0" w:space="0" w:color="auto"/>
              </w:divBdr>
            </w:div>
          </w:divsChild>
        </w:div>
        <w:div w:id="787045865">
          <w:marLeft w:val="0"/>
          <w:marRight w:val="0"/>
          <w:marTop w:val="0"/>
          <w:marBottom w:val="0"/>
          <w:divBdr>
            <w:top w:val="none" w:sz="0" w:space="0" w:color="auto"/>
            <w:left w:val="none" w:sz="0" w:space="0" w:color="auto"/>
            <w:bottom w:val="none" w:sz="0" w:space="0" w:color="auto"/>
            <w:right w:val="none" w:sz="0" w:space="0" w:color="auto"/>
          </w:divBdr>
          <w:divsChild>
            <w:div w:id="201134990">
              <w:marLeft w:val="0"/>
              <w:marRight w:val="0"/>
              <w:marTop w:val="0"/>
              <w:marBottom w:val="0"/>
              <w:divBdr>
                <w:top w:val="none" w:sz="0" w:space="0" w:color="auto"/>
                <w:left w:val="none" w:sz="0" w:space="0" w:color="auto"/>
                <w:bottom w:val="none" w:sz="0" w:space="0" w:color="auto"/>
                <w:right w:val="none" w:sz="0" w:space="0" w:color="auto"/>
              </w:divBdr>
            </w:div>
          </w:divsChild>
        </w:div>
        <w:div w:id="1887713662">
          <w:marLeft w:val="0"/>
          <w:marRight w:val="0"/>
          <w:marTop w:val="0"/>
          <w:marBottom w:val="0"/>
          <w:divBdr>
            <w:top w:val="none" w:sz="0" w:space="0" w:color="auto"/>
            <w:left w:val="none" w:sz="0" w:space="0" w:color="auto"/>
            <w:bottom w:val="none" w:sz="0" w:space="0" w:color="auto"/>
            <w:right w:val="none" w:sz="0" w:space="0" w:color="auto"/>
          </w:divBdr>
          <w:divsChild>
            <w:div w:id="1454401876">
              <w:marLeft w:val="0"/>
              <w:marRight w:val="0"/>
              <w:marTop w:val="0"/>
              <w:marBottom w:val="0"/>
              <w:divBdr>
                <w:top w:val="none" w:sz="0" w:space="0" w:color="auto"/>
                <w:left w:val="none" w:sz="0" w:space="0" w:color="auto"/>
                <w:bottom w:val="none" w:sz="0" w:space="0" w:color="auto"/>
                <w:right w:val="none" w:sz="0" w:space="0" w:color="auto"/>
              </w:divBdr>
            </w:div>
          </w:divsChild>
        </w:div>
        <w:div w:id="347214536">
          <w:marLeft w:val="0"/>
          <w:marRight w:val="0"/>
          <w:marTop w:val="0"/>
          <w:marBottom w:val="0"/>
          <w:divBdr>
            <w:top w:val="none" w:sz="0" w:space="0" w:color="auto"/>
            <w:left w:val="none" w:sz="0" w:space="0" w:color="auto"/>
            <w:bottom w:val="none" w:sz="0" w:space="0" w:color="auto"/>
            <w:right w:val="none" w:sz="0" w:space="0" w:color="auto"/>
          </w:divBdr>
          <w:divsChild>
            <w:div w:id="494419512">
              <w:marLeft w:val="0"/>
              <w:marRight w:val="0"/>
              <w:marTop w:val="0"/>
              <w:marBottom w:val="0"/>
              <w:divBdr>
                <w:top w:val="none" w:sz="0" w:space="0" w:color="auto"/>
                <w:left w:val="none" w:sz="0" w:space="0" w:color="auto"/>
                <w:bottom w:val="none" w:sz="0" w:space="0" w:color="auto"/>
                <w:right w:val="none" w:sz="0" w:space="0" w:color="auto"/>
              </w:divBdr>
            </w:div>
          </w:divsChild>
        </w:div>
        <w:div w:id="88015624">
          <w:marLeft w:val="0"/>
          <w:marRight w:val="0"/>
          <w:marTop w:val="0"/>
          <w:marBottom w:val="0"/>
          <w:divBdr>
            <w:top w:val="none" w:sz="0" w:space="0" w:color="auto"/>
            <w:left w:val="none" w:sz="0" w:space="0" w:color="auto"/>
            <w:bottom w:val="none" w:sz="0" w:space="0" w:color="auto"/>
            <w:right w:val="none" w:sz="0" w:space="0" w:color="auto"/>
          </w:divBdr>
          <w:divsChild>
            <w:div w:id="61610116">
              <w:marLeft w:val="0"/>
              <w:marRight w:val="0"/>
              <w:marTop w:val="0"/>
              <w:marBottom w:val="0"/>
              <w:divBdr>
                <w:top w:val="none" w:sz="0" w:space="0" w:color="auto"/>
                <w:left w:val="none" w:sz="0" w:space="0" w:color="auto"/>
                <w:bottom w:val="none" w:sz="0" w:space="0" w:color="auto"/>
                <w:right w:val="none" w:sz="0" w:space="0" w:color="auto"/>
              </w:divBdr>
            </w:div>
          </w:divsChild>
        </w:div>
        <w:div w:id="1985894265">
          <w:marLeft w:val="0"/>
          <w:marRight w:val="0"/>
          <w:marTop w:val="0"/>
          <w:marBottom w:val="0"/>
          <w:divBdr>
            <w:top w:val="none" w:sz="0" w:space="0" w:color="auto"/>
            <w:left w:val="none" w:sz="0" w:space="0" w:color="auto"/>
            <w:bottom w:val="none" w:sz="0" w:space="0" w:color="auto"/>
            <w:right w:val="none" w:sz="0" w:space="0" w:color="auto"/>
          </w:divBdr>
          <w:divsChild>
            <w:div w:id="1656958552">
              <w:marLeft w:val="0"/>
              <w:marRight w:val="0"/>
              <w:marTop w:val="0"/>
              <w:marBottom w:val="0"/>
              <w:divBdr>
                <w:top w:val="none" w:sz="0" w:space="0" w:color="auto"/>
                <w:left w:val="none" w:sz="0" w:space="0" w:color="auto"/>
                <w:bottom w:val="none" w:sz="0" w:space="0" w:color="auto"/>
                <w:right w:val="none" w:sz="0" w:space="0" w:color="auto"/>
              </w:divBdr>
            </w:div>
          </w:divsChild>
        </w:div>
        <w:div w:id="1428230743">
          <w:marLeft w:val="0"/>
          <w:marRight w:val="0"/>
          <w:marTop w:val="0"/>
          <w:marBottom w:val="0"/>
          <w:divBdr>
            <w:top w:val="none" w:sz="0" w:space="0" w:color="auto"/>
            <w:left w:val="none" w:sz="0" w:space="0" w:color="auto"/>
            <w:bottom w:val="none" w:sz="0" w:space="0" w:color="auto"/>
            <w:right w:val="none" w:sz="0" w:space="0" w:color="auto"/>
          </w:divBdr>
          <w:divsChild>
            <w:div w:id="1814567990">
              <w:marLeft w:val="0"/>
              <w:marRight w:val="0"/>
              <w:marTop w:val="0"/>
              <w:marBottom w:val="0"/>
              <w:divBdr>
                <w:top w:val="none" w:sz="0" w:space="0" w:color="auto"/>
                <w:left w:val="none" w:sz="0" w:space="0" w:color="auto"/>
                <w:bottom w:val="none" w:sz="0" w:space="0" w:color="auto"/>
                <w:right w:val="none" w:sz="0" w:space="0" w:color="auto"/>
              </w:divBdr>
            </w:div>
          </w:divsChild>
        </w:div>
        <w:div w:id="1210730207">
          <w:marLeft w:val="0"/>
          <w:marRight w:val="0"/>
          <w:marTop w:val="0"/>
          <w:marBottom w:val="0"/>
          <w:divBdr>
            <w:top w:val="none" w:sz="0" w:space="0" w:color="auto"/>
            <w:left w:val="none" w:sz="0" w:space="0" w:color="auto"/>
            <w:bottom w:val="none" w:sz="0" w:space="0" w:color="auto"/>
            <w:right w:val="none" w:sz="0" w:space="0" w:color="auto"/>
          </w:divBdr>
          <w:divsChild>
            <w:div w:id="371007072">
              <w:marLeft w:val="0"/>
              <w:marRight w:val="0"/>
              <w:marTop w:val="0"/>
              <w:marBottom w:val="0"/>
              <w:divBdr>
                <w:top w:val="none" w:sz="0" w:space="0" w:color="auto"/>
                <w:left w:val="none" w:sz="0" w:space="0" w:color="auto"/>
                <w:bottom w:val="none" w:sz="0" w:space="0" w:color="auto"/>
                <w:right w:val="none" w:sz="0" w:space="0" w:color="auto"/>
              </w:divBdr>
            </w:div>
          </w:divsChild>
        </w:div>
        <w:div w:id="1467315628">
          <w:marLeft w:val="0"/>
          <w:marRight w:val="0"/>
          <w:marTop w:val="0"/>
          <w:marBottom w:val="0"/>
          <w:divBdr>
            <w:top w:val="none" w:sz="0" w:space="0" w:color="auto"/>
            <w:left w:val="none" w:sz="0" w:space="0" w:color="auto"/>
            <w:bottom w:val="none" w:sz="0" w:space="0" w:color="auto"/>
            <w:right w:val="none" w:sz="0" w:space="0" w:color="auto"/>
          </w:divBdr>
          <w:divsChild>
            <w:div w:id="1764913315">
              <w:marLeft w:val="0"/>
              <w:marRight w:val="0"/>
              <w:marTop w:val="0"/>
              <w:marBottom w:val="0"/>
              <w:divBdr>
                <w:top w:val="none" w:sz="0" w:space="0" w:color="auto"/>
                <w:left w:val="none" w:sz="0" w:space="0" w:color="auto"/>
                <w:bottom w:val="none" w:sz="0" w:space="0" w:color="auto"/>
                <w:right w:val="none" w:sz="0" w:space="0" w:color="auto"/>
              </w:divBdr>
            </w:div>
          </w:divsChild>
        </w:div>
        <w:div w:id="1944804597">
          <w:marLeft w:val="0"/>
          <w:marRight w:val="0"/>
          <w:marTop w:val="0"/>
          <w:marBottom w:val="0"/>
          <w:divBdr>
            <w:top w:val="none" w:sz="0" w:space="0" w:color="auto"/>
            <w:left w:val="none" w:sz="0" w:space="0" w:color="auto"/>
            <w:bottom w:val="none" w:sz="0" w:space="0" w:color="auto"/>
            <w:right w:val="none" w:sz="0" w:space="0" w:color="auto"/>
          </w:divBdr>
          <w:divsChild>
            <w:div w:id="2013952435">
              <w:marLeft w:val="0"/>
              <w:marRight w:val="0"/>
              <w:marTop w:val="0"/>
              <w:marBottom w:val="0"/>
              <w:divBdr>
                <w:top w:val="none" w:sz="0" w:space="0" w:color="auto"/>
                <w:left w:val="none" w:sz="0" w:space="0" w:color="auto"/>
                <w:bottom w:val="none" w:sz="0" w:space="0" w:color="auto"/>
                <w:right w:val="none" w:sz="0" w:space="0" w:color="auto"/>
              </w:divBdr>
            </w:div>
          </w:divsChild>
        </w:div>
        <w:div w:id="955015782">
          <w:marLeft w:val="0"/>
          <w:marRight w:val="0"/>
          <w:marTop w:val="0"/>
          <w:marBottom w:val="0"/>
          <w:divBdr>
            <w:top w:val="none" w:sz="0" w:space="0" w:color="auto"/>
            <w:left w:val="none" w:sz="0" w:space="0" w:color="auto"/>
            <w:bottom w:val="none" w:sz="0" w:space="0" w:color="auto"/>
            <w:right w:val="none" w:sz="0" w:space="0" w:color="auto"/>
          </w:divBdr>
          <w:divsChild>
            <w:div w:id="918097278">
              <w:marLeft w:val="0"/>
              <w:marRight w:val="0"/>
              <w:marTop w:val="0"/>
              <w:marBottom w:val="0"/>
              <w:divBdr>
                <w:top w:val="none" w:sz="0" w:space="0" w:color="auto"/>
                <w:left w:val="none" w:sz="0" w:space="0" w:color="auto"/>
                <w:bottom w:val="none" w:sz="0" w:space="0" w:color="auto"/>
                <w:right w:val="none" w:sz="0" w:space="0" w:color="auto"/>
              </w:divBdr>
            </w:div>
          </w:divsChild>
        </w:div>
        <w:div w:id="725951746">
          <w:marLeft w:val="0"/>
          <w:marRight w:val="0"/>
          <w:marTop w:val="0"/>
          <w:marBottom w:val="0"/>
          <w:divBdr>
            <w:top w:val="none" w:sz="0" w:space="0" w:color="auto"/>
            <w:left w:val="none" w:sz="0" w:space="0" w:color="auto"/>
            <w:bottom w:val="none" w:sz="0" w:space="0" w:color="auto"/>
            <w:right w:val="none" w:sz="0" w:space="0" w:color="auto"/>
          </w:divBdr>
          <w:divsChild>
            <w:div w:id="2023049546">
              <w:marLeft w:val="0"/>
              <w:marRight w:val="0"/>
              <w:marTop w:val="0"/>
              <w:marBottom w:val="0"/>
              <w:divBdr>
                <w:top w:val="none" w:sz="0" w:space="0" w:color="auto"/>
                <w:left w:val="none" w:sz="0" w:space="0" w:color="auto"/>
                <w:bottom w:val="none" w:sz="0" w:space="0" w:color="auto"/>
                <w:right w:val="none" w:sz="0" w:space="0" w:color="auto"/>
              </w:divBdr>
            </w:div>
          </w:divsChild>
        </w:div>
        <w:div w:id="761993326">
          <w:marLeft w:val="0"/>
          <w:marRight w:val="0"/>
          <w:marTop w:val="0"/>
          <w:marBottom w:val="0"/>
          <w:divBdr>
            <w:top w:val="none" w:sz="0" w:space="0" w:color="auto"/>
            <w:left w:val="none" w:sz="0" w:space="0" w:color="auto"/>
            <w:bottom w:val="none" w:sz="0" w:space="0" w:color="auto"/>
            <w:right w:val="none" w:sz="0" w:space="0" w:color="auto"/>
          </w:divBdr>
          <w:divsChild>
            <w:div w:id="1193347204">
              <w:marLeft w:val="0"/>
              <w:marRight w:val="0"/>
              <w:marTop w:val="0"/>
              <w:marBottom w:val="0"/>
              <w:divBdr>
                <w:top w:val="none" w:sz="0" w:space="0" w:color="auto"/>
                <w:left w:val="none" w:sz="0" w:space="0" w:color="auto"/>
                <w:bottom w:val="none" w:sz="0" w:space="0" w:color="auto"/>
                <w:right w:val="none" w:sz="0" w:space="0" w:color="auto"/>
              </w:divBdr>
            </w:div>
          </w:divsChild>
        </w:div>
        <w:div w:id="673803423">
          <w:marLeft w:val="0"/>
          <w:marRight w:val="0"/>
          <w:marTop w:val="0"/>
          <w:marBottom w:val="0"/>
          <w:divBdr>
            <w:top w:val="none" w:sz="0" w:space="0" w:color="auto"/>
            <w:left w:val="none" w:sz="0" w:space="0" w:color="auto"/>
            <w:bottom w:val="none" w:sz="0" w:space="0" w:color="auto"/>
            <w:right w:val="none" w:sz="0" w:space="0" w:color="auto"/>
          </w:divBdr>
          <w:divsChild>
            <w:div w:id="1044868203">
              <w:marLeft w:val="0"/>
              <w:marRight w:val="0"/>
              <w:marTop w:val="0"/>
              <w:marBottom w:val="0"/>
              <w:divBdr>
                <w:top w:val="none" w:sz="0" w:space="0" w:color="auto"/>
                <w:left w:val="none" w:sz="0" w:space="0" w:color="auto"/>
                <w:bottom w:val="none" w:sz="0" w:space="0" w:color="auto"/>
                <w:right w:val="none" w:sz="0" w:space="0" w:color="auto"/>
              </w:divBdr>
            </w:div>
            <w:div w:id="1767799993">
              <w:marLeft w:val="0"/>
              <w:marRight w:val="0"/>
              <w:marTop w:val="0"/>
              <w:marBottom w:val="0"/>
              <w:divBdr>
                <w:top w:val="none" w:sz="0" w:space="0" w:color="auto"/>
                <w:left w:val="none" w:sz="0" w:space="0" w:color="auto"/>
                <w:bottom w:val="none" w:sz="0" w:space="0" w:color="auto"/>
                <w:right w:val="none" w:sz="0" w:space="0" w:color="auto"/>
              </w:divBdr>
            </w:div>
            <w:div w:id="1887257722">
              <w:marLeft w:val="0"/>
              <w:marRight w:val="0"/>
              <w:marTop w:val="0"/>
              <w:marBottom w:val="0"/>
              <w:divBdr>
                <w:top w:val="none" w:sz="0" w:space="0" w:color="auto"/>
                <w:left w:val="none" w:sz="0" w:space="0" w:color="auto"/>
                <w:bottom w:val="none" w:sz="0" w:space="0" w:color="auto"/>
                <w:right w:val="none" w:sz="0" w:space="0" w:color="auto"/>
              </w:divBdr>
            </w:div>
          </w:divsChild>
        </w:div>
        <w:div w:id="2098744352">
          <w:marLeft w:val="0"/>
          <w:marRight w:val="0"/>
          <w:marTop w:val="0"/>
          <w:marBottom w:val="0"/>
          <w:divBdr>
            <w:top w:val="none" w:sz="0" w:space="0" w:color="auto"/>
            <w:left w:val="none" w:sz="0" w:space="0" w:color="auto"/>
            <w:bottom w:val="none" w:sz="0" w:space="0" w:color="auto"/>
            <w:right w:val="none" w:sz="0" w:space="0" w:color="auto"/>
          </w:divBdr>
          <w:divsChild>
            <w:div w:id="805051684">
              <w:marLeft w:val="0"/>
              <w:marRight w:val="0"/>
              <w:marTop w:val="0"/>
              <w:marBottom w:val="0"/>
              <w:divBdr>
                <w:top w:val="none" w:sz="0" w:space="0" w:color="auto"/>
                <w:left w:val="none" w:sz="0" w:space="0" w:color="auto"/>
                <w:bottom w:val="none" w:sz="0" w:space="0" w:color="auto"/>
                <w:right w:val="none" w:sz="0" w:space="0" w:color="auto"/>
              </w:divBdr>
            </w:div>
          </w:divsChild>
        </w:div>
        <w:div w:id="1275555353">
          <w:marLeft w:val="0"/>
          <w:marRight w:val="0"/>
          <w:marTop w:val="0"/>
          <w:marBottom w:val="0"/>
          <w:divBdr>
            <w:top w:val="none" w:sz="0" w:space="0" w:color="auto"/>
            <w:left w:val="none" w:sz="0" w:space="0" w:color="auto"/>
            <w:bottom w:val="none" w:sz="0" w:space="0" w:color="auto"/>
            <w:right w:val="none" w:sz="0" w:space="0" w:color="auto"/>
          </w:divBdr>
          <w:divsChild>
            <w:div w:id="1966350243">
              <w:marLeft w:val="0"/>
              <w:marRight w:val="0"/>
              <w:marTop w:val="0"/>
              <w:marBottom w:val="0"/>
              <w:divBdr>
                <w:top w:val="none" w:sz="0" w:space="0" w:color="auto"/>
                <w:left w:val="none" w:sz="0" w:space="0" w:color="auto"/>
                <w:bottom w:val="none" w:sz="0" w:space="0" w:color="auto"/>
                <w:right w:val="none" w:sz="0" w:space="0" w:color="auto"/>
              </w:divBdr>
            </w:div>
          </w:divsChild>
        </w:div>
        <w:div w:id="1808621108">
          <w:marLeft w:val="0"/>
          <w:marRight w:val="0"/>
          <w:marTop w:val="0"/>
          <w:marBottom w:val="0"/>
          <w:divBdr>
            <w:top w:val="none" w:sz="0" w:space="0" w:color="auto"/>
            <w:left w:val="none" w:sz="0" w:space="0" w:color="auto"/>
            <w:bottom w:val="none" w:sz="0" w:space="0" w:color="auto"/>
            <w:right w:val="none" w:sz="0" w:space="0" w:color="auto"/>
          </w:divBdr>
          <w:divsChild>
            <w:div w:id="1750731182">
              <w:marLeft w:val="0"/>
              <w:marRight w:val="0"/>
              <w:marTop w:val="0"/>
              <w:marBottom w:val="0"/>
              <w:divBdr>
                <w:top w:val="none" w:sz="0" w:space="0" w:color="auto"/>
                <w:left w:val="none" w:sz="0" w:space="0" w:color="auto"/>
                <w:bottom w:val="none" w:sz="0" w:space="0" w:color="auto"/>
                <w:right w:val="none" w:sz="0" w:space="0" w:color="auto"/>
              </w:divBdr>
            </w:div>
          </w:divsChild>
        </w:div>
        <w:div w:id="1519156664">
          <w:marLeft w:val="0"/>
          <w:marRight w:val="0"/>
          <w:marTop w:val="0"/>
          <w:marBottom w:val="0"/>
          <w:divBdr>
            <w:top w:val="none" w:sz="0" w:space="0" w:color="auto"/>
            <w:left w:val="none" w:sz="0" w:space="0" w:color="auto"/>
            <w:bottom w:val="none" w:sz="0" w:space="0" w:color="auto"/>
            <w:right w:val="none" w:sz="0" w:space="0" w:color="auto"/>
          </w:divBdr>
          <w:divsChild>
            <w:div w:id="633873950">
              <w:marLeft w:val="0"/>
              <w:marRight w:val="0"/>
              <w:marTop w:val="0"/>
              <w:marBottom w:val="0"/>
              <w:divBdr>
                <w:top w:val="none" w:sz="0" w:space="0" w:color="auto"/>
                <w:left w:val="none" w:sz="0" w:space="0" w:color="auto"/>
                <w:bottom w:val="none" w:sz="0" w:space="0" w:color="auto"/>
                <w:right w:val="none" w:sz="0" w:space="0" w:color="auto"/>
              </w:divBdr>
            </w:div>
          </w:divsChild>
        </w:div>
        <w:div w:id="226065099">
          <w:marLeft w:val="0"/>
          <w:marRight w:val="0"/>
          <w:marTop w:val="0"/>
          <w:marBottom w:val="0"/>
          <w:divBdr>
            <w:top w:val="none" w:sz="0" w:space="0" w:color="auto"/>
            <w:left w:val="none" w:sz="0" w:space="0" w:color="auto"/>
            <w:bottom w:val="none" w:sz="0" w:space="0" w:color="auto"/>
            <w:right w:val="none" w:sz="0" w:space="0" w:color="auto"/>
          </w:divBdr>
          <w:divsChild>
            <w:div w:id="919410333">
              <w:marLeft w:val="0"/>
              <w:marRight w:val="0"/>
              <w:marTop w:val="0"/>
              <w:marBottom w:val="0"/>
              <w:divBdr>
                <w:top w:val="none" w:sz="0" w:space="0" w:color="auto"/>
                <w:left w:val="none" w:sz="0" w:space="0" w:color="auto"/>
                <w:bottom w:val="none" w:sz="0" w:space="0" w:color="auto"/>
                <w:right w:val="none" w:sz="0" w:space="0" w:color="auto"/>
              </w:divBdr>
            </w:div>
          </w:divsChild>
        </w:div>
        <w:div w:id="1968462671">
          <w:marLeft w:val="0"/>
          <w:marRight w:val="0"/>
          <w:marTop w:val="0"/>
          <w:marBottom w:val="0"/>
          <w:divBdr>
            <w:top w:val="none" w:sz="0" w:space="0" w:color="auto"/>
            <w:left w:val="none" w:sz="0" w:space="0" w:color="auto"/>
            <w:bottom w:val="none" w:sz="0" w:space="0" w:color="auto"/>
            <w:right w:val="none" w:sz="0" w:space="0" w:color="auto"/>
          </w:divBdr>
          <w:divsChild>
            <w:div w:id="1740862078">
              <w:marLeft w:val="0"/>
              <w:marRight w:val="0"/>
              <w:marTop w:val="0"/>
              <w:marBottom w:val="0"/>
              <w:divBdr>
                <w:top w:val="none" w:sz="0" w:space="0" w:color="auto"/>
                <w:left w:val="none" w:sz="0" w:space="0" w:color="auto"/>
                <w:bottom w:val="none" w:sz="0" w:space="0" w:color="auto"/>
                <w:right w:val="none" w:sz="0" w:space="0" w:color="auto"/>
              </w:divBdr>
            </w:div>
          </w:divsChild>
        </w:div>
        <w:div w:id="1047221114">
          <w:marLeft w:val="0"/>
          <w:marRight w:val="0"/>
          <w:marTop w:val="0"/>
          <w:marBottom w:val="0"/>
          <w:divBdr>
            <w:top w:val="none" w:sz="0" w:space="0" w:color="auto"/>
            <w:left w:val="none" w:sz="0" w:space="0" w:color="auto"/>
            <w:bottom w:val="none" w:sz="0" w:space="0" w:color="auto"/>
            <w:right w:val="none" w:sz="0" w:space="0" w:color="auto"/>
          </w:divBdr>
          <w:divsChild>
            <w:div w:id="195823241">
              <w:marLeft w:val="0"/>
              <w:marRight w:val="0"/>
              <w:marTop w:val="0"/>
              <w:marBottom w:val="0"/>
              <w:divBdr>
                <w:top w:val="none" w:sz="0" w:space="0" w:color="auto"/>
                <w:left w:val="none" w:sz="0" w:space="0" w:color="auto"/>
                <w:bottom w:val="none" w:sz="0" w:space="0" w:color="auto"/>
                <w:right w:val="none" w:sz="0" w:space="0" w:color="auto"/>
              </w:divBdr>
            </w:div>
          </w:divsChild>
        </w:div>
        <w:div w:id="448864272">
          <w:marLeft w:val="0"/>
          <w:marRight w:val="0"/>
          <w:marTop w:val="0"/>
          <w:marBottom w:val="0"/>
          <w:divBdr>
            <w:top w:val="none" w:sz="0" w:space="0" w:color="auto"/>
            <w:left w:val="none" w:sz="0" w:space="0" w:color="auto"/>
            <w:bottom w:val="none" w:sz="0" w:space="0" w:color="auto"/>
            <w:right w:val="none" w:sz="0" w:space="0" w:color="auto"/>
          </w:divBdr>
          <w:divsChild>
            <w:div w:id="275144057">
              <w:marLeft w:val="0"/>
              <w:marRight w:val="0"/>
              <w:marTop w:val="0"/>
              <w:marBottom w:val="0"/>
              <w:divBdr>
                <w:top w:val="none" w:sz="0" w:space="0" w:color="auto"/>
                <w:left w:val="none" w:sz="0" w:space="0" w:color="auto"/>
                <w:bottom w:val="none" w:sz="0" w:space="0" w:color="auto"/>
                <w:right w:val="none" w:sz="0" w:space="0" w:color="auto"/>
              </w:divBdr>
            </w:div>
          </w:divsChild>
        </w:div>
        <w:div w:id="1113866700">
          <w:marLeft w:val="0"/>
          <w:marRight w:val="0"/>
          <w:marTop w:val="0"/>
          <w:marBottom w:val="0"/>
          <w:divBdr>
            <w:top w:val="none" w:sz="0" w:space="0" w:color="auto"/>
            <w:left w:val="none" w:sz="0" w:space="0" w:color="auto"/>
            <w:bottom w:val="none" w:sz="0" w:space="0" w:color="auto"/>
            <w:right w:val="none" w:sz="0" w:space="0" w:color="auto"/>
          </w:divBdr>
          <w:divsChild>
            <w:div w:id="455876622">
              <w:marLeft w:val="0"/>
              <w:marRight w:val="0"/>
              <w:marTop w:val="0"/>
              <w:marBottom w:val="0"/>
              <w:divBdr>
                <w:top w:val="none" w:sz="0" w:space="0" w:color="auto"/>
                <w:left w:val="none" w:sz="0" w:space="0" w:color="auto"/>
                <w:bottom w:val="none" w:sz="0" w:space="0" w:color="auto"/>
                <w:right w:val="none" w:sz="0" w:space="0" w:color="auto"/>
              </w:divBdr>
            </w:div>
          </w:divsChild>
        </w:div>
        <w:div w:id="1277953755">
          <w:marLeft w:val="0"/>
          <w:marRight w:val="0"/>
          <w:marTop w:val="0"/>
          <w:marBottom w:val="0"/>
          <w:divBdr>
            <w:top w:val="none" w:sz="0" w:space="0" w:color="auto"/>
            <w:left w:val="none" w:sz="0" w:space="0" w:color="auto"/>
            <w:bottom w:val="none" w:sz="0" w:space="0" w:color="auto"/>
            <w:right w:val="none" w:sz="0" w:space="0" w:color="auto"/>
          </w:divBdr>
          <w:divsChild>
            <w:div w:id="1167746464">
              <w:marLeft w:val="0"/>
              <w:marRight w:val="0"/>
              <w:marTop w:val="0"/>
              <w:marBottom w:val="0"/>
              <w:divBdr>
                <w:top w:val="none" w:sz="0" w:space="0" w:color="auto"/>
                <w:left w:val="none" w:sz="0" w:space="0" w:color="auto"/>
                <w:bottom w:val="none" w:sz="0" w:space="0" w:color="auto"/>
                <w:right w:val="none" w:sz="0" w:space="0" w:color="auto"/>
              </w:divBdr>
            </w:div>
          </w:divsChild>
        </w:div>
        <w:div w:id="1879126392">
          <w:marLeft w:val="0"/>
          <w:marRight w:val="0"/>
          <w:marTop w:val="0"/>
          <w:marBottom w:val="0"/>
          <w:divBdr>
            <w:top w:val="none" w:sz="0" w:space="0" w:color="auto"/>
            <w:left w:val="none" w:sz="0" w:space="0" w:color="auto"/>
            <w:bottom w:val="none" w:sz="0" w:space="0" w:color="auto"/>
            <w:right w:val="none" w:sz="0" w:space="0" w:color="auto"/>
          </w:divBdr>
          <w:divsChild>
            <w:div w:id="91630798">
              <w:marLeft w:val="0"/>
              <w:marRight w:val="0"/>
              <w:marTop w:val="0"/>
              <w:marBottom w:val="0"/>
              <w:divBdr>
                <w:top w:val="none" w:sz="0" w:space="0" w:color="auto"/>
                <w:left w:val="none" w:sz="0" w:space="0" w:color="auto"/>
                <w:bottom w:val="none" w:sz="0" w:space="0" w:color="auto"/>
                <w:right w:val="none" w:sz="0" w:space="0" w:color="auto"/>
              </w:divBdr>
            </w:div>
          </w:divsChild>
        </w:div>
        <w:div w:id="1988826222">
          <w:marLeft w:val="0"/>
          <w:marRight w:val="0"/>
          <w:marTop w:val="0"/>
          <w:marBottom w:val="0"/>
          <w:divBdr>
            <w:top w:val="none" w:sz="0" w:space="0" w:color="auto"/>
            <w:left w:val="none" w:sz="0" w:space="0" w:color="auto"/>
            <w:bottom w:val="none" w:sz="0" w:space="0" w:color="auto"/>
            <w:right w:val="none" w:sz="0" w:space="0" w:color="auto"/>
          </w:divBdr>
          <w:divsChild>
            <w:div w:id="1884051158">
              <w:marLeft w:val="0"/>
              <w:marRight w:val="0"/>
              <w:marTop w:val="0"/>
              <w:marBottom w:val="0"/>
              <w:divBdr>
                <w:top w:val="none" w:sz="0" w:space="0" w:color="auto"/>
                <w:left w:val="none" w:sz="0" w:space="0" w:color="auto"/>
                <w:bottom w:val="none" w:sz="0" w:space="0" w:color="auto"/>
                <w:right w:val="none" w:sz="0" w:space="0" w:color="auto"/>
              </w:divBdr>
            </w:div>
          </w:divsChild>
        </w:div>
        <w:div w:id="618491285">
          <w:marLeft w:val="0"/>
          <w:marRight w:val="0"/>
          <w:marTop w:val="0"/>
          <w:marBottom w:val="0"/>
          <w:divBdr>
            <w:top w:val="none" w:sz="0" w:space="0" w:color="auto"/>
            <w:left w:val="none" w:sz="0" w:space="0" w:color="auto"/>
            <w:bottom w:val="none" w:sz="0" w:space="0" w:color="auto"/>
            <w:right w:val="none" w:sz="0" w:space="0" w:color="auto"/>
          </w:divBdr>
          <w:divsChild>
            <w:div w:id="1610433912">
              <w:marLeft w:val="0"/>
              <w:marRight w:val="0"/>
              <w:marTop w:val="0"/>
              <w:marBottom w:val="0"/>
              <w:divBdr>
                <w:top w:val="none" w:sz="0" w:space="0" w:color="auto"/>
                <w:left w:val="none" w:sz="0" w:space="0" w:color="auto"/>
                <w:bottom w:val="none" w:sz="0" w:space="0" w:color="auto"/>
                <w:right w:val="none" w:sz="0" w:space="0" w:color="auto"/>
              </w:divBdr>
            </w:div>
          </w:divsChild>
        </w:div>
        <w:div w:id="1796176590">
          <w:marLeft w:val="0"/>
          <w:marRight w:val="0"/>
          <w:marTop w:val="0"/>
          <w:marBottom w:val="0"/>
          <w:divBdr>
            <w:top w:val="none" w:sz="0" w:space="0" w:color="auto"/>
            <w:left w:val="none" w:sz="0" w:space="0" w:color="auto"/>
            <w:bottom w:val="none" w:sz="0" w:space="0" w:color="auto"/>
            <w:right w:val="none" w:sz="0" w:space="0" w:color="auto"/>
          </w:divBdr>
          <w:divsChild>
            <w:div w:id="665398238">
              <w:marLeft w:val="0"/>
              <w:marRight w:val="0"/>
              <w:marTop w:val="0"/>
              <w:marBottom w:val="0"/>
              <w:divBdr>
                <w:top w:val="none" w:sz="0" w:space="0" w:color="auto"/>
                <w:left w:val="none" w:sz="0" w:space="0" w:color="auto"/>
                <w:bottom w:val="none" w:sz="0" w:space="0" w:color="auto"/>
                <w:right w:val="none" w:sz="0" w:space="0" w:color="auto"/>
              </w:divBdr>
            </w:div>
          </w:divsChild>
        </w:div>
        <w:div w:id="1787968913">
          <w:marLeft w:val="0"/>
          <w:marRight w:val="0"/>
          <w:marTop w:val="0"/>
          <w:marBottom w:val="0"/>
          <w:divBdr>
            <w:top w:val="none" w:sz="0" w:space="0" w:color="auto"/>
            <w:left w:val="none" w:sz="0" w:space="0" w:color="auto"/>
            <w:bottom w:val="none" w:sz="0" w:space="0" w:color="auto"/>
            <w:right w:val="none" w:sz="0" w:space="0" w:color="auto"/>
          </w:divBdr>
          <w:divsChild>
            <w:div w:id="1661959393">
              <w:marLeft w:val="0"/>
              <w:marRight w:val="0"/>
              <w:marTop w:val="0"/>
              <w:marBottom w:val="0"/>
              <w:divBdr>
                <w:top w:val="none" w:sz="0" w:space="0" w:color="auto"/>
                <w:left w:val="none" w:sz="0" w:space="0" w:color="auto"/>
                <w:bottom w:val="none" w:sz="0" w:space="0" w:color="auto"/>
                <w:right w:val="none" w:sz="0" w:space="0" w:color="auto"/>
              </w:divBdr>
            </w:div>
          </w:divsChild>
        </w:div>
        <w:div w:id="818377940">
          <w:marLeft w:val="0"/>
          <w:marRight w:val="0"/>
          <w:marTop w:val="0"/>
          <w:marBottom w:val="0"/>
          <w:divBdr>
            <w:top w:val="none" w:sz="0" w:space="0" w:color="auto"/>
            <w:left w:val="none" w:sz="0" w:space="0" w:color="auto"/>
            <w:bottom w:val="none" w:sz="0" w:space="0" w:color="auto"/>
            <w:right w:val="none" w:sz="0" w:space="0" w:color="auto"/>
          </w:divBdr>
          <w:divsChild>
            <w:div w:id="1823695773">
              <w:marLeft w:val="0"/>
              <w:marRight w:val="0"/>
              <w:marTop w:val="0"/>
              <w:marBottom w:val="0"/>
              <w:divBdr>
                <w:top w:val="none" w:sz="0" w:space="0" w:color="auto"/>
                <w:left w:val="none" w:sz="0" w:space="0" w:color="auto"/>
                <w:bottom w:val="none" w:sz="0" w:space="0" w:color="auto"/>
                <w:right w:val="none" w:sz="0" w:space="0" w:color="auto"/>
              </w:divBdr>
            </w:div>
          </w:divsChild>
        </w:div>
        <w:div w:id="2114543804">
          <w:marLeft w:val="0"/>
          <w:marRight w:val="0"/>
          <w:marTop w:val="0"/>
          <w:marBottom w:val="0"/>
          <w:divBdr>
            <w:top w:val="none" w:sz="0" w:space="0" w:color="auto"/>
            <w:left w:val="none" w:sz="0" w:space="0" w:color="auto"/>
            <w:bottom w:val="none" w:sz="0" w:space="0" w:color="auto"/>
            <w:right w:val="none" w:sz="0" w:space="0" w:color="auto"/>
          </w:divBdr>
          <w:divsChild>
            <w:div w:id="161288073">
              <w:marLeft w:val="0"/>
              <w:marRight w:val="0"/>
              <w:marTop w:val="0"/>
              <w:marBottom w:val="0"/>
              <w:divBdr>
                <w:top w:val="none" w:sz="0" w:space="0" w:color="auto"/>
                <w:left w:val="none" w:sz="0" w:space="0" w:color="auto"/>
                <w:bottom w:val="none" w:sz="0" w:space="0" w:color="auto"/>
                <w:right w:val="none" w:sz="0" w:space="0" w:color="auto"/>
              </w:divBdr>
            </w:div>
          </w:divsChild>
        </w:div>
        <w:div w:id="1496994906">
          <w:marLeft w:val="0"/>
          <w:marRight w:val="0"/>
          <w:marTop w:val="0"/>
          <w:marBottom w:val="0"/>
          <w:divBdr>
            <w:top w:val="none" w:sz="0" w:space="0" w:color="auto"/>
            <w:left w:val="none" w:sz="0" w:space="0" w:color="auto"/>
            <w:bottom w:val="none" w:sz="0" w:space="0" w:color="auto"/>
            <w:right w:val="none" w:sz="0" w:space="0" w:color="auto"/>
          </w:divBdr>
          <w:divsChild>
            <w:div w:id="721291911">
              <w:marLeft w:val="0"/>
              <w:marRight w:val="0"/>
              <w:marTop w:val="0"/>
              <w:marBottom w:val="0"/>
              <w:divBdr>
                <w:top w:val="none" w:sz="0" w:space="0" w:color="auto"/>
                <w:left w:val="none" w:sz="0" w:space="0" w:color="auto"/>
                <w:bottom w:val="none" w:sz="0" w:space="0" w:color="auto"/>
                <w:right w:val="none" w:sz="0" w:space="0" w:color="auto"/>
              </w:divBdr>
            </w:div>
          </w:divsChild>
        </w:div>
        <w:div w:id="1004087297">
          <w:marLeft w:val="0"/>
          <w:marRight w:val="0"/>
          <w:marTop w:val="0"/>
          <w:marBottom w:val="0"/>
          <w:divBdr>
            <w:top w:val="none" w:sz="0" w:space="0" w:color="auto"/>
            <w:left w:val="none" w:sz="0" w:space="0" w:color="auto"/>
            <w:bottom w:val="none" w:sz="0" w:space="0" w:color="auto"/>
            <w:right w:val="none" w:sz="0" w:space="0" w:color="auto"/>
          </w:divBdr>
          <w:divsChild>
            <w:div w:id="544604372">
              <w:marLeft w:val="0"/>
              <w:marRight w:val="0"/>
              <w:marTop w:val="0"/>
              <w:marBottom w:val="0"/>
              <w:divBdr>
                <w:top w:val="none" w:sz="0" w:space="0" w:color="auto"/>
                <w:left w:val="none" w:sz="0" w:space="0" w:color="auto"/>
                <w:bottom w:val="none" w:sz="0" w:space="0" w:color="auto"/>
                <w:right w:val="none" w:sz="0" w:space="0" w:color="auto"/>
              </w:divBdr>
            </w:div>
          </w:divsChild>
        </w:div>
        <w:div w:id="1776515898">
          <w:marLeft w:val="0"/>
          <w:marRight w:val="0"/>
          <w:marTop w:val="0"/>
          <w:marBottom w:val="0"/>
          <w:divBdr>
            <w:top w:val="none" w:sz="0" w:space="0" w:color="auto"/>
            <w:left w:val="none" w:sz="0" w:space="0" w:color="auto"/>
            <w:bottom w:val="none" w:sz="0" w:space="0" w:color="auto"/>
            <w:right w:val="none" w:sz="0" w:space="0" w:color="auto"/>
          </w:divBdr>
          <w:divsChild>
            <w:div w:id="852766072">
              <w:marLeft w:val="0"/>
              <w:marRight w:val="0"/>
              <w:marTop w:val="0"/>
              <w:marBottom w:val="0"/>
              <w:divBdr>
                <w:top w:val="none" w:sz="0" w:space="0" w:color="auto"/>
                <w:left w:val="none" w:sz="0" w:space="0" w:color="auto"/>
                <w:bottom w:val="none" w:sz="0" w:space="0" w:color="auto"/>
                <w:right w:val="none" w:sz="0" w:space="0" w:color="auto"/>
              </w:divBdr>
            </w:div>
          </w:divsChild>
        </w:div>
        <w:div w:id="643974758">
          <w:marLeft w:val="0"/>
          <w:marRight w:val="0"/>
          <w:marTop w:val="0"/>
          <w:marBottom w:val="0"/>
          <w:divBdr>
            <w:top w:val="none" w:sz="0" w:space="0" w:color="auto"/>
            <w:left w:val="none" w:sz="0" w:space="0" w:color="auto"/>
            <w:bottom w:val="none" w:sz="0" w:space="0" w:color="auto"/>
            <w:right w:val="none" w:sz="0" w:space="0" w:color="auto"/>
          </w:divBdr>
          <w:divsChild>
            <w:div w:id="10491916">
              <w:marLeft w:val="0"/>
              <w:marRight w:val="0"/>
              <w:marTop w:val="0"/>
              <w:marBottom w:val="0"/>
              <w:divBdr>
                <w:top w:val="none" w:sz="0" w:space="0" w:color="auto"/>
                <w:left w:val="none" w:sz="0" w:space="0" w:color="auto"/>
                <w:bottom w:val="none" w:sz="0" w:space="0" w:color="auto"/>
                <w:right w:val="none" w:sz="0" w:space="0" w:color="auto"/>
              </w:divBdr>
            </w:div>
          </w:divsChild>
        </w:div>
        <w:div w:id="1566797672">
          <w:marLeft w:val="0"/>
          <w:marRight w:val="0"/>
          <w:marTop w:val="0"/>
          <w:marBottom w:val="0"/>
          <w:divBdr>
            <w:top w:val="none" w:sz="0" w:space="0" w:color="auto"/>
            <w:left w:val="none" w:sz="0" w:space="0" w:color="auto"/>
            <w:bottom w:val="none" w:sz="0" w:space="0" w:color="auto"/>
            <w:right w:val="none" w:sz="0" w:space="0" w:color="auto"/>
          </w:divBdr>
          <w:divsChild>
            <w:div w:id="1263536868">
              <w:marLeft w:val="0"/>
              <w:marRight w:val="0"/>
              <w:marTop w:val="0"/>
              <w:marBottom w:val="0"/>
              <w:divBdr>
                <w:top w:val="none" w:sz="0" w:space="0" w:color="auto"/>
                <w:left w:val="none" w:sz="0" w:space="0" w:color="auto"/>
                <w:bottom w:val="none" w:sz="0" w:space="0" w:color="auto"/>
                <w:right w:val="none" w:sz="0" w:space="0" w:color="auto"/>
              </w:divBdr>
            </w:div>
          </w:divsChild>
        </w:div>
        <w:div w:id="1219130267">
          <w:marLeft w:val="0"/>
          <w:marRight w:val="0"/>
          <w:marTop w:val="0"/>
          <w:marBottom w:val="0"/>
          <w:divBdr>
            <w:top w:val="none" w:sz="0" w:space="0" w:color="auto"/>
            <w:left w:val="none" w:sz="0" w:space="0" w:color="auto"/>
            <w:bottom w:val="none" w:sz="0" w:space="0" w:color="auto"/>
            <w:right w:val="none" w:sz="0" w:space="0" w:color="auto"/>
          </w:divBdr>
          <w:divsChild>
            <w:div w:id="536740883">
              <w:marLeft w:val="0"/>
              <w:marRight w:val="0"/>
              <w:marTop w:val="0"/>
              <w:marBottom w:val="0"/>
              <w:divBdr>
                <w:top w:val="none" w:sz="0" w:space="0" w:color="auto"/>
                <w:left w:val="none" w:sz="0" w:space="0" w:color="auto"/>
                <w:bottom w:val="none" w:sz="0" w:space="0" w:color="auto"/>
                <w:right w:val="none" w:sz="0" w:space="0" w:color="auto"/>
              </w:divBdr>
            </w:div>
          </w:divsChild>
        </w:div>
        <w:div w:id="1862862053">
          <w:marLeft w:val="0"/>
          <w:marRight w:val="0"/>
          <w:marTop w:val="0"/>
          <w:marBottom w:val="0"/>
          <w:divBdr>
            <w:top w:val="none" w:sz="0" w:space="0" w:color="auto"/>
            <w:left w:val="none" w:sz="0" w:space="0" w:color="auto"/>
            <w:bottom w:val="none" w:sz="0" w:space="0" w:color="auto"/>
            <w:right w:val="none" w:sz="0" w:space="0" w:color="auto"/>
          </w:divBdr>
          <w:divsChild>
            <w:div w:id="955210124">
              <w:marLeft w:val="0"/>
              <w:marRight w:val="0"/>
              <w:marTop w:val="0"/>
              <w:marBottom w:val="0"/>
              <w:divBdr>
                <w:top w:val="none" w:sz="0" w:space="0" w:color="auto"/>
                <w:left w:val="none" w:sz="0" w:space="0" w:color="auto"/>
                <w:bottom w:val="none" w:sz="0" w:space="0" w:color="auto"/>
                <w:right w:val="none" w:sz="0" w:space="0" w:color="auto"/>
              </w:divBdr>
            </w:div>
          </w:divsChild>
        </w:div>
        <w:div w:id="418215238">
          <w:marLeft w:val="0"/>
          <w:marRight w:val="0"/>
          <w:marTop w:val="0"/>
          <w:marBottom w:val="0"/>
          <w:divBdr>
            <w:top w:val="none" w:sz="0" w:space="0" w:color="auto"/>
            <w:left w:val="none" w:sz="0" w:space="0" w:color="auto"/>
            <w:bottom w:val="none" w:sz="0" w:space="0" w:color="auto"/>
            <w:right w:val="none" w:sz="0" w:space="0" w:color="auto"/>
          </w:divBdr>
          <w:divsChild>
            <w:div w:id="1496603194">
              <w:marLeft w:val="0"/>
              <w:marRight w:val="0"/>
              <w:marTop w:val="0"/>
              <w:marBottom w:val="0"/>
              <w:divBdr>
                <w:top w:val="none" w:sz="0" w:space="0" w:color="auto"/>
                <w:left w:val="none" w:sz="0" w:space="0" w:color="auto"/>
                <w:bottom w:val="none" w:sz="0" w:space="0" w:color="auto"/>
                <w:right w:val="none" w:sz="0" w:space="0" w:color="auto"/>
              </w:divBdr>
            </w:div>
          </w:divsChild>
        </w:div>
        <w:div w:id="1806703561">
          <w:marLeft w:val="0"/>
          <w:marRight w:val="0"/>
          <w:marTop w:val="0"/>
          <w:marBottom w:val="0"/>
          <w:divBdr>
            <w:top w:val="none" w:sz="0" w:space="0" w:color="auto"/>
            <w:left w:val="none" w:sz="0" w:space="0" w:color="auto"/>
            <w:bottom w:val="none" w:sz="0" w:space="0" w:color="auto"/>
            <w:right w:val="none" w:sz="0" w:space="0" w:color="auto"/>
          </w:divBdr>
          <w:divsChild>
            <w:div w:id="734856999">
              <w:marLeft w:val="0"/>
              <w:marRight w:val="0"/>
              <w:marTop w:val="0"/>
              <w:marBottom w:val="0"/>
              <w:divBdr>
                <w:top w:val="none" w:sz="0" w:space="0" w:color="auto"/>
                <w:left w:val="none" w:sz="0" w:space="0" w:color="auto"/>
                <w:bottom w:val="none" w:sz="0" w:space="0" w:color="auto"/>
                <w:right w:val="none" w:sz="0" w:space="0" w:color="auto"/>
              </w:divBdr>
            </w:div>
          </w:divsChild>
        </w:div>
        <w:div w:id="1270897435">
          <w:marLeft w:val="0"/>
          <w:marRight w:val="0"/>
          <w:marTop w:val="0"/>
          <w:marBottom w:val="0"/>
          <w:divBdr>
            <w:top w:val="none" w:sz="0" w:space="0" w:color="auto"/>
            <w:left w:val="none" w:sz="0" w:space="0" w:color="auto"/>
            <w:bottom w:val="none" w:sz="0" w:space="0" w:color="auto"/>
            <w:right w:val="none" w:sz="0" w:space="0" w:color="auto"/>
          </w:divBdr>
          <w:divsChild>
            <w:div w:id="2073965320">
              <w:marLeft w:val="0"/>
              <w:marRight w:val="0"/>
              <w:marTop w:val="0"/>
              <w:marBottom w:val="0"/>
              <w:divBdr>
                <w:top w:val="none" w:sz="0" w:space="0" w:color="auto"/>
                <w:left w:val="none" w:sz="0" w:space="0" w:color="auto"/>
                <w:bottom w:val="none" w:sz="0" w:space="0" w:color="auto"/>
                <w:right w:val="none" w:sz="0" w:space="0" w:color="auto"/>
              </w:divBdr>
            </w:div>
          </w:divsChild>
        </w:div>
        <w:div w:id="1831754492">
          <w:marLeft w:val="0"/>
          <w:marRight w:val="0"/>
          <w:marTop w:val="0"/>
          <w:marBottom w:val="0"/>
          <w:divBdr>
            <w:top w:val="none" w:sz="0" w:space="0" w:color="auto"/>
            <w:left w:val="none" w:sz="0" w:space="0" w:color="auto"/>
            <w:bottom w:val="none" w:sz="0" w:space="0" w:color="auto"/>
            <w:right w:val="none" w:sz="0" w:space="0" w:color="auto"/>
          </w:divBdr>
          <w:divsChild>
            <w:div w:id="977997771">
              <w:marLeft w:val="0"/>
              <w:marRight w:val="0"/>
              <w:marTop w:val="0"/>
              <w:marBottom w:val="0"/>
              <w:divBdr>
                <w:top w:val="none" w:sz="0" w:space="0" w:color="auto"/>
                <w:left w:val="none" w:sz="0" w:space="0" w:color="auto"/>
                <w:bottom w:val="none" w:sz="0" w:space="0" w:color="auto"/>
                <w:right w:val="none" w:sz="0" w:space="0" w:color="auto"/>
              </w:divBdr>
            </w:div>
          </w:divsChild>
        </w:div>
        <w:div w:id="953831752">
          <w:marLeft w:val="0"/>
          <w:marRight w:val="0"/>
          <w:marTop w:val="0"/>
          <w:marBottom w:val="0"/>
          <w:divBdr>
            <w:top w:val="none" w:sz="0" w:space="0" w:color="auto"/>
            <w:left w:val="none" w:sz="0" w:space="0" w:color="auto"/>
            <w:bottom w:val="none" w:sz="0" w:space="0" w:color="auto"/>
            <w:right w:val="none" w:sz="0" w:space="0" w:color="auto"/>
          </w:divBdr>
          <w:divsChild>
            <w:div w:id="341709503">
              <w:marLeft w:val="0"/>
              <w:marRight w:val="0"/>
              <w:marTop w:val="0"/>
              <w:marBottom w:val="0"/>
              <w:divBdr>
                <w:top w:val="none" w:sz="0" w:space="0" w:color="auto"/>
                <w:left w:val="none" w:sz="0" w:space="0" w:color="auto"/>
                <w:bottom w:val="none" w:sz="0" w:space="0" w:color="auto"/>
                <w:right w:val="none" w:sz="0" w:space="0" w:color="auto"/>
              </w:divBdr>
            </w:div>
          </w:divsChild>
        </w:div>
        <w:div w:id="698898622">
          <w:marLeft w:val="0"/>
          <w:marRight w:val="0"/>
          <w:marTop w:val="0"/>
          <w:marBottom w:val="0"/>
          <w:divBdr>
            <w:top w:val="none" w:sz="0" w:space="0" w:color="auto"/>
            <w:left w:val="none" w:sz="0" w:space="0" w:color="auto"/>
            <w:bottom w:val="none" w:sz="0" w:space="0" w:color="auto"/>
            <w:right w:val="none" w:sz="0" w:space="0" w:color="auto"/>
          </w:divBdr>
          <w:divsChild>
            <w:div w:id="1616520869">
              <w:marLeft w:val="0"/>
              <w:marRight w:val="0"/>
              <w:marTop w:val="0"/>
              <w:marBottom w:val="0"/>
              <w:divBdr>
                <w:top w:val="none" w:sz="0" w:space="0" w:color="auto"/>
                <w:left w:val="none" w:sz="0" w:space="0" w:color="auto"/>
                <w:bottom w:val="none" w:sz="0" w:space="0" w:color="auto"/>
                <w:right w:val="none" w:sz="0" w:space="0" w:color="auto"/>
              </w:divBdr>
            </w:div>
          </w:divsChild>
        </w:div>
        <w:div w:id="982199687">
          <w:marLeft w:val="0"/>
          <w:marRight w:val="0"/>
          <w:marTop w:val="0"/>
          <w:marBottom w:val="0"/>
          <w:divBdr>
            <w:top w:val="none" w:sz="0" w:space="0" w:color="auto"/>
            <w:left w:val="none" w:sz="0" w:space="0" w:color="auto"/>
            <w:bottom w:val="none" w:sz="0" w:space="0" w:color="auto"/>
            <w:right w:val="none" w:sz="0" w:space="0" w:color="auto"/>
          </w:divBdr>
          <w:divsChild>
            <w:div w:id="428158717">
              <w:marLeft w:val="0"/>
              <w:marRight w:val="0"/>
              <w:marTop w:val="0"/>
              <w:marBottom w:val="0"/>
              <w:divBdr>
                <w:top w:val="none" w:sz="0" w:space="0" w:color="auto"/>
                <w:left w:val="none" w:sz="0" w:space="0" w:color="auto"/>
                <w:bottom w:val="none" w:sz="0" w:space="0" w:color="auto"/>
                <w:right w:val="none" w:sz="0" w:space="0" w:color="auto"/>
              </w:divBdr>
            </w:div>
          </w:divsChild>
        </w:div>
        <w:div w:id="779759019">
          <w:marLeft w:val="0"/>
          <w:marRight w:val="0"/>
          <w:marTop w:val="0"/>
          <w:marBottom w:val="0"/>
          <w:divBdr>
            <w:top w:val="none" w:sz="0" w:space="0" w:color="auto"/>
            <w:left w:val="none" w:sz="0" w:space="0" w:color="auto"/>
            <w:bottom w:val="none" w:sz="0" w:space="0" w:color="auto"/>
            <w:right w:val="none" w:sz="0" w:space="0" w:color="auto"/>
          </w:divBdr>
          <w:divsChild>
            <w:div w:id="832334590">
              <w:marLeft w:val="0"/>
              <w:marRight w:val="0"/>
              <w:marTop w:val="0"/>
              <w:marBottom w:val="0"/>
              <w:divBdr>
                <w:top w:val="none" w:sz="0" w:space="0" w:color="auto"/>
                <w:left w:val="none" w:sz="0" w:space="0" w:color="auto"/>
                <w:bottom w:val="none" w:sz="0" w:space="0" w:color="auto"/>
                <w:right w:val="none" w:sz="0" w:space="0" w:color="auto"/>
              </w:divBdr>
            </w:div>
          </w:divsChild>
        </w:div>
        <w:div w:id="2078235463">
          <w:marLeft w:val="0"/>
          <w:marRight w:val="0"/>
          <w:marTop w:val="0"/>
          <w:marBottom w:val="0"/>
          <w:divBdr>
            <w:top w:val="none" w:sz="0" w:space="0" w:color="auto"/>
            <w:left w:val="none" w:sz="0" w:space="0" w:color="auto"/>
            <w:bottom w:val="none" w:sz="0" w:space="0" w:color="auto"/>
            <w:right w:val="none" w:sz="0" w:space="0" w:color="auto"/>
          </w:divBdr>
          <w:divsChild>
            <w:div w:id="197741323">
              <w:marLeft w:val="0"/>
              <w:marRight w:val="0"/>
              <w:marTop w:val="0"/>
              <w:marBottom w:val="0"/>
              <w:divBdr>
                <w:top w:val="none" w:sz="0" w:space="0" w:color="auto"/>
                <w:left w:val="none" w:sz="0" w:space="0" w:color="auto"/>
                <w:bottom w:val="none" w:sz="0" w:space="0" w:color="auto"/>
                <w:right w:val="none" w:sz="0" w:space="0" w:color="auto"/>
              </w:divBdr>
            </w:div>
          </w:divsChild>
        </w:div>
        <w:div w:id="1626278269">
          <w:marLeft w:val="0"/>
          <w:marRight w:val="0"/>
          <w:marTop w:val="0"/>
          <w:marBottom w:val="0"/>
          <w:divBdr>
            <w:top w:val="none" w:sz="0" w:space="0" w:color="auto"/>
            <w:left w:val="none" w:sz="0" w:space="0" w:color="auto"/>
            <w:bottom w:val="none" w:sz="0" w:space="0" w:color="auto"/>
            <w:right w:val="none" w:sz="0" w:space="0" w:color="auto"/>
          </w:divBdr>
          <w:divsChild>
            <w:div w:id="1375157331">
              <w:marLeft w:val="0"/>
              <w:marRight w:val="0"/>
              <w:marTop w:val="0"/>
              <w:marBottom w:val="0"/>
              <w:divBdr>
                <w:top w:val="none" w:sz="0" w:space="0" w:color="auto"/>
                <w:left w:val="none" w:sz="0" w:space="0" w:color="auto"/>
                <w:bottom w:val="none" w:sz="0" w:space="0" w:color="auto"/>
                <w:right w:val="none" w:sz="0" w:space="0" w:color="auto"/>
              </w:divBdr>
            </w:div>
          </w:divsChild>
        </w:div>
        <w:div w:id="1887640089">
          <w:marLeft w:val="0"/>
          <w:marRight w:val="0"/>
          <w:marTop w:val="0"/>
          <w:marBottom w:val="0"/>
          <w:divBdr>
            <w:top w:val="none" w:sz="0" w:space="0" w:color="auto"/>
            <w:left w:val="none" w:sz="0" w:space="0" w:color="auto"/>
            <w:bottom w:val="none" w:sz="0" w:space="0" w:color="auto"/>
            <w:right w:val="none" w:sz="0" w:space="0" w:color="auto"/>
          </w:divBdr>
          <w:divsChild>
            <w:div w:id="387653867">
              <w:marLeft w:val="0"/>
              <w:marRight w:val="0"/>
              <w:marTop w:val="0"/>
              <w:marBottom w:val="0"/>
              <w:divBdr>
                <w:top w:val="none" w:sz="0" w:space="0" w:color="auto"/>
                <w:left w:val="none" w:sz="0" w:space="0" w:color="auto"/>
                <w:bottom w:val="none" w:sz="0" w:space="0" w:color="auto"/>
                <w:right w:val="none" w:sz="0" w:space="0" w:color="auto"/>
              </w:divBdr>
            </w:div>
          </w:divsChild>
        </w:div>
        <w:div w:id="1350521673">
          <w:marLeft w:val="0"/>
          <w:marRight w:val="0"/>
          <w:marTop w:val="0"/>
          <w:marBottom w:val="0"/>
          <w:divBdr>
            <w:top w:val="none" w:sz="0" w:space="0" w:color="auto"/>
            <w:left w:val="none" w:sz="0" w:space="0" w:color="auto"/>
            <w:bottom w:val="none" w:sz="0" w:space="0" w:color="auto"/>
            <w:right w:val="none" w:sz="0" w:space="0" w:color="auto"/>
          </w:divBdr>
          <w:divsChild>
            <w:div w:id="1006664808">
              <w:marLeft w:val="0"/>
              <w:marRight w:val="0"/>
              <w:marTop w:val="0"/>
              <w:marBottom w:val="0"/>
              <w:divBdr>
                <w:top w:val="none" w:sz="0" w:space="0" w:color="auto"/>
                <w:left w:val="none" w:sz="0" w:space="0" w:color="auto"/>
                <w:bottom w:val="none" w:sz="0" w:space="0" w:color="auto"/>
                <w:right w:val="none" w:sz="0" w:space="0" w:color="auto"/>
              </w:divBdr>
            </w:div>
          </w:divsChild>
        </w:div>
        <w:div w:id="1465347341">
          <w:marLeft w:val="0"/>
          <w:marRight w:val="0"/>
          <w:marTop w:val="0"/>
          <w:marBottom w:val="0"/>
          <w:divBdr>
            <w:top w:val="none" w:sz="0" w:space="0" w:color="auto"/>
            <w:left w:val="none" w:sz="0" w:space="0" w:color="auto"/>
            <w:bottom w:val="none" w:sz="0" w:space="0" w:color="auto"/>
            <w:right w:val="none" w:sz="0" w:space="0" w:color="auto"/>
          </w:divBdr>
          <w:divsChild>
            <w:div w:id="693045171">
              <w:marLeft w:val="0"/>
              <w:marRight w:val="0"/>
              <w:marTop w:val="0"/>
              <w:marBottom w:val="0"/>
              <w:divBdr>
                <w:top w:val="none" w:sz="0" w:space="0" w:color="auto"/>
                <w:left w:val="none" w:sz="0" w:space="0" w:color="auto"/>
                <w:bottom w:val="none" w:sz="0" w:space="0" w:color="auto"/>
                <w:right w:val="none" w:sz="0" w:space="0" w:color="auto"/>
              </w:divBdr>
            </w:div>
          </w:divsChild>
        </w:div>
        <w:div w:id="398678328">
          <w:marLeft w:val="0"/>
          <w:marRight w:val="0"/>
          <w:marTop w:val="0"/>
          <w:marBottom w:val="0"/>
          <w:divBdr>
            <w:top w:val="none" w:sz="0" w:space="0" w:color="auto"/>
            <w:left w:val="none" w:sz="0" w:space="0" w:color="auto"/>
            <w:bottom w:val="none" w:sz="0" w:space="0" w:color="auto"/>
            <w:right w:val="none" w:sz="0" w:space="0" w:color="auto"/>
          </w:divBdr>
          <w:divsChild>
            <w:div w:id="72583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yperlink" Target="https://ncees.org/engineering/fe/"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1.png"/><Relationship Id="rId33" Type="http://schemas.openxmlformats.org/officeDocument/2006/relationships/footer" Target="footer7.xml"/><Relationship Id="rId38"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wiki.jasig.org/display/CAS/Hom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jigsaw.w3.org/css-validator" TargetMode="External"/><Relationship Id="rId32" Type="http://schemas.openxmlformats.org/officeDocument/2006/relationships/footer" Target="footer6.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yperlink" Target="http://validator.w3.org/" TargetMode="External"/><Relationship Id="rId28" Type="http://schemas.openxmlformats.org/officeDocument/2006/relationships/image" Target="media/image4.png"/><Relationship Id="rId36" Type="http://schemas.openxmlformats.org/officeDocument/2006/relationships/glossaryDocument" Target="glossary/document.xml"/><Relationship Id="rId10" Type="http://schemas.openxmlformats.org/officeDocument/2006/relationships/header" Target="header1.xml"/><Relationship Id="rId19" Type="http://schemas.openxmlformats.org/officeDocument/2006/relationships/hyperlink" Target="http://www.abet.org/" TargetMode="External"/><Relationship Id="rId31" Type="http://schemas.openxmlformats.org/officeDocument/2006/relationships/hyperlink" Target="http://www.iwebtool.com/"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3.xml"/><Relationship Id="rId22" Type="http://schemas.openxmlformats.org/officeDocument/2006/relationships/hyperlink" Target="http://www.nwccu.org/" TargetMode="External"/><Relationship Id="rId27" Type="http://schemas.openxmlformats.org/officeDocument/2006/relationships/image" Target="media/image3.png"/><Relationship Id="rId30" Type="http://schemas.openxmlformats.org/officeDocument/2006/relationships/hyperlink" Target="http://www.w3.org/standards/" TargetMode="External"/><Relationship Id="rId35"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56764F72D9408491172BA526B162C2"/>
        <w:category>
          <w:name w:val="General"/>
          <w:gallery w:val="placeholder"/>
        </w:category>
        <w:types>
          <w:type w:val="bbPlcHdr"/>
        </w:types>
        <w:behaviors>
          <w:behavior w:val="content"/>
        </w:behaviors>
        <w:guid w:val="{68C0570F-0FD3-45AB-ABBB-0B6679C79AD9}"/>
      </w:docPartPr>
      <w:docPartBody>
        <w:p w:rsidR="005A6DE9" w:rsidRDefault="005A6DE9">
          <w:r w:rsidRPr="003E5611">
            <w:rPr>
              <w:rStyle w:val="PlaceholderText"/>
            </w:rPr>
            <w:t>[Status]</w:t>
          </w:r>
        </w:p>
      </w:docPartBody>
    </w:docPart>
    <w:docPart>
      <w:docPartPr>
        <w:name w:val="46CA853975934F6DB8B125340FCCFCFF"/>
        <w:category>
          <w:name w:val="General"/>
          <w:gallery w:val="placeholder"/>
        </w:category>
        <w:types>
          <w:type w:val="bbPlcHdr"/>
        </w:types>
        <w:behaviors>
          <w:behavior w:val="content"/>
        </w:behaviors>
        <w:guid w:val="{501C4C0E-5FC2-45FA-A2AC-4E6A32D8E5D4}"/>
      </w:docPartPr>
      <w:docPartBody>
        <w:p w:rsidR="005A6DE9" w:rsidRDefault="005A6DE9">
          <w:r w:rsidRPr="003E5611">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N)">
    <w:altName w:val="Times New Roman"/>
    <w:charset w:val="00"/>
    <w:family w:val="roman"/>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PMingLiU">
    <w:altName w:val="Arial Unicode MS"/>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DE9"/>
    <w:rsid w:val="00031681"/>
    <w:rsid w:val="003B1110"/>
    <w:rsid w:val="00495410"/>
    <w:rsid w:val="005A6DE9"/>
    <w:rsid w:val="007600DF"/>
    <w:rsid w:val="00872DAD"/>
    <w:rsid w:val="009F5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E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6DE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35CDD-8521-4505-815F-F280550A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45</Pages>
  <Words>8271</Words>
  <Characters>47145</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StOut</vt:lpstr>
    </vt:vector>
  </TitlesOfParts>
  <Manager/>
  <Company/>
  <LinksUpToDate>false</LinksUpToDate>
  <CharactersWithSpaces>55306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StOut</dc:title>
  <dc:subject/>
  <dc:creator/>
  <cp:keywords/>
  <dc:description>This document may be reproduced and used if appropriate reference is provided.</dc:description>
  <cp:lastModifiedBy>Anderson, Jesse</cp:lastModifiedBy>
  <cp:revision>37</cp:revision>
  <cp:lastPrinted>2012-08-06T22:51:00Z</cp:lastPrinted>
  <dcterms:created xsi:type="dcterms:W3CDTF">2017-09-07T22:48:00Z</dcterms:created>
  <dcterms:modified xsi:type="dcterms:W3CDTF">2017-11-09T21:50:00Z</dcterms:modified>
  <cp:category/>
  <cp:contentStatus>0.2.1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Name" linkTarget="ProductName">
    <vt:lpwstr>StOut</vt:lpwstr>
  </property>
  <property fmtid="{D5CDD505-2E9C-101B-9397-08002B2CF9AE}" pid="3" name="VersionDate" linkTarget="VersionDate">
    <vt:lpwstr>11/5/2017.</vt:lpwstr>
  </property>
</Properties>
</file>